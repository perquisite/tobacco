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9A4E" w14:textId="77777777" w:rsidR="00000000" w:rsidRDefault="00106167">
      <w:pPr>
        <w:ind w:firstLineChars="0" w:firstLine="0"/>
        <w:rPr>
          <w:rFonts w:hAnsi="宋体" w:hint="eastAsia"/>
          <w:b/>
          <w:bCs/>
          <w:sz w:val="44"/>
          <w:szCs w:val="44"/>
        </w:rPr>
      </w:pPr>
    </w:p>
    <w:p w14:paraId="6E4E9C04" w14:textId="77777777" w:rsidR="00000000" w:rsidRDefault="00106167">
      <w:pPr>
        <w:ind w:firstLineChars="0" w:firstLine="0"/>
        <w:rPr>
          <w:rFonts w:hAnsi="宋体" w:hint="eastAsia"/>
          <w:b/>
          <w:bCs/>
          <w:sz w:val="44"/>
          <w:szCs w:val="44"/>
        </w:rPr>
      </w:pPr>
    </w:p>
    <w:p w14:paraId="58C4450E" w14:textId="77777777" w:rsidR="00000000" w:rsidRDefault="00106167">
      <w:pPr>
        <w:ind w:firstLineChars="0" w:firstLine="0"/>
        <w:jc w:val="center"/>
        <w:rPr>
          <w:rFonts w:hAnsi="宋体" w:hint="eastAsia"/>
          <w:sz w:val="36"/>
          <w:szCs w:val="36"/>
        </w:rPr>
      </w:pPr>
      <w:r>
        <w:rPr>
          <w:rFonts w:hint="eastAsia"/>
          <w:b/>
          <w:bCs/>
          <w:kern w:val="44"/>
          <w:sz w:val="44"/>
          <w:szCs w:val="44"/>
          <w:lang w:val="zh-CN"/>
        </w:rPr>
        <w:t>中国烟草总公司四川省公司考试测评服务定点供应商</w:t>
      </w:r>
    </w:p>
    <w:p w14:paraId="7C9A10CF" w14:textId="77777777" w:rsidR="00000000" w:rsidRDefault="00106167">
      <w:pPr>
        <w:ind w:firstLineChars="0" w:firstLine="0"/>
        <w:jc w:val="center"/>
        <w:rPr>
          <w:rFonts w:hAnsi="宋体" w:hint="eastAsia"/>
          <w:sz w:val="36"/>
          <w:szCs w:val="36"/>
        </w:rPr>
      </w:pPr>
    </w:p>
    <w:p w14:paraId="3D83D687" w14:textId="77777777" w:rsidR="00000000" w:rsidRDefault="00106167">
      <w:pPr>
        <w:ind w:firstLineChars="0" w:firstLine="0"/>
        <w:jc w:val="center"/>
        <w:rPr>
          <w:rFonts w:hAnsi="宋体" w:hint="eastAsia"/>
          <w:b/>
          <w:sz w:val="72"/>
          <w:szCs w:val="72"/>
        </w:rPr>
      </w:pPr>
      <w:r>
        <w:rPr>
          <w:rFonts w:hAnsi="宋体" w:cs="华文中宋" w:hint="eastAsia"/>
          <w:b/>
          <w:sz w:val="72"/>
          <w:szCs w:val="72"/>
          <w:lang w:val="zh-CN"/>
        </w:rPr>
        <w:t>招标文件</w:t>
      </w:r>
    </w:p>
    <w:p w14:paraId="05C9C04E" w14:textId="77777777" w:rsidR="00000000" w:rsidRDefault="00106167">
      <w:pPr>
        <w:pStyle w:val="Default"/>
        <w:rPr>
          <w:rFonts w:ascii="宋体" w:eastAsia="宋体" w:hAnsi="宋体" w:hint="eastAsia"/>
          <w:b/>
          <w:color w:val="auto"/>
          <w:sz w:val="32"/>
          <w:szCs w:val="32"/>
        </w:rPr>
      </w:pPr>
    </w:p>
    <w:p w14:paraId="27E319D9" w14:textId="77777777" w:rsidR="00000000" w:rsidRDefault="00106167">
      <w:pPr>
        <w:pStyle w:val="Default"/>
        <w:rPr>
          <w:rFonts w:ascii="宋体" w:eastAsia="宋体" w:hAnsi="宋体" w:hint="eastAsia"/>
          <w:b/>
          <w:color w:val="auto"/>
          <w:sz w:val="32"/>
          <w:szCs w:val="32"/>
        </w:rPr>
      </w:pPr>
    </w:p>
    <w:p w14:paraId="4E63656F" w14:textId="77777777" w:rsidR="00000000" w:rsidRDefault="00106167">
      <w:pPr>
        <w:pStyle w:val="Default"/>
        <w:rPr>
          <w:rFonts w:hint="eastAsia"/>
          <w:color w:val="auto"/>
        </w:rPr>
      </w:pPr>
    </w:p>
    <w:p w14:paraId="563737BA" w14:textId="77777777" w:rsidR="00000000" w:rsidRDefault="00106167">
      <w:pPr>
        <w:pStyle w:val="Default"/>
        <w:rPr>
          <w:rFonts w:hint="eastAsia"/>
          <w:color w:val="auto"/>
        </w:rPr>
      </w:pPr>
    </w:p>
    <w:p w14:paraId="1F61C3B2" w14:textId="77777777" w:rsidR="00000000" w:rsidRDefault="00106167">
      <w:pPr>
        <w:pStyle w:val="Default"/>
        <w:rPr>
          <w:rFonts w:hint="eastAsia"/>
          <w:color w:val="auto"/>
        </w:rPr>
      </w:pPr>
    </w:p>
    <w:p w14:paraId="049D5770" w14:textId="77777777" w:rsidR="00000000" w:rsidRDefault="00106167">
      <w:pPr>
        <w:spacing w:beforeLines="50" w:before="156" w:afterLines="50" w:after="156" w:line="500" w:lineRule="exact"/>
        <w:ind w:firstLineChars="0" w:firstLine="0"/>
        <w:rPr>
          <w:rFonts w:hAnsi="宋体" w:cs="宋体" w:hint="eastAsia"/>
          <w:b/>
          <w:sz w:val="32"/>
          <w:szCs w:val="32"/>
        </w:rPr>
      </w:pPr>
    </w:p>
    <w:p w14:paraId="23301A03" w14:textId="77777777" w:rsidR="00000000" w:rsidRDefault="00106167">
      <w:pPr>
        <w:tabs>
          <w:tab w:val="left" w:pos="6800"/>
        </w:tabs>
        <w:spacing w:beforeLines="50" w:before="156" w:afterLines="50" w:after="156" w:line="500" w:lineRule="exact"/>
        <w:ind w:firstLineChars="0" w:firstLine="0"/>
        <w:rPr>
          <w:rFonts w:hAnsi="宋体" w:cs="宋体" w:hint="eastAsia"/>
          <w:b/>
          <w:sz w:val="32"/>
          <w:szCs w:val="32"/>
        </w:rPr>
      </w:pPr>
      <w:r>
        <w:rPr>
          <w:rFonts w:hAnsi="宋体" w:cs="宋体" w:hint="eastAsia"/>
          <w:b/>
          <w:sz w:val="32"/>
          <w:szCs w:val="32"/>
        </w:rPr>
        <w:t>项目编号：</w:t>
      </w:r>
      <w:ins w:id="0" w:author="Lenovo" w:date="2021-06-09T16:29:00Z">
        <w:r>
          <w:rPr>
            <w:rFonts w:hAnsi="宋体" w:cs="宋体"/>
            <w:b/>
            <w:sz w:val="32"/>
            <w:szCs w:val="32"/>
          </w:rPr>
          <w:t>XHTC-FW-2021-0865</w:t>
        </w:r>
      </w:ins>
    </w:p>
    <w:p w14:paraId="0762B305" w14:textId="77777777" w:rsidR="00000000" w:rsidRDefault="00106167">
      <w:pPr>
        <w:tabs>
          <w:tab w:val="left" w:pos="6800"/>
        </w:tabs>
        <w:spacing w:beforeLines="50" w:before="156" w:afterLines="50" w:after="156" w:line="500" w:lineRule="exact"/>
        <w:ind w:firstLineChars="0" w:firstLine="0"/>
        <w:rPr>
          <w:rFonts w:hAnsi="宋体" w:cs="宋体" w:hint="eastAsia"/>
          <w:b/>
          <w:sz w:val="32"/>
          <w:szCs w:val="32"/>
        </w:rPr>
      </w:pPr>
      <w:r>
        <w:rPr>
          <w:rFonts w:hAnsi="宋体" w:cs="宋体" w:hint="eastAsia"/>
          <w:b/>
          <w:sz w:val="32"/>
          <w:szCs w:val="32"/>
        </w:rPr>
        <w:t>招</w:t>
      </w:r>
      <w:r>
        <w:rPr>
          <w:rFonts w:hAnsi="宋体" w:cs="宋体" w:hint="eastAsia"/>
          <w:b/>
          <w:sz w:val="32"/>
          <w:szCs w:val="32"/>
        </w:rPr>
        <w:t xml:space="preserve">    </w:t>
      </w:r>
      <w:r>
        <w:rPr>
          <w:rFonts w:hAnsi="宋体" w:cs="宋体" w:hint="eastAsia"/>
          <w:b/>
          <w:sz w:val="32"/>
          <w:szCs w:val="32"/>
        </w:rPr>
        <w:t>标</w:t>
      </w:r>
      <w:r>
        <w:rPr>
          <w:rFonts w:hAnsi="宋体" w:cs="宋体" w:hint="eastAsia"/>
          <w:b/>
          <w:sz w:val="32"/>
          <w:szCs w:val="32"/>
        </w:rPr>
        <w:t xml:space="preserve">   </w:t>
      </w:r>
      <w:r>
        <w:rPr>
          <w:rFonts w:hAnsi="宋体" w:cs="宋体" w:hint="eastAsia"/>
          <w:b/>
          <w:sz w:val="32"/>
          <w:szCs w:val="32"/>
        </w:rPr>
        <w:t>人：中国烟草总公司四川省公司</w:t>
      </w:r>
    </w:p>
    <w:p w14:paraId="707A76B1" w14:textId="77777777" w:rsidR="00000000" w:rsidRDefault="00106167">
      <w:pPr>
        <w:tabs>
          <w:tab w:val="left" w:pos="6800"/>
        </w:tabs>
        <w:spacing w:beforeLines="50" w:before="156" w:afterLines="50" w:after="156" w:line="500" w:lineRule="exact"/>
        <w:ind w:firstLineChars="0" w:firstLine="0"/>
        <w:rPr>
          <w:rFonts w:hAnsi="宋体" w:cs="宋体" w:hint="eastAsia"/>
          <w:b/>
          <w:sz w:val="32"/>
          <w:szCs w:val="32"/>
        </w:rPr>
      </w:pPr>
      <w:r>
        <w:rPr>
          <w:rFonts w:hAnsi="宋体" w:cs="宋体" w:hint="eastAsia"/>
          <w:b/>
          <w:sz w:val="32"/>
          <w:szCs w:val="32"/>
        </w:rPr>
        <w:t>招标代理机构：新华招标有限公司</w:t>
      </w:r>
    </w:p>
    <w:p w14:paraId="25286721" w14:textId="77777777" w:rsidR="00000000" w:rsidRDefault="00106167">
      <w:pPr>
        <w:spacing w:beforeLines="50" w:before="156" w:afterLines="50" w:after="156" w:line="500" w:lineRule="exact"/>
        <w:ind w:firstLineChars="450" w:firstLine="1355"/>
        <w:rPr>
          <w:rFonts w:hAnsi="宋体" w:cs="华文细黑"/>
          <w:b/>
          <w:snapToGrid w:val="0"/>
          <w:sz w:val="30"/>
          <w:szCs w:val="30"/>
        </w:rPr>
      </w:pPr>
      <w:r>
        <w:rPr>
          <w:rFonts w:hAnsi="宋体" w:cs="华文细黑" w:hint="eastAsia"/>
          <w:b/>
          <w:snapToGrid w:val="0"/>
          <w:sz w:val="30"/>
          <w:szCs w:val="30"/>
        </w:rPr>
        <w:t xml:space="preserve">  </w:t>
      </w:r>
      <w:r>
        <w:rPr>
          <w:rFonts w:hAnsi="宋体" w:cs="华文中宋" w:hint="eastAsia"/>
          <w:b/>
          <w:sz w:val="48"/>
          <w:szCs w:val="48"/>
        </w:rPr>
        <w:t xml:space="preserve">            </w:t>
      </w:r>
      <w:r>
        <w:rPr>
          <w:rFonts w:hAnsi="宋体" w:cs="华文细黑" w:hint="eastAsia"/>
          <w:b/>
          <w:snapToGrid w:val="0"/>
          <w:sz w:val="30"/>
          <w:szCs w:val="30"/>
        </w:rPr>
        <w:t xml:space="preserve">                             </w:t>
      </w:r>
      <w:r>
        <w:rPr>
          <w:rFonts w:hAnsi="宋体" w:cs="华文细黑"/>
          <w:b/>
          <w:snapToGrid w:val="0"/>
          <w:sz w:val="30"/>
          <w:szCs w:val="30"/>
        </w:rPr>
        <w:t xml:space="preserve"> </w:t>
      </w:r>
      <w:r>
        <w:rPr>
          <w:rFonts w:hAnsi="宋体" w:cs="华文细黑" w:hint="eastAsia"/>
          <w:b/>
          <w:snapToGrid w:val="0"/>
          <w:sz w:val="30"/>
          <w:szCs w:val="30"/>
        </w:rPr>
        <w:t xml:space="preserve">     </w:t>
      </w:r>
    </w:p>
    <w:p w14:paraId="1A091629" w14:textId="77777777" w:rsidR="00000000" w:rsidRDefault="00106167">
      <w:pPr>
        <w:ind w:firstLineChars="0" w:firstLine="0"/>
        <w:jc w:val="center"/>
        <w:rPr>
          <w:rFonts w:hAnsi="宋体" w:cs="宋体" w:hint="eastAsia"/>
          <w:b/>
          <w:snapToGrid w:val="0"/>
          <w:sz w:val="30"/>
          <w:szCs w:val="30"/>
        </w:rPr>
      </w:pPr>
    </w:p>
    <w:p w14:paraId="69A3ED12" w14:textId="77777777" w:rsidR="00000000" w:rsidRDefault="00106167">
      <w:pPr>
        <w:pStyle w:val="Default"/>
        <w:rPr>
          <w:rFonts w:hint="eastAsia"/>
          <w:color w:val="auto"/>
        </w:rPr>
      </w:pPr>
    </w:p>
    <w:p w14:paraId="50CAC4FF" w14:textId="77777777" w:rsidR="00000000" w:rsidRDefault="00106167">
      <w:pPr>
        <w:ind w:firstLineChars="700" w:firstLine="2108"/>
        <w:rPr>
          <w:rFonts w:hAnsi="宋体" w:cs="宋体" w:hint="eastAsia"/>
          <w:b/>
          <w:snapToGrid w:val="0"/>
          <w:sz w:val="30"/>
          <w:szCs w:val="30"/>
        </w:rPr>
      </w:pPr>
      <w:r>
        <w:rPr>
          <w:rFonts w:hAnsi="宋体" w:cs="宋体" w:hint="eastAsia"/>
          <w:b/>
          <w:snapToGrid w:val="0"/>
          <w:sz w:val="30"/>
          <w:szCs w:val="30"/>
        </w:rPr>
        <w:t xml:space="preserve">    </w:t>
      </w:r>
    </w:p>
    <w:p w14:paraId="0DF45557" w14:textId="77777777" w:rsidR="00000000" w:rsidRDefault="00106167">
      <w:pPr>
        <w:ind w:firstLineChars="1000" w:firstLine="3012"/>
        <w:rPr>
          <w:rFonts w:hAnsi="宋体" w:cs="宋体" w:hint="eastAsia"/>
          <w:b/>
          <w:bCs/>
          <w:sz w:val="32"/>
          <w:szCs w:val="32"/>
          <w:lang w:val="zh-CN"/>
        </w:rPr>
      </w:pPr>
      <w:r>
        <w:rPr>
          <w:rFonts w:hAnsi="宋体" w:cs="宋体" w:hint="eastAsia"/>
          <w:b/>
          <w:snapToGrid w:val="0"/>
          <w:sz w:val="30"/>
          <w:szCs w:val="30"/>
        </w:rPr>
        <w:t>二〇二一</w:t>
      </w:r>
      <w:r>
        <w:rPr>
          <w:rFonts w:hAnsi="宋体" w:cs="宋体" w:hint="eastAsia"/>
          <w:b/>
          <w:snapToGrid w:val="0"/>
          <w:sz w:val="32"/>
          <w:szCs w:val="32"/>
          <w:lang w:val="zh-CN"/>
        </w:rPr>
        <w:t>年</w:t>
      </w:r>
      <w:r>
        <w:rPr>
          <w:rFonts w:hAnsi="宋体" w:cs="宋体" w:hint="eastAsia"/>
          <w:b/>
          <w:snapToGrid w:val="0"/>
          <w:sz w:val="32"/>
          <w:szCs w:val="32"/>
        </w:rPr>
        <w:t>六</w:t>
      </w:r>
      <w:r>
        <w:rPr>
          <w:rFonts w:hAnsi="宋体" w:cs="宋体" w:hint="eastAsia"/>
          <w:b/>
          <w:snapToGrid w:val="0"/>
          <w:sz w:val="32"/>
          <w:szCs w:val="32"/>
          <w:lang w:val="zh-CN"/>
        </w:rPr>
        <w:t>月</w:t>
      </w:r>
    </w:p>
    <w:p w14:paraId="717A90E4" w14:textId="77777777" w:rsidR="00000000" w:rsidRDefault="00106167">
      <w:pPr>
        <w:pStyle w:val="TOC2"/>
        <w:tabs>
          <w:tab w:val="right" w:leader="dot" w:pos="9322"/>
        </w:tabs>
        <w:spacing w:line="480" w:lineRule="auto"/>
        <w:ind w:left="680" w:firstLineChars="0" w:firstLine="0"/>
        <w:rPr>
          <w:rFonts w:hAnsi="宋体" w:hint="eastAsia"/>
          <w:b/>
          <w:sz w:val="24"/>
          <w:szCs w:val="24"/>
          <w:lang w:val="en-US" w:eastAsia="zh-CN"/>
        </w:rPr>
        <w:sectPr w:rsidR="00000000">
          <w:headerReference w:type="even" r:id="rId7"/>
          <w:headerReference w:type="default" r:id="rId8"/>
          <w:footerReference w:type="even" r:id="rId9"/>
          <w:footerReference w:type="default" r:id="rId10"/>
          <w:headerReference w:type="first" r:id="rId11"/>
          <w:footerReference w:type="first" r:id="rId12"/>
          <w:pgSz w:w="11907" w:h="16840"/>
          <w:pgMar w:top="1440" w:right="1463" w:bottom="1327" w:left="1576" w:header="851" w:footer="992" w:gutter="0"/>
          <w:pgNumType w:start="0"/>
          <w:cols w:space="720"/>
          <w:docGrid w:type="linesAndChars" w:linePitch="312"/>
        </w:sectPr>
      </w:pPr>
    </w:p>
    <w:p w14:paraId="06157411" w14:textId="77777777" w:rsidR="00000000" w:rsidRDefault="00106167">
      <w:pPr>
        <w:pStyle w:val="TOC2"/>
        <w:tabs>
          <w:tab w:val="right" w:leader="dot" w:pos="9322"/>
        </w:tabs>
        <w:spacing w:line="480" w:lineRule="auto"/>
        <w:ind w:left="680" w:firstLine="482"/>
        <w:rPr>
          <w:rFonts w:hAnsi="宋体" w:hint="eastAsia"/>
          <w:sz w:val="24"/>
          <w:szCs w:val="24"/>
          <w:lang w:val="en-US" w:eastAsia="zh-CN"/>
        </w:rPr>
      </w:pPr>
      <w:r>
        <w:rPr>
          <w:rFonts w:hAnsi="宋体" w:hint="eastAsia"/>
          <w:b/>
          <w:sz w:val="24"/>
          <w:szCs w:val="24"/>
          <w:lang w:val="en-US" w:eastAsia="zh-CN"/>
        </w:rPr>
        <w:lastRenderedPageBreak/>
        <w:fldChar w:fldCharType="begin"/>
      </w:r>
      <w:r>
        <w:rPr>
          <w:rFonts w:hAnsi="宋体" w:hint="eastAsia"/>
          <w:b/>
          <w:sz w:val="24"/>
          <w:szCs w:val="24"/>
          <w:lang w:val="en-US" w:eastAsia="zh-CN"/>
        </w:rPr>
        <w:instrText xml:space="preserve"> TOC \o "1-3" \h \z \u </w:instrText>
      </w:r>
      <w:r>
        <w:rPr>
          <w:rFonts w:hAnsi="宋体" w:hint="eastAsia"/>
          <w:b/>
          <w:sz w:val="24"/>
          <w:szCs w:val="24"/>
          <w:lang w:val="en-US" w:eastAsia="zh-CN"/>
        </w:rPr>
        <w:fldChar w:fldCharType="separate"/>
      </w:r>
    </w:p>
    <w:p w14:paraId="00125FC2" w14:textId="77777777" w:rsidR="00000000" w:rsidRDefault="00106167">
      <w:pPr>
        <w:pStyle w:val="affe"/>
        <w:ind w:firstLine="656"/>
        <w:rPr>
          <w:rFonts w:hint="eastAsia"/>
          <w:sz w:val="32"/>
          <w:szCs w:val="32"/>
          <w:lang w:val="en-US" w:eastAsia="zh-CN"/>
        </w:rPr>
      </w:pPr>
    </w:p>
    <w:p w14:paraId="5BF05610" w14:textId="77777777" w:rsidR="00000000" w:rsidRDefault="00106167">
      <w:pPr>
        <w:spacing w:line="240" w:lineRule="auto"/>
        <w:ind w:firstLineChars="0" w:firstLine="0"/>
        <w:jc w:val="center"/>
        <w:rPr>
          <w:b/>
          <w:bCs/>
          <w:sz w:val="32"/>
          <w:szCs w:val="32"/>
          <w:lang w:val="en-US" w:eastAsia="zh-CN"/>
        </w:rPr>
      </w:pPr>
      <w:r>
        <w:rPr>
          <w:rFonts w:hAnsi="宋体"/>
          <w:b/>
          <w:bCs/>
          <w:sz w:val="32"/>
          <w:szCs w:val="32"/>
          <w:lang w:val="en-US" w:eastAsia="zh-CN"/>
        </w:rPr>
        <w:t>目</w:t>
      </w:r>
      <w:r>
        <w:rPr>
          <w:rFonts w:hAnsi="宋体" w:hint="eastAsia"/>
          <w:b/>
          <w:bCs/>
          <w:sz w:val="32"/>
          <w:szCs w:val="32"/>
          <w:lang w:val="en-US" w:eastAsia="zh-CN"/>
        </w:rPr>
        <w:t xml:space="preserve">  </w:t>
      </w:r>
      <w:r>
        <w:rPr>
          <w:rFonts w:hAnsi="宋体"/>
          <w:b/>
          <w:bCs/>
          <w:sz w:val="32"/>
          <w:szCs w:val="32"/>
          <w:lang w:val="en-US" w:eastAsia="zh-CN"/>
        </w:rPr>
        <w:t>录</w:t>
      </w:r>
    </w:p>
    <w:p w14:paraId="2E2293AF" w14:textId="77777777" w:rsidR="00000000" w:rsidRDefault="00106167">
      <w:pPr>
        <w:pStyle w:val="WPSOffice1"/>
        <w:tabs>
          <w:tab w:val="right" w:leader="dot" w:pos="8868"/>
        </w:tabs>
        <w:spacing w:line="480" w:lineRule="auto"/>
        <w:rPr>
          <w:rFonts w:ascii="宋体" w:hAnsi="宋体" w:cs="宋体" w:hint="eastAsia"/>
          <w:sz w:val="28"/>
          <w:szCs w:val="28"/>
          <w:lang w:val="en-US" w:eastAsia="zh-CN"/>
        </w:rPr>
      </w:pP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TOC \o "1-1" \h \u </w:instrText>
      </w:r>
      <w:r>
        <w:rPr>
          <w:rFonts w:ascii="宋体" w:hAnsi="宋体" w:cs="宋体" w:hint="eastAsia"/>
          <w:sz w:val="28"/>
          <w:szCs w:val="28"/>
          <w:lang w:val="en-US" w:eastAsia="zh-CN"/>
        </w:rPr>
        <w:fldChar w:fldCharType="separate"/>
      </w:r>
      <w:hyperlink w:anchor="_Toc29915" w:history="1">
        <w:r>
          <w:rPr>
            <w:rFonts w:ascii="宋体" w:hAnsi="宋体" w:cs="宋体" w:hint="eastAsia"/>
            <w:sz w:val="28"/>
            <w:szCs w:val="28"/>
            <w:lang w:val="en-US" w:eastAsia="zh-CN"/>
          </w:rPr>
          <w:t>第一章</w:t>
        </w:r>
        <w:r>
          <w:rPr>
            <w:rFonts w:ascii="宋体" w:hAnsi="宋体" w:cs="宋体" w:hint="eastAsia"/>
            <w:sz w:val="28"/>
            <w:szCs w:val="28"/>
            <w:lang w:val="en-US" w:eastAsia="zh-CN"/>
          </w:rPr>
          <w:t xml:space="preserve"> </w:t>
        </w:r>
        <w:r>
          <w:rPr>
            <w:rFonts w:ascii="宋体" w:hAnsi="宋体" w:cs="宋体" w:hint="eastAsia"/>
            <w:sz w:val="28"/>
            <w:szCs w:val="28"/>
            <w:lang w:val="en-US" w:eastAsia="zh-CN"/>
          </w:rPr>
          <w:t>招标公告</w:t>
        </w:r>
        <w:r>
          <w:rPr>
            <w:rFonts w:ascii="宋体" w:hAnsi="宋体" w:cs="宋体" w:hint="eastAsia"/>
            <w:sz w:val="28"/>
            <w:szCs w:val="28"/>
            <w:lang w:val="en-US" w:eastAsia="zh-CN"/>
          </w:rPr>
          <w:tab/>
        </w: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 PAGEREF _Toc29915 </w:instrText>
        </w:r>
        <w:r>
          <w:rPr>
            <w:rFonts w:ascii="宋体" w:hAnsi="宋体" w:cs="宋体" w:hint="eastAsia"/>
            <w:sz w:val="28"/>
            <w:szCs w:val="28"/>
            <w:lang w:val="en-US" w:eastAsia="zh-CN"/>
          </w:rPr>
          <w:fldChar w:fldCharType="separate"/>
        </w:r>
        <w:r>
          <w:rPr>
            <w:rFonts w:ascii="宋体" w:hAnsi="宋体" w:cs="宋体" w:hint="eastAsia"/>
            <w:sz w:val="28"/>
            <w:szCs w:val="28"/>
            <w:lang w:val="en-US" w:eastAsia="zh-CN"/>
          </w:rPr>
          <w:t>2</w:t>
        </w:r>
        <w:r>
          <w:rPr>
            <w:rFonts w:ascii="宋体" w:hAnsi="宋体" w:cs="宋体" w:hint="eastAsia"/>
            <w:sz w:val="28"/>
            <w:szCs w:val="28"/>
            <w:lang w:val="en-US" w:eastAsia="zh-CN"/>
          </w:rPr>
          <w:fldChar w:fldCharType="end"/>
        </w:r>
      </w:hyperlink>
    </w:p>
    <w:p w14:paraId="7F8868F4" w14:textId="77777777" w:rsidR="00000000" w:rsidRDefault="00106167">
      <w:pPr>
        <w:pStyle w:val="WPSOffice1"/>
        <w:tabs>
          <w:tab w:val="right" w:leader="dot" w:pos="8868"/>
        </w:tabs>
        <w:spacing w:line="480" w:lineRule="auto"/>
        <w:rPr>
          <w:rFonts w:ascii="宋体" w:hAnsi="宋体" w:cs="宋体" w:hint="eastAsia"/>
          <w:sz w:val="28"/>
          <w:szCs w:val="28"/>
          <w:lang w:val="en-US" w:eastAsia="zh-CN"/>
        </w:rPr>
      </w:pPr>
      <w:hyperlink w:anchor="_Toc18047" w:history="1">
        <w:r>
          <w:rPr>
            <w:rFonts w:ascii="宋体" w:hAnsi="宋体" w:cs="宋体" w:hint="eastAsia"/>
            <w:sz w:val="28"/>
            <w:szCs w:val="28"/>
            <w:lang w:val="en-US" w:eastAsia="zh-CN"/>
          </w:rPr>
          <w:t>第二章</w:t>
        </w:r>
        <w:r>
          <w:rPr>
            <w:rFonts w:ascii="宋体" w:hAnsi="宋体" w:cs="宋体" w:hint="eastAsia"/>
            <w:sz w:val="28"/>
            <w:szCs w:val="28"/>
            <w:lang w:val="en-US" w:eastAsia="zh-CN"/>
          </w:rPr>
          <w:t xml:space="preserve">  </w:t>
        </w:r>
        <w:r>
          <w:rPr>
            <w:rFonts w:ascii="宋体" w:hAnsi="宋体" w:cs="宋体" w:hint="eastAsia"/>
            <w:sz w:val="28"/>
            <w:szCs w:val="28"/>
            <w:lang w:val="en-US" w:eastAsia="zh-CN"/>
          </w:rPr>
          <w:t>投标人须知</w:t>
        </w:r>
        <w:r>
          <w:rPr>
            <w:rFonts w:ascii="宋体" w:hAnsi="宋体" w:cs="宋体" w:hint="eastAsia"/>
            <w:sz w:val="28"/>
            <w:szCs w:val="28"/>
            <w:lang w:val="en-US" w:eastAsia="zh-CN"/>
          </w:rPr>
          <w:tab/>
        </w: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 PAGEREF _Toc18047 </w:instrText>
        </w:r>
        <w:r>
          <w:rPr>
            <w:rFonts w:ascii="宋体" w:hAnsi="宋体" w:cs="宋体" w:hint="eastAsia"/>
            <w:sz w:val="28"/>
            <w:szCs w:val="28"/>
            <w:lang w:val="en-US" w:eastAsia="zh-CN"/>
          </w:rPr>
          <w:fldChar w:fldCharType="separate"/>
        </w:r>
        <w:r>
          <w:rPr>
            <w:rFonts w:ascii="宋体" w:hAnsi="宋体" w:cs="宋体" w:hint="eastAsia"/>
            <w:sz w:val="28"/>
            <w:szCs w:val="28"/>
            <w:lang w:val="en-US" w:eastAsia="zh-CN"/>
          </w:rPr>
          <w:t>5</w:t>
        </w:r>
        <w:r>
          <w:rPr>
            <w:rFonts w:ascii="宋体" w:hAnsi="宋体" w:cs="宋体" w:hint="eastAsia"/>
            <w:sz w:val="28"/>
            <w:szCs w:val="28"/>
            <w:lang w:val="en-US" w:eastAsia="zh-CN"/>
          </w:rPr>
          <w:fldChar w:fldCharType="end"/>
        </w:r>
      </w:hyperlink>
    </w:p>
    <w:p w14:paraId="2F2F4450" w14:textId="77777777" w:rsidR="00000000" w:rsidRDefault="00106167">
      <w:pPr>
        <w:pStyle w:val="WPSOffice1"/>
        <w:tabs>
          <w:tab w:val="right" w:leader="dot" w:pos="8868"/>
        </w:tabs>
        <w:spacing w:line="480" w:lineRule="auto"/>
        <w:rPr>
          <w:rFonts w:ascii="宋体" w:hAnsi="宋体" w:cs="宋体" w:hint="eastAsia"/>
          <w:sz w:val="28"/>
          <w:szCs w:val="28"/>
          <w:lang w:val="en-US" w:eastAsia="zh-CN"/>
        </w:rPr>
      </w:pPr>
      <w:hyperlink w:anchor="_Toc29240" w:history="1">
        <w:r>
          <w:rPr>
            <w:rFonts w:ascii="宋体" w:hAnsi="宋体" w:cs="宋体" w:hint="eastAsia"/>
            <w:sz w:val="28"/>
            <w:szCs w:val="28"/>
            <w:lang w:val="en-US" w:eastAsia="zh-CN"/>
          </w:rPr>
          <w:t>第三章</w:t>
        </w:r>
        <w:r>
          <w:rPr>
            <w:rFonts w:ascii="宋体" w:hAnsi="宋体" w:cs="宋体" w:hint="eastAsia"/>
            <w:sz w:val="28"/>
            <w:szCs w:val="28"/>
            <w:lang w:val="en-US" w:eastAsia="zh-CN"/>
          </w:rPr>
          <w:t xml:space="preserve">  </w:t>
        </w:r>
        <w:r>
          <w:rPr>
            <w:rFonts w:ascii="宋体" w:hAnsi="宋体" w:cs="宋体" w:hint="eastAsia"/>
            <w:sz w:val="28"/>
            <w:szCs w:val="28"/>
            <w:lang w:val="en-US" w:eastAsia="zh-CN"/>
          </w:rPr>
          <w:t>主要采购内容及要求</w:t>
        </w:r>
        <w:r>
          <w:rPr>
            <w:rFonts w:ascii="宋体" w:hAnsi="宋体" w:cs="宋体" w:hint="eastAsia"/>
            <w:sz w:val="28"/>
            <w:szCs w:val="28"/>
            <w:lang w:val="en-US" w:eastAsia="zh-CN"/>
          </w:rPr>
          <w:tab/>
        </w: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 PAGEREF _Toc29240 </w:instrText>
        </w:r>
        <w:r>
          <w:rPr>
            <w:rFonts w:ascii="宋体" w:hAnsi="宋体" w:cs="宋体" w:hint="eastAsia"/>
            <w:sz w:val="28"/>
            <w:szCs w:val="28"/>
            <w:lang w:val="en-US" w:eastAsia="zh-CN"/>
          </w:rPr>
          <w:fldChar w:fldCharType="separate"/>
        </w:r>
        <w:r>
          <w:rPr>
            <w:rFonts w:ascii="宋体" w:hAnsi="宋体" w:cs="宋体" w:hint="eastAsia"/>
            <w:sz w:val="28"/>
            <w:szCs w:val="28"/>
            <w:lang w:val="en-US" w:eastAsia="zh-CN"/>
          </w:rPr>
          <w:t>26</w:t>
        </w:r>
        <w:r>
          <w:rPr>
            <w:rFonts w:ascii="宋体" w:hAnsi="宋体" w:cs="宋体" w:hint="eastAsia"/>
            <w:sz w:val="28"/>
            <w:szCs w:val="28"/>
            <w:lang w:val="en-US" w:eastAsia="zh-CN"/>
          </w:rPr>
          <w:fldChar w:fldCharType="end"/>
        </w:r>
      </w:hyperlink>
    </w:p>
    <w:p w14:paraId="435C8BA7" w14:textId="77777777" w:rsidR="00000000" w:rsidRDefault="00106167">
      <w:pPr>
        <w:pStyle w:val="WPSOffice1"/>
        <w:tabs>
          <w:tab w:val="right" w:leader="dot" w:pos="8868"/>
        </w:tabs>
        <w:spacing w:line="480" w:lineRule="auto"/>
        <w:rPr>
          <w:rFonts w:ascii="宋体" w:hAnsi="宋体" w:cs="宋体" w:hint="eastAsia"/>
          <w:sz w:val="28"/>
          <w:szCs w:val="28"/>
          <w:lang w:val="en-US" w:eastAsia="zh-CN"/>
        </w:rPr>
      </w:pPr>
      <w:hyperlink w:anchor="_Toc32166" w:history="1">
        <w:r>
          <w:rPr>
            <w:rFonts w:ascii="宋体" w:hAnsi="宋体" w:cs="宋体" w:hint="eastAsia"/>
            <w:sz w:val="28"/>
            <w:szCs w:val="28"/>
            <w:lang w:val="en-US" w:eastAsia="zh-CN"/>
          </w:rPr>
          <w:t>第四章</w:t>
        </w:r>
        <w:r>
          <w:rPr>
            <w:rFonts w:ascii="宋体" w:hAnsi="宋体" w:cs="宋体" w:hint="eastAsia"/>
            <w:sz w:val="28"/>
            <w:szCs w:val="28"/>
            <w:lang w:val="en-US" w:eastAsia="zh-CN"/>
          </w:rPr>
          <w:t xml:space="preserve">  </w:t>
        </w:r>
        <w:r>
          <w:rPr>
            <w:rFonts w:ascii="宋体" w:hAnsi="宋体" w:cs="宋体" w:hint="eastAsia"/>
            <w:sz w:val="28"/>
            <w:szCs w:val="28"/>
            <w:lang w:val="en-US" w:eastAsia="zh-CN"/>
          </w:rPr>
          <w:t>评标办法</w:t>
        </w:r>
        <w:r>
          <w:rPr>
            <w:rFonts w:ascii="宋体" w:hAnsi="宋体" w:cs="宋体" w:hint="eastAsia"/>
            <w:sz w:val="28"/>
            <w:szCs w:val="28"/>
            <w:lang w:val="en-US" w:eastAsia="zh-CN"/>
          </w:rPr>
          <w:tab/>
        </w: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 PAGEREF _Toc32166 </w:instrText>
        </w:r>
        <w:r>
          <w:rPr>
            <w:rFonts w:ascii="宋体" w:hAnsi="宋体" w:cs="宋体" w:hint="eastAsia"/>
            <w:sz w:val="28"/>
            <w:szCs w:val="28"/>
            <w:lang w:val="en-US" w:eastAsia="zh-CN"/>
          </w:rPr>
          <w:fldChar w:fldCharType="separate"/>
        </w:r>
        <w:r>
          <w:rPr>
            <w:rFonts w:ascii="宋体" w:hAnsi="宋体" w:cs="宋体" w:hint="eastAsia"/>
            <w:sz w:val="28"/>
            <w:szCs w:val="28"/>
            <w:lang w:val="en-US" w:eastAsia="zh-CN"/>
          </w:rPr>
          <w:t>27</w:t>
        </w:r>
        <w:r>
          <w:rPr>
            <w:rFonts w:ascii="宋体" w:hAnsi="宋体" w:cs="宋体" w:hint="eastAsia"/>
            <w:sz w:val="28"/>
            <w:szCs w:val="28"/>
            <w:lang w:val="en-US" w:eastAsia="zh-CN"/>
          </w:rPr>
          <w:fldChar w:fldCharType="end"/>
        </w:r>
      </w:hyperlink>
    </w:p>
    <w:p w14:paraId="5066504C" w14:textId="77777777" w:rsidR="00000000" w:rsidRDefault="00106167">
      <w:pPr>
        <w:pStyle w:val="WPSOffice1"/>
        <w:tabs>
          <w:tab w:val="right" w:leader="dot" w:pos="8868"/>
        </w:tabs>
        <w:spacing w:line="480" w:lineRule="auto"/>
        <w:rPr>
          <w:rFonts w:ascii="宋体" w:hAnsi="宋体" w:cs="宋体" w:hint="eastAsia"/>
          <w:sz w:val="28"/>
          <w:szCs w:val="28"/>
          <w:lang w:val="en-US" w:eastAsia="zh-CN"/>
        </w:rPr>
      </w:pPr>
      <w:hyperlink w:anchor="_Toc16432" w:history="1">
        <w:r>
          <w:rPr>
            <w:rFonts w:ascii="宋体" w:hAnsi="宋体" w:cs="宋体" w:hint="eastAsia"/>
            <w:sz w:val="28"/>
            <w:szCs w:val="28"/>
            <w:lang w:val="en-US" w:eastAsia="zh-CN"/>
          </w:rPr>
          <w:t>第五章</w:t>
        </w:r>
        <w:r>
          <w:rPr>
            <w:rFonts w:ascii="宋体" w:hAnsi="宋体" w:cs="宋体" w:hint="eastAsia"/>
            <w:sz w:val="28"/>
            <w:szCs w:val="28"/>
            <w:lang w:val="en-US" w:eastAsia="zh-CN"/>
          </w:rPr>
          <w:t xml:space="preserve">  </w:t>
        </w:r>
        <w:r>
          <w:rPr>
            <w:rFonts w:ascii="宋体" w:hAnsi="宋体" w:cs="宋体" w:hint="eastAsia"/>
            <w:sz w:val="28"/>
            <w:szCs w:val="28"/>
            <w:lang w:val="en-US" w:eastAsia="zh-CN"/>
          </w:rPr>
          <w:t>投标文件格式</w:t>
        </w:r>
        <w:r>
          <w:rPr>
            <w:rFonts w:ascii="宋体" w:hAnsi="宋体" w:cs="宋体" w:hint="eastAsia"/>
            <w:sz w:val="28"/>
            <w:szCs w:val="28"/>
            <w:lang w:val="en-US" w:eastAsia="zh-CN"/>
          </w:rPr>
          <w:tab/>
        </w: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 P</w:instrText>
        </w:r>
        <w:r>
          <w:rPr>
            <w:rFonts w:ascii="宋体" w:hAnsi="宋体" w:cs="宋体" w:hint="eastAsia"/>
            <w:sz w:val="28"/>
            <w:szCs w:val="28"/>
            <w:lang w:val="en-US" w:eastAsia="zh-CN"/>
          </w:rPr>
          <w:instrText xml:space="preserve">AGEREF _Toc16432 </w:instrText>
        </w:r>
        <w:r>
          <w:rPr>
            <w:rFonts w:ascii="宋体" w:hAnsi="宋体" w:cs="宋体" w:hint="eastAsia"/>
            <w:sz w:val="28"/>
            <w:szCs w:val="28"/>
            <w:lang w:val="en-US" w:eastAsia="zh-CN"/>
          </w:rPr>
          <w:fldChar w:fldCharType="separate"/>
        </w:r>
        <w:r>
          <w:rPr>
            <w:rFonts w:ascii="宋体" w:hAnsi="宋体" w:cs="宋体" w:hint="eastAsia"/>
            <w:sz w:val="28"/>
            <w:szCs w:val="28"/>
            <w:lang w:val="en-US" w:eastAsia="zh-CN"/>
          </w:rPr>
          <w:t>37</w:t>
        </w:r>
        <w:r>
          <w:rPr>
            <w:rFonts w:ascii="宋体" w:hAnsi="宋体" w:cs="宋体" w:hint="eastAsia"/>
            <w:sz w:val="28"/>
            <w:szCs w:val="28"/>
            <w:lang w:val="en-US" w:eastAsia="zh-CN"/>
          </w:rPr>
          <w:fldChar w:fldCharType="end"/>
        </w:r>
      </w:hyperlink>
    </w:p>
    <w:p w14:paraId="00234A28" w14:textId="77777777" w:rsidR="00000000" w:rsidRDefault="00106167">
      <w:pPr>
        <w:pStyle w:val="WPSOffice1"/>
        <w:tabs>
          <w:tab w:val="right" w:leader="dot" w:pos="8868"/>
        </w:tabs>
        <w:spacing w:line="480" w:lineRule="auto"/>
        <w:rPr>
          <w:rFonts w:ascii="宋体" w:hAnsi="宋体" w:cs="宋体" w:hint="eastAsia"/>
          <w:sz w:val="28"/>
          <w:szCs w:val="28"/>
          <w:lang w:val="en-US" w:eastAsia="zh-CN"/>
        </w:rPr>
      </w:pPr>
      <w:hyperlink w:anchor="_Toc16342" w:history="1">
        <w:r>
          <w:rPr>
            <w:rFonts w:ascii="宋体" w:hAnsi="宋体" w:cs="宋体" w:hint="eastAsia"/>
            <w:sz w:val="28"/>
            <w:szCs w:val="28"/>
            <w:lang w:val="en-US" w:eastAsia="zh-CN"/>
          </w:rPr>
          <w:t>第六章</w:t>
        </w:r>
        <w:r>
          <w:rPr>
            <w:rFonts w:ascii="宋体" w:hAnsi="宋体" w:cs="宋体" w:hint="eastAsia"/>
            <w:sz w:val="28"/>
            <w:szCs w:val="28"/>
            <w:lang w:val="en-US" w:eastAsia="zh-CN"/>
          </w:rPr>
          <w:t xml:space="preserve">  </w:t>
        </w:r>
        <w:r>
          <w:rPr>
            <w:rFonts w:ascii="宋体" w:hAnsi="宋体" w:cs="宋体" w:hint="eastAsia"/>
            <w:sz w:val="28"/>
            <w:szCs w:val="28"/>
            <w:lang w:val="en-US" w:eastAsia="zh-CN"/>
          </w:rPr>
          <w:t>合同主要条款</w:t>
        </w:r>
        <w:r>
          <w:rPr>
            <w:rFonts w:ascii="宋体" w:hAnsi="宋体" w:cs="宋体" w:hint="eastAsia"/>
            <w:sz w:val="28"/>
            <w:szCs w:val="28"/>
            <w:lang w:val="en-US" w:eastAsia="zh-CN"/>
          </w:rPr>
          <w:tab/>
        </w: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 PAGEREF _Toc16342 </w:instrText>
        </w:r>
        <w:r>
          <w:rPr>
            <w:rFonts w:ascii="宋体" w:hAnsi="宋体" w:cs="宋体" w:hint="eastAsia"/>
            <w:sz w:val="28"/>
            <w:szCs w:val="28"/>
            <w:lang w:val="en-US" w:eastAsia="zh-CN"/>
          </w:rPr>
          <w:fldChar w:fldCharType="separate"/>
        </w:r>
        <w:r>
          <w:rPr>
            <w:rFonts w:ascii="宋体" w:hAnsi="宋体" w:cs="宋体" w:hint="eastAsia"/>
            <w:sz w:val="28"/>
            <w:szCs w:val="28"/>
            <w:lang w:val="en-US" w:eastAsia="zh-CN"/>
          </w:rPr>
          <w:t>52</w:t>
        </w:r>
        <w:r>
          <w:rPr>
            <w:rFonts w:ascii="宋体" w:hAnsi="宋体" w:cs="宋体" w:hint="eastAsia"/>
            <w:sz w:val="28"/>
            <w:szCs w:val="28"/>
            <w:lang w:val="en-US" w:eastAsia="zh-CN"/>
          </w:rPr>
          <w:fldChar w:fldCharType="end"/>
        </w:r>
      </w:hyperlink>
    </w:p>
    <w:p w14:paraId="64E08C23" w14:textId="77777777" w:rsidR="00000000" w:rsidRDefault="00106167">
      <w:pPr>
        <w:pStyle w:val="WPSOffice1"/>
        <w:tabs>
          <w:tab w:val="right" w:leader="dot" w:pos="8868"/>
        </w:tabs>
        <w:spacing w:line="480" w:lineRule="auto"/>
        <w:rPr>
          <w:rFonts w:ascii="宋体" w:hAnsi="宋体" w:cs="宋体" w:hint="eastAsia"/>
          <w:sz w:val="28"/>
          <w:szCs w:val="28"/>
          <w:lang w:val="en-US" w:eastAsia="zh-CN"/>
        </w:rPr>
      </w:pPr>
      <w:hyperlink w:anchor="_Toc8776" w:history="1">
        <w:r>
          <w:rPr>
            <w:rFonts w:ascii="宋体" w:hAnsi="宋体" w:cs="宋体" w:hint="eastAsia"/>
            <w:sz w:val="28"/>
            <w:szCs w:val="28"/>
            <w:lang w:val="en-US" w:eastAsia="zh-CN"/>
          </w:rPr>
          <w:t>第七章</w:t>
        </w:r>
        <w:r>
          <w:rPr>
            <w:rFonts w:ascii="宋体" w:hAnsi="宋体" w:cs="宋体" w:hint="eastAsia"/>
            <w:sz w:val="28"/>
            <w:szCs w:val="28"/>
            <w:lang w:val="en-US" w:eastAsia="zh-CN"/>
          </w:rPr>
          <w:t xml:space="preserve">   </w:t>
        </w:r>
        <w:r>
          <w:rPr>
            <w:rFonts w:ascii="宋体" w:hAnsi="宋体" w:cs="宋体" w:hint="eastAsia"/>
            <w:sz w:val="28"/>
            <w:szCs w:val="28"/>
            <w:lang w:val="en-US" w:eastAsia="zh-CN"/>
          </w:rPr>
          <w:t>质疑函格式和内容要求</w:t>
        </w:r>
        <w:r>
          <w:rPr>
            <w:rFonts w:ascii="宋体" w:hAnsi="宋体" w:cs="宋体" w:hint="eastAsia"/>
            <w:sz w:val="28"/>
            <w:szCs w:val="28"/>
            <w:lang w:val="en-US" w:eastAsia="zh-CN"/>
          </w:rPr>
          <w:tab/>
        </w:r>
        <w:r>
          <w:rPr>
            <w:rFonts w:ascii="宋体" w:hAnsi="宋体" w:cs="宋体" w:hint="eastAsia"/>
            <w:sz w:val="28"/>
            <w:szCs w:val="28"/>
            <w:lang w:val="en-US" w:eastAsia="zh-CN"/>
          </w:rPr>
          <w:fldChar w:fldCharType="begin"/>
        </w:r>
        <w:r>
          <w:rPr>
            <w:rFonts w:ascii="宋体" w:hAnsi="宋体" w:cs="宋体" w:hint="eastAsia"/>
            <w:sz w:val="28"/>
            <w:szCs w:val="28"/>
            <w:lang w:val="en-US" w:eastAsia="zh-CN"/>
          </w:rPr>
          <w:instrText xml:space="preserve"> PAGEREF _Toc8776 </w:instrText>
        </w:r>
        <w:r>
          <w:rPr>
            <w:rFonts w:ascii="宋体" w:hAnsi="宋体" w:cs="宋体" w:hint="eastAsia"/>
            <w:sz w:val="28"/>
            <w:szCs w:val="28"/>
            <w:lang w:val="en-US" w:eastAsia="zh-CN"/>
          </w:rPr>
          <w:fldChar w:fldCharType="separate"/>
        </w:r>
        <w:r>
          <w:rPr>
            <w:rFonts w:ascii="宋体" w:hAnsi="宋体" w:cs="宋体" w:hint="eastAsia"/>
            <w:sz w:val="28"/>
            <w:szCs w:val="28"/>
            <w:lang w:val="en-US" w:eastAsia="zh-CN"/>
          </w:rPr>
          <w:t>56</w:t>
        </w:r>
        <w:r>
          <w:rPr>
            <w:rFonts w:ascii="宋体" w:hAnsi="宋体" w:cs="宋体" w:hint="eastAsia"/>
            <w:sz w:val="28"/>
            <w:szCs w:val="28"/>
            <w:lang w:val="en-US" w:eastAsia="zh-CN"/>
          </w:rPr>
          <w:fldChar w:fldCharType="end"/>
        </w:r>
      </w:hyperlink>
    </w:p>
    <w:p w14:paraId="156D0FFB" w14:textId="77777777" w:rsidR="00000000" w:rsidRDefault="00106167">
      <w:pPr>
        <w:pStyle w:val="a5"/>
        <w:spacing w:line="480" w:lineRule="auto"/>
        <w:ind w:firstLine="560"/>
        <w:rPr>
          <w:rFonts w:hAnsi="宋体" w:hint="eastAsia"/>
          <w:sz w:val="24"/>
          <w:szCs w:val="24"/>
          <w:lang w:val="en-US" w:eastAsia="zh-CN"/>
        </w:rPr>
      </w:pPr>
      <w:r>
        <w:rPr>
          <w:rFonts w:ascii="宋体" w:hAnsi="宋体" w:cs="宋体" w:hint="eastAsia"/>
          <w:sz w:val="28"/>
          <w:szCs w:val="28"/>
          <w:lang w:val="en-US" w:eastAsia="zh-CN"/>
        </w:rPr>
        <w:fldChar w:fldCharType="end"/>
      </w:r>
    </w:p>
    <w:p w14:paraId="140ADC50" w14:textId="77777777" w:rsidR="00000000" w:rsidRDefault="00106167">
      <w:pPr>
        <w:pStyle w:val="a5"/>
        <w:ind w:firstLine="480"/>
        <w:rPr>
          <w:rFonts w:hAnsi="宋体" w:hint="eastAsia"/>
          <w:sz w:val="24"/>
          <w:szCs w:val="24"/>
        </w:rPr>
      </w:pPr>
      <w:r>
        <w:rPr>
          <w:rFonts w:hAnsi="宋体" w:hint="eastAsia"/>
          <w:sz w:val="24"/>
          <w:szCs w:val="24"/>
        </w:rPr>
        <w:fldChar w:fldCharType="end"/>
      </w:r>
    </w:p>
    <w:p w14:paraId="7FB2B184" w14:textId="77777777" w:rsidR="00000000" w:rsidRDefault="00106167">
      <w:pPr>
        <w:pStyle w:val="a5"/>
        <w:ind w:firstLine="480"/>
        <w:rPr>
          <w:rFonts w:hAnsi="宋体" w:hint="eastAsia"/>
          <w:sz w:val="24"/>
          <w:szCs w:val="24"/>
        </w:rPr>
      </w:pPr>
    </w:p>
    <w:p w14:paraId="05510799" w14:textId="77777777" w:rsidR="00000000" w:rsidRDefault="00106167">
      <w:pPr>
        <w:pStyle w:val="a5"/>
        <w:ind w:firstLine="480"/>
        <w:rPr>
          <w:rFonts w:hAnsi="宋体" w:hint="eastAsia"/>
          <w:sz w:val="24"/>
          <w:szCs w:val="24"/>
        </w:rPr>
      </w:pPr>
    </w:p>
    <w:p w14:paraId="109D28C4" w14:textId="77777777" w:rsidR="00000000" w:rsidRDefault="00106167">
      <w:pPr>
        <w:pStyle w:val="a5"/>
        <w:ind w:firstLine="480"/>
        <w:rPr>
          <w:rFonts w:hAnsi="宋体" w:hint="eastAsia"/>
          <w:sz w:val="24"/>
          <w:szCs w:val="24"/>
        </w:rPr>
      </w:pPr>
    </w:p>
    <w:p w14:paraId="783192CF" w14:textId="77777777" w:rsidR="00000000" w:rsidRDefault="00106167">
      <w:pPr>
        <w:pStyle w:val="a5"/>
        <w:ind w:firstLine="480"/>
        <w:rPr>
          <w:rFonts w:hAnsi="宋体" w:hint="eastAsia"/>
          <w:sz w:val="24"/>
          <w:szCs w:val="24"/>
        </w:rPr>
      </w:pPr>
    </w:p>
    <w:p w14:paraId="20DA0477" w14:textId="77777777" w:rsidR="00000000" w:rsidRDefault="00106167">
      <w:pPr>
        <w:pStyle w:val="a5"/>
        <w:ind w:firstLine="480"/>
        <w:rPr>
          <w:rFonts w:ascii="仿宋_GB2312" w:eastAsia="仿宋_GB2312" w:hint="eastAsia"/>
          <w:sz w:val="24"/>
          <w:szCs w:val="24"/>
        </w:rPr>
      </w:pPr>
    </w:p>
    <w:p w14:paraId="66EA070B" w14:textId="77777777" w:rsidR="00000000" w:rsidRDefault="00106167">
      <w:pPr>
        <w:pStyle w:val="a5"/>
        <w:ind w:firstLine="480"/>
        <w:rPr>
          <w:rFonts w:ascii="仿宋_GB2312" w:eastAsia="仿宋_GB2312" w:hint="eastAsia"/>
          <w:sz w:val="24"/>
          <w:szCs w:val="24"/>
        </w:rPr>
      </w:pPr>
    </w:p>
    <w:p w14:paraId="3B1D2B94" w14:textId="77777777" w:rsidR="00000000" w:rsidRDefault="00106167">
      <w:pPr>
        <w:pStyle w:val="a5"/>
        <w:ind w:firstLine="480"/>
        <w:rPr>
          <w:rFonts w:ascii="仿宋_GB2312" w:eastAsia="仿宋_GB2312" w:hint="eastAsia"/>
          <w:sz w:val="24"/>
          <w:szCs w:val="24"/>
        </w:rPr>
      </w:pPr>
    </w:p>
    <w:p w14:paraId="691DACE5" w14:textId="77777777" w:rsidR="00000000" w:rsidRDefault="00106167">
      <w:pPr>
        <w:pStyle w:val="a5"/>
        <w:ind w:firstLine="480"/>
        <w:rPr>
          <w:rFonts w:ascii="仿宋_GB2312" w:eastAsia="仿宋_GB2312" w:hint="eastAsia"/>
          <w:sz w:val="24"/>
          <w:szCs w:val="24"/>
        </w:rPr>
      </w:pPr>
    </w:p>
    <w:p w14:paraId="327ECF1E" w14:textId="77777777" w:rsidR="00000000" w:rsidRDefault="00106167">
      <w:pPr>
        <w:pStyle w:val="a5"/>
        <w:ind w:firstLine="480"/>
        <w:rPr>
          <w:rFonts w:ascii="仿宋_GB2312" w:eastAsia="仿宋_GB2312" w:hint="eastAsia"/>
          <w:sz w:val="24"/>
          <w:szCs w:val="24"/>
        </w:rPr>
      </w:pPr>
    </w:p>
    <w:p w14:paraId="45DC8A64" w14:textId="77777777" w:rsidR="00000000" w:rsidRDefault="00106167">
      <w:pPr>
        <w:pStyle w:val="a5"/>
        <w:ind w:firstLine="480"/>
        <w:rPr>
          <w:rFonts w:ascii="仿宋_GB2312" w:eastAsia="仿宋_GB2312" w:hint="eastAsia"/>
          <w:sz w:val="24"/>
          <w:szCs w:val="24"/>
        </w:rPr>
      </w:pPr>
    </w:p>
    <w:p w14:paraId="38B5E5A9" w14:textId="77777777" w:rsidR="00000000" w:rsidRDefault="00106167">
      <w:pPr>
        <w:pStyle w:val="a5"/>
        <w:ind w:firstLine="480"/>
        <w:rPr>
          <w:rFonts w:ascii="仿宋_GB2312" w:eastAsia="仿宋_GB2312" w:hint="eastAsia"/>
          <w:sz w:val="24"/>
          <w:szCs w:val="24"/>
        </w:rPr>
      </w:pPr>
    </w:p>
    <w:p w14:paraId="35385B3D" w14:textId="77777777" w:rsidR="00000000" w:rsidRDefault="00106167">
      <w:pPr>
        <w:pStyle w:val="affe"/>
        <w:ind w:firstLineChars="0" w:firstLine="0"/>
        <w:rPr>
          <w:rFonts w:ascii="仿宋_GB2312" w:eastAsia="仿宋_GB2312" w:hint="eastAsia"/>
          <w:spacing w:val="0"/>
          <w:kern w:val="2"/>
          <w:sz w:val="24"/>
          <w:szCs w:val="24"/>
        </w:rPr>
      </w:pPr>
    </w:p>
    <w:p w14:paraId="4E10FAA4" w14:textId="77777777" w:rsidR="00000000" w:rsidRDefault="00106167">
      <w:pPr>
        <w:pStyle w:val="1"/>
        <w:ind w:firstLine="883"/>
        <w:jc w:val="center"/>
        <w:rPr>
          <w:rFonts w:hint="eastAsia"/>
        </w:rPr>
      </w:pPr>
      <w:bookmarkStart w:id="1" w:name="_Toc29915"/>
      <w:r>
        <w:rPr>
          <w:rFonts w:hint="eastAsia"/>
        </w:rPr>
        <w:t>第一章</w:t>
      </w:r>
      <w:r>
        <w:rPr>
          <w:rFonts w:hint="eastAsia"/>
        </w:rPr>
        <w:t xml:space="preserve"> </w:t>
      </w:r>
      <w:r>
        <w:rPr>
          <w:rFonts w:hint="eastAsia"/>
        </w:rPr>
        <w:t>招标公告</w:t>
      </w:r>
      <w:bookmarkEnd w:id="1"/>
    </w:p>
    <w:p w14:paraId="7C6C4A5A" w14:textId="77777777" w:rsidR="00000000" w:rsidRDefault="00106167">
      <w:pPr>
        <w:spacing w:line="480" w:lineRule="exact"/>
        <w:ind w:firstLine="482"/>
        <w:rPr>
          <w:rFonts w:hAnsi="宋体" w:hint="eastAsia"/>
          <w:sz w:val="24"/>
          <w:szCs w:val="24"/>
          <w:lang w:val="zh-CN"/>
        </w:rPr>
      </w:pPr>
      <w:r>
        <w:rPr>
          <w:rFonts w:hAnsi="宋体" w:hint="eastAsia"/>
          <w:b/>
          <w:sz w:val="24"/>
          <w:szCs w:val="24"/>
          <w:u w:val="single"/>
        </w:rPr>
        <w:t>新华招标有限公司</w:t>
      </w:r>
      <w:r>
        <w:rPr>
          <w:rFonts w:hAnsi="宋体" w:hint="eastAsia"/>
          <w:sz w:val="24"/>
          <w:szCs w:val="24"/>
          <w:lang w:val="zh-CN"/>
        </w:rPr>
        <w:t>受</w:t>
      </w:r>
      <w:r>
        <w:rPr>
          <w:rFonts w:hAnsi="宋体" w:hint="eastAsia"/>
          <w:b/>
          <w:sz w:val="24"/>
          <w:szCs w:val="24"/>
          <w:u w:val="single"/>
          <w:lang w:val="zh-CN"/>
        </w:rPr>
        <w:t>中国烟草总公司四川省公司</w:t>
      </w:r>
      <w:r>
        <w:rPr>
          <w:rFonts w:hAnsi="宋体" w:hint="eastAsia"/>
          <w:sz w:val="24"/>
          <w:szCs w:val="24"/>
          <w:lang w:val="zh-CN"/>
        </w:rPr>
        <w:t>委托，拟对</w:t>
      </w:r>
      <w:r>
        <w:rPr>
          <w:rFonts w:hAnsi="宋体" w:hint="eastAsia"/>
          <w:b/>
          <w:sz w:val="24"/>
          <w:szCs w:val="24"/>
          <w:u w:val="single"/>
          <w:lang w:val="zh-CN"/>
        </w:rPr>
        <w:t>中国烟草总公司四川省公司考试测评服务定点供应商</w:t>
      </w:r>
      <w:r>
        <w:rPr>
          <w:rFonts w:hAnsi="宋体" w:hint="eastAsia"/>
          <w:b/>
          <w:sz w:val="24"/>
          <w:szCs w:val="24"/>
          <w:u w:val="single"/>
        </w:rPr>
        <w:t>项目</w:t>
      </w:r>
      <w:r>
        <w:rPr>
          <w:rFonts w:hAnsi="宋体" w:hint="eastAsia"/>
          <w:sz w:val="24"/>
          <w:szCs w:val="24"/>
          <w:lang w:val="zh-CN"/>
        </w:rPr>
        <w:t>以公开招标人式进行采购，兹邀请符合本次招标要求的投标</w:t>
      </w:r>
      <w:r>
        <w:rPr>
          <w:rFonts w:hAnsi="宋体" w:hint="eastAsia"/>
          <w:sz w:val="24"/>
          <w:szCs w:val="24"/>
          <w:lang w:val="zh-CN"/>
        </w:rPr>
        <w:t>人参加投标。</w:t>
      </w:r>
    </w:p>
    <w:p w14:paraId="616D6AA9" w14:textId="77777777" w:rsidR="00000000" w:rsidRDefault="00106167">
      <w:pPr>
        <w:spacing w:line="480" w:lineRule="exact"/>
        <w:ind w:firstLine="482"/>
        <w:jc w:val="left"/>
        <w:rPr>
          <w:rFonts w:hAnsi="宋体" w:hint="eastAsia"/>
          <w:b/>
          <w:sz w:val="24"/>
          <w:szCs w:val="24"/>
        </w:rPr>
      </w:pPr>
      <w:r>
        <w:rPr>
          <w:rFonts w:hAnsi="宋体" w:hint="eastAsia"/>
          <w:b/>
          <w:sz w:val="24"/>
          <w:szCs w:val="24"/>
        </w:rPr>
        <w:t>一、采购项目基本情况：</w:t>
      </w:r>
    </w:p>
    <w:p w14:paraId="3DA1BAEC" w14:textId="77777777" w:rsidR="00000000" w:rsidRDefault="00106167">
      <w:pPr>
        <w:spacing w:line="480" w:lineRule="exact"/>
        <w:ind w:firstLine="480"/>
        <w:rPr>
          <w:rFonts w:hAnsi="宋体" w:hint="eastAsia"/>
          <w:bCs/>
          <w:sz w:val="24"/>
          <w:szCs w:val="24"/>
        </w:rPr>
      </w:pPr>
      <w:r>
        <w:rPr>
          <w:rFonts w:hAnsi="宋体" w:hint="eastAsia"/>
          <w:bCs/>
          <w:sz w:val="24"/>
          <w:szCs w:val="24"/>
        </w:rPr>
        <w:t>1</w:t>
      </w:r>
      <w:r>
        <w:rPr>
          <w:rFonts w:hAnsi="宋体" w:hint="eastAsia"/>
          <w:bCs/>
          <w:sz w:val="24"/>
          <w:szCs w:val="24"/>
        </w:rPr>
        <w:t>、项目编号：</w:t>
      </w:r>
      <w:ins w:id="2" w:author="Lenovo" w:date="2021-06-09T16:30:00Z">
        <w:r>
          <w:rPr>
            <w:rFonts w:hAnsi="宋体"/>
            <w:bCs/>
            <w:sz w:val="24"/>
            <w:szCs w:val="24"/>
          </w:rPr>
          <w:t>XHTC-FW-2021-0865</w:t>
        </w:r>
      </w:ins>
    </w:p>
    <w:p w14:paraId="008CCE4C" w14:textId="77777777" w:rsidR="00000000" w:rsidRDefault="00106167">
      <w:pPr>
        <w:pStyle w:val="Default"/>
        <w:snapToGrid w:val="0"/>
        <w:spacing w:line="480" w:lineRule="exact"/>
        <w:ind w:firstLineChars="200" w:firstLine="480"/>
        <w:rPr>
          <w:rFonts w:ascii="宋体" w:eastAsia="宋体" w:hAnsi="宋体" w:hint="eastAsia"/>
          <w:bCs/>
          <w:color w:val="auto"/>
          <w:szCs w:val="24"/>
        </w:rPr>
      </w:pPr>
      <w:r>
        <w:rPr>
          <w:rFonts w:ascii="宋体" w:eastAsia="宋体" w:hAnsi="宋体" w:hint="eastAsia"/>
          <w:bCs/>
          <w:color w:val="auto"/>
          <w:szCs w:val="24"/>
        </w:rPr>
        <w:t>2</w:t>
      </w:r>
      <w:r>
        <w:rPr>
          <w:rFonts w:ascii="宋体" w:eastAsia="宋体" w:hAnsi="宋体" w:hint="eastAsia"/>
          <w:bCs/>
          <w:color w:val="auto"/>
          <w:szCs w:val="24"/>
        </w:rPr>
        <w:t>、项目名称：中国烟草总公司四川省公司考试测评服务定点供应商</w:t>
      </w:r>
    </w:p>
    <w:p w14:paraId="34D2F5ED" w14:textId="77777777" w:rsidR="00000000" w:rsidRDefault="00106167">
      <w:pPr>
        <w:spacing w:line="480" w:lineRule="exact"/>
        <w:ind w:firstLine="480"/>
        <w:rPr>
          <w:rFonts w:hAnsi="宋体" w:hint="eastAsia"/>
          <w:bCs/>
          <w:sz w:val="24"/>
          <w:szCs w:val="24"/>
        </w:rPr>
      </w:pPr>
      <w:r>
        <w:rPr>
          <w:rFonts w:hAnsi="宋体" w:hint="eastAsia"/>
          <w:bCs/>
          <w:sz w:val="24"/>
          <w:szCs w:val="24"/>
        </w:rPr>
        <w:t>3</w:t>
      </w:r>
      <w:r>
        <w:rPr>
          <w:rFonts w:hAnsi="宋体" w:hint="eastAsia"/>
          <w:bCs/>
          <w:sz w:val="24"/>
          <w:szCs w:val="24"/>
        </w:rPr>
        <w:t>、招标人：中国烟草总公司四川省公司</w:t>
      </w:r>
    </w:p>
    <w:p w14:paraId="1C316768" w14:textId="77777777" w:rsidR="00000000" w:rsidRDefault="00106167">
      <w:pPr>
        <w:spacing w:line="480" w:lineRule="exact"/>
        <w:ind w:firstLine="480"/>
        <w:rPr>
          <w:rFonts w:hAnsi="宋体" w:hint="eastAsia"/>
          <w:bCs/>
          <w:sz w:val="24"/>
          <w:szCs w:val="24"/>
        </w:rPr>
      </w:pPr>
      <w:r>
        <w:rPr>
          <w:rFonts w:hAnsi="宋体" w:hint="eastAsia"/>
          <w:bCs/>
          <w:sz w:val="24"/>
          <w:szCs w:val="24"/>
        </w:rPr>
        <w:t>4</w:t>
      </w:r>
      <w:r>
        <w:rPr>
          <w:rFonts w:hAnsi="宋体" w:hint="eastAsia"/>
          <w:bCs/>
          <w:sz w:val="24"/>
          <w:szCs w:val="24"/>
        </w:rPr>
        <w:t>、招标代理机构：新华招标有限公司</w:t>
      </w:r>
    </w:p>
    <w:p w14:paraId="2E58CBC0" w14:textId="77777777" w:rsidR="00000000" w:rsidRDefault="00106167">
      <w:pPr>
        <w:widowControl/>
        <w:spacing w:line="480" w:lineRule="exact"/>
        <w:ind w:firstLineChars="196" w:firstLine="472"/>
        <w:rPr>
          <w:rFonts w:hAnsi="宋体" w:hint="eastAsia"/>
          <w:b/>
          <w:sz w:val="24"/>
          <w:szCs w:val="24"/>
        </w:rPr>
      </w:pPr>
      <w:r>
        <w:rPr>
          <w:rFonts w:hAnsi="宋体" w:hint="eastAsia"/>
          <w:b/>
          <w:sz w:val="24"/>
          <w:szCs w:val="24"/>
        </w:rPr>
        <w:t>二、资金来源：</w:t>
      </w:r>
    </w:p>
    <w:p w14:paraId="1F8D411B" w14:textId="77777777" w:rsidR="00000000" w:rsidRDefault="00106167">
      <w:pPr>
        <w:widowControl/>
        <w:spacing w:line="480" w:lineRule="exact"/>
        <w:ind w:firstLineChars="196" w:firstLine="470"/>
        <w:rPr>
          <w:rFonts w:hAnsi="宋体" w:hint="eastAsia"/>
          <w:bCs/>
          <w:sz w:val="24"/>
          <w:szCs w:val="24"/>
        </w:rPr>
      </w:pPr>
      <w:r>
        <w:rPr>
          <w:rFonts w:hAnsi="宋体" w:hint="eastAsia"/>
          <w:bCs/>
          <w:sz w:val="24"/>
          <w:szCs w:val="24"/>
        </w:rPr>
        <w:t>企业自筹资金，</w:t>
      </w:r>
      <w:r>
        <w:rPr>
          <w:rFonts w:hAnsi="宋体" w:cs="宋体" w:hint="eastAsia"/>
          <w:bCs/>
          <w:sz w:val="24"/>
          <w:szCs w:val="24"/>
          <w:lang w:val="zh-TW" w:eastAsia="zh-TW"/>
        </w:rPr>
        <w:t>出资比例为</w:t>
      </w:r>
      <w:r>
        <w:rPr>
          <w:rFonts w:hAnsi="宋体" w:cs="宋体" w:hint="eastAsia"/>
          <w:bCs/>
          <w:sz w:val="24"/>
          <w:szCs w:val="24"/>
          <w:lang w:val="zh-TW" w:eastAsia="zh-TW"/>
        </w:rPr>
        <w:t>100%</w:t>
      </w:r>
      <w:r>
        <w:rPr>
          <w:rFonts w:hAnsi="宋体" w:cs="宋体" w:hint="eastAsia"/>
          <w:bCs/>
          <w:sz w:val="24"/>
          <w:szCs w:val="24"/>
          <w:lang w:val="zh-TW"/>
        </w:rPr>
        <w:t>，资金已落实</w:t>
      </w:r>
      <w:r>
        <w:rPr>
          <w:rFonts w:hAnsi="宋体" w:hint="eastAsia"/>
          <w:bCs/>
          <w:sz w:val="24"/>
          <w:szCs w:val="24"/>
        </w:rPr>
        <w:t>。</w:t>
      </w:r>
    </w:p>
    <w:p w14:paraId="09077B6C" w14:textId="77777777" w:rsidR="00000000" w:rsidRDefault="00106167">
      <w:pPr>
        <w:widowControl/>
        <w:spacing w:line="480" w:lineRule="exact"/>
        <w:ind w:firstLineChars="196" w:firstLine="472"/>
        <w:rPr>
          <w:rFonts w:hAnsi="宋体" w:hint="eastAsia"/>
          <w:b/>
          <w:sz w:val="24"/>
          <w:szCs w:val="24"/>
        </w:rPr>
      </w:pPr>
      <w:r>
        <w:rPr>
          <w:rFonts w:hAnsi="宋体" w:hint="eastAsia"/>
          <w:b/>
          <w:sz w:val="24"/>
          <w:szCs w:val="24"/>
        </w:rPr>
        <w:t>三、项目概况：</w:t>
      </w:r>
    </w:p>
    <w:p w14:paraId="7F168874" w14:textId="77777777" w:rsidR="00000000" w:rsidRDefault="00106167">
      <w:pPr>
        <w:widowControl/>
        <w:spacing w:line="480" w:lineRule="exact"/>
        <w:ind w:firstLineChars="196" w:firstLine="470"/>
        <w:rPr>
          <w:rFonts w:hAnsi="宋体" w:cs="宋体" w:hint="eastAsia"/>
          <w:sz w:val="24"/>
        </w:rPr>
      </w:pPr>
      <w:r>
        <w:rPr>
          <w:rFonts w:hAnsi="宋体" w:hint="eastAsia"/>
          <w:bCs/>
          <w:sz w:val="24"/>
          <w:szCs w:val="24"/>
        </w:rPr>
        <w:t>1</w:t>
      </w:r>
      <w:r>
        <w:rPr>
          <w:rFonts w:hAnsi="宋体" w:hint="eastAsia"/>
          <w:bCs/>
          <w:sz w:val="24"/>
          <w:szCs w:val="24"/>
        </w:rPr>
        <w:t>、</w:t>
      </w:r>
      <w:r>
        <w:rPr>
          <w:rFonts w:hAnsi="宋体" w:cs="宋体" w:hint="eastAsia"/>
          <w:sz w:val="24"/>
        </w:rPr>
        <w:t>服务内容：对外员工招聘，省局（公司）机关、专业公司遴选工作人员，全省行业人才综合测评，职业技能鉴定，烟草行业特有职业资格（岗位等级）证书复核，机关人事档案整理等。</w:t>
      </w:r>
    </w:p>
    <w:p w14:paraId="1E7DC4C3" w14:textId="77777777" w:rsidR="00000000" w:rsidRDefault="00106167">
      <w:pPr>
        <w:widowControl/>
        <w:spacing w:line="480" w:lineRule="exact"/>
        <w:ind w:firstLineChars="196" w:firstLine="470"/>
        <w:rPr>
          <w:rFonts w:hAnsi="宋体" w:hint="eastAsia"/>
          <w:bCs/>
          <w:sz w:val="24"/>
          <w:szCs w:val="24"/>
        </w:rPr>
      </w:pPr>
      <w:r>
        <w:rPr>
          <w:rFonts w:hAnsi="宋体" w:hint="eastAsia"/>
          <w:bCs/>
          <w:sz w:val="24"/>
          <w:szCs w:val="24"/>
        </w:rPr>
        <w:t>2</w:t>
      </w:r>
      <w:r>
        <w:rPr>
          <w:rFonts w:hAnsi="宋体" w:hint="eastAsia"/>
          <w:bCs/>
          <w:sz w:val="24"/>
          <w:szCs w:val="24"/>
        </w:rPr>
        <w:t>、服务</w:t>
      </w:r>
      <w:r>
        <w:rPr>
          <w:rFonts w:hAnsi="宋体" w:cs="宋体" w:hint="eastAsia"/>
          <w:sz w:val="24"/>
        </w:rPr>
        <w:t>期限：</w:t>
      </w:r>
      <w:ins w:id="3" w:author="Lenovo" w:date="2021-06-09T16:24:00Z">
        <w:r>
          <w:rPr>
            <w:rFonts w:hAnsi="宋体" w:cs="宋体" w:hint="eastAsia"/>
            <w:sz w:val="24"/>
          </w:rPr>
          <w:t>三</w:t>
        </w:r>
      </w:ins>
      <w:del w:id="4" w:author="Lenovo" w:date="2021-06-09T16:24:00Z">
        <w:r>
          <w:rPr>
            <w:rFonts w:hAnsi="宋体" w:cs="宋体" w:hint="eastAsia"/>
            <w:sz w:val="24"/>
          </w:rPr>
          <w:delText>一</w:delText>
        </w:r>
      </w:del>
      <w:r>
        <w:rPr>
          <w:rFonts w:hAnsi="宋体" w:cs="宋体" w:hint="eastAsia"/>
          <w:sz w:val="24"/>
        </w:rPr>
        <w:t>年。</w:t>
      </w:r>
    </w:p>
    <w:p w14:paraId="59F23D63" w14:textId="77777777" w:rsidR="00000000" w:rsidRDefault="00106167">
      <w:pPr>
        <w:spacing w:line="480" w:lineRule="exact"/>
        <w:ind w:firstLine="482"/>
        <w:rPr>
          <w:rFonts w:hAnsi="宋体" w:hint="eastAsia"/>
          <w:b/>
          <w:sz w:val="24"/>
          <w:szCs w:val="24"/>
        </w:rPr>
      </w:pPr>
      <w:r>
        <w:rPr>
          <w:rFonts w:hAnsi="宋体" w:hint="eastAsia"/>
          <w:b/>
          <w:sz w:val="24"/>
          <w:szCs w:val="24"/>
        </w:rPr>
        <w:t>四、投标人应具备</w:t>
      </w:r>
      <w:r>
        <w:rPr>
          <w:rFonts w:hAnsi="宋体" w:hint="eastAsia"/>
          <w:b/>
          <w:sz w:val="24"/>
          <w:szCs w:val="24"/>
        </w:rPr>
        <w:t>的资格条件：</w:t>
      </w:r>
    </w:p>
    <w:p w14:paraId="3D29E2EB" w14:textId="77777777" w:rsidR="00000000" w:rsidRDefault="00106167">
      <w:pPr>
        <w:pStyle w:val="aff6"/>
        <w:snapToGrid w:val="0"/>
        <w:spacing w:line="480" w:lineRule="exact"/>
        <w:ind w:firstLine="480"/>
        <w:rPr>
          <w:rFonts w:ascii="宋体" w:hAnsi="宋体"/>
          <w:sz w:val="24"/>
          <w:szCs w:val="24"/>
        </w:rPr>
      </w:pPr>
      <w:r>
        <w:rPr>
          <w:rFonts w:ascii="宋体" w:hAnsi="宋体" w:hint="eastAsia"/>
          <w:kern w:val="0"/>
          <w:sz w:val="24"/>
          <w:szCs w:val="24"/>
        </w:rPr>
        <w:t>1</w:t>
      </w:r>
      <w:r>
        <w:rPr>
          <w:rFonts w:ascii="宋体" w:hAnsi="宋体" w:hint="eastAsia"/>
          <w:kern w:val="0"/>
          <w:sz w:val="24"/>
          <w:szCs w:val="24"/>
        </w:rPr>
        <w:t>、投标人应是中华人民共和国境内注册，具有独立法人资格的企业</w:t>
      </w:r>
      <w:r>
        <w:rPr>
          <w:rFonts w:ascii="宋体" w:hAnsi="宋体" w:hint="eastAsia"/>
          <w:sz w:val="24"/>
          <w:szCs w:val="24"/>
        </w:rPr>
        <w:t>；</w:t>
      </w:r>
    </w:p>
    <w:p w14:paraId="0AF3370D" w14:textId="77777777" w:rsidR="00000000" w:rsidRDefault="00106167">
      <w:pPr>
        <w:tabs>
          <w:tab w:val="left" w:pos="7665"/>
        </w:tabs>
        <w:snapToGrid w:val="0"/>
        <w:spacing w:line="480" w:lineRule="exact"/>
        <w:ind w:firstLine="480"/>
        <w:rPr>
          <w:rFonts w:hAnsi="宋体"/>
          <w:sz w:val="24"/>
          <w:szCs w:val="24"/>
        </w:rPr>
      </w:pPr>
      <w:r>
        <w:rPr>
          <w:rFonts w:hAnsi="宋体"/>
          <w:sz w:val="24"/>
          <w:szCs w:val="24"/>
        </w:rPr>
        <w:t>2</w:t>
      </w:r>
      <w:r>
        <w:rPr>
          <w:rFonts w:hAnsi="宋体" w:hint="eastAsia"/>
          <w:sz w:val="24"/>
          <w:szCs w:val="24"/>
        </w:rPr>
        <w:t>、具有良好的商业信誉和健全的财务会计制度；</w:t>
      </w:r>
    </w:p>
    <w:p w14:paraId="2F93B3DB" w14:textId="77777777" w:rsidR="00000000" w:rsidRDefault="00106167">
      <w:pPr>
        <w:tabs>
          <w:tab w:val="left" w:pos="7665"/>
        </w:tabs>
        <w:snapToGrid w:val="0"/>
        <w:spacing w:line="480" w:lineRule="exact"/>
        <w:ind w:firstLine="480"/>
        <w:rPr>
          <w:rFonts w:hAnsi="宋体" w:hint="eastAsia"/>
          <w:sz w:val="24"/>
          <w:szCs w:val="24"/>
        </w:rPr>
      </w:pPr>
      <w:r>
        <w:rPr>
          <w:rFonts w:hAnsi="宋体" w:hint="eastAsia"/>
          <w:sz w:val="24"/>
          <w:szCs w:val="24"/>
        </w:rPr>
        <w:t>3</w:t>
      </w:r>
      <w:r>
        <w:rPr>
          <w:rFonts w:hAnsi="宋体" w:hint="eastAsia"/>
          <w:sz w:val="24"/>
          <w:szCs w:val="24"/>
        </w:rPr>
        <w:t>、具有履行合同所必须的设备和专业技术能力；</w:t>
      </w:r>
    </w:p>
    <w:p w14:paraId="5067B2FF" w14:textId="77777777" w:rsidR="00000000" w:rsidRDefault="00106167">
      <w:pPr>
        <w:tabs>
          <w:tab w:val="left" w:pos="7665"/>
        </w:tabs>
        <w:snapToGrid w:val="0"/>
        <w:spacing w:line="480" w:lineRule="exact"/>
        <w:ind w:firstLine="480"/>
        <w:rPr>
          <w:rFonts w:hAnsi="宋体" w:hint="eastAsia"/>
          <w:sz w:val="24"/>
          <w:szCs w:val="24"/>
        </w:rPr>
      </w:pPr>
      <w:r>
        <w:rPr>
          <w:rFonts w:hAnsi="宋体" w:hint="eastAsia"/>
          <w:sz w:val="24"/>
          <w:szCs w:val="24"/>
        </w:rPr>
        <w:t>4</w:t>
      </w:r>
      <w:r>
        <w:rPr>
          <w:rFonts w:hAnsi="宋体" w:hint="eastAsia"/>
          <w:sz w:val="24"/>
          <w:szCs w:val="24"/>
        </w:rPr>
        <w:t>、具有依法缴纳税收和社会保障资金的良好记录；</w:t>
      </w:r>
    </w:p>
    <w:p w14:paraId="354AC3B1" w14:textId="77777777" w:rsidR="00000000" w:rsidRDefault="00106167">
      <w:pPr>
        <w:tabs>
          <w:tab w:val="left" w:pos="7665"/>
        </w:tabs>
        <w:snapToGrid w:val="0"/>
        <w:spacing w:line="480" w:lineRule="exact"/>
        <w:ind w:firstLine="480"/>
        <w:rPr>
          <w:rFonts w:hAnsi="宋体" w:hint="eastAsia"/>
          <w:sz w:val="24"/>
          <w:szCs w:val="24"/>
        </w:rPr>
      </w:pPr>
      <w:r>
        <w:rPr>
          <w:rFonts w:hAnsi="宋体" w:hint="eastAsia"/>
          <w:sz w:val="24"/>
          <w:szCs w:val="24"/>
        </w:rPr>
        <w:t>5</w:t>
      </w:r>
      <w:r>
        <w:rPr>
          <w:rFonts w:hAnsi="宋体" w:hint="eastAsia"/>
          <w:sz w:val="24"/>
          <w:szCs w:val="24"/>
        </w:rPr>
        <w:t>、参加本次采购活动前三年内，在经营活动中没有重大违法记录；</w:t>
      </w:r>
    </w:p>
    <w:p w14:paraId="10423C17" w14:textId="77777777" w:rsidR="00000000" w:rsidRDefault="00106167">
      <w:pPr>
        <w:tabs>
          <w:tab w:val="left" w:pos="7665"/>
        </w:tabs>
        <w:adjustRightInd w:val="0"/>
        <w:snapToGrid w:val="0"/>
        <w:spacing w:line="480" w:lineRule="exact"/>
        <w:ind w:firstLine="480"/>
        <w:rPr>
          <w:rFonts w:hAnsi="宋体" w:cs="仿宋_GB2312" w:hint="eastAsia"/>
          <w:sz w:val="24"/>
          <w:szCs w:val="24"/>
          <w:lang w:val="zh-CN"/>
        </w:rPr>
      </w:pPr>
      <w:r>
        <w:rPr>
          <w:rFonts w:hAnsi="宋体" w:cs="仿宋_GB2312" w:hint="eastAsia"/>
          <w:sz w:val="24"/>
          <w:szCs w:val="24"/>
        </w:rPr>
        <w:t>6</w:t>
      </w:r>
      <w:r>
        <w:rPr>
          <w:rFonts w:hAnsi="宋体" w:cs="仿宋_GB2312" w:hint="eastAsia"/>
          <w:sz w:val="24"/>
          <w:szCs w:val="24"/>
          <w:lang w:val="zh-CN"/>
        </w:rPr>
        <w:t>、法律、行政法规规定的其他条件；</w:t>
      </w:r>
    </w:p>
    <w:p w14:paraId="5807E937" w14:textId="77777777" w:rsidR="00000000" w:rsidRDefault="00106167">
      <w:pPr>
        <w:tabs>
          <w:tab w:val="left" w:pos="7665"/>
        </w:tabs>
        <w:adjustRightInd w:val="0"/>
        <w:snapToGrid w:val="0"/>
        <w:spacing w:line="480" w:lineRule="exact"/>
        <w:ind w:firstLine="480"/>
        <w:rPr>
          <w:rFonts w:hAnsi="宋体" w:hint="eastAsia"/>
          <w:sz w:val="24"/>
          <w:szCs w:val="24"/>
        </w:rPr>
      </w:pPr>
      <w:r>
        <w:rPr>
          <w:rFonts w:hAnsi="宋体" w:hint="eastAsia"/>
          <w:sz w:val="24"/>
          <w:szCs w:val="24"/>
        </w:rPr>
        <w:t>7</w:t>
      </w:r>
      <w:r>
        <w:rPr>
          <w:rFonts w:hAnsi="宋体" w:hint="eastAsia"/>
          <w:sz w:val="24"/>
          <w:szCs w:val="24"/>
        </w:rPr>
        <w:t>、根据采购项目的特殊要求规定投标人特定条件：无。</w:t>
      </w:r>
    </w:p>
    <w:p w14:paraId="428AB8EC" w14:textId="77777777" w:rsidR="00000000" w:rsidRDefault="00106167">
      <w:pPr>
        <w:spacing w:line="480" w:lineRule="exact"/>
        <w:ind w:firstLine="482"/>
        <w:rPr>
          <w:rFonts w:hAnsi="宋体" w:hint="eastAsia"/>
          <w:b/>
          <w:sz w:val="24"/>
          <w:szCs w:val="24"/>
        </w:rPr>
      </w:pPr>
      <w:r>
        <w:rPr>
          <w:rFonts w:hAnsi="宋体" w:hint="eastAsia"/>
          <w:b/>
          <w:sz w:val="24"/>
          <w:szCs w:val="24"/>
        </w:rPr>
        <w:t>五、具有以下情形之一的投标人，禁止参加本次投标：</w:t>
      </w:r>
    </w:p>
    <w:p w14:paraId="5EE51CAF" w14:textId="77777777" w:rsidR="00000000" w:rsidRDefault="00106167">
      <w:pPr>
        <w:spacing w:line="480" w:lineRule="exact"/>
        <w:ind w:firstLine="480"/>
        <w:rPr>
          <w:rFonts w:hAnsi="宋体" w:hint="eastAsia"/>
          <w:sz w:val="24"/>
          <w:szCs w:val="24"/>
        </w:rPr>
      </w:pPr>
      <w:r>
        <w:rPr>
          <w:rFonts w:hAnsi="宋体" w:hint="eastAsia"/>
          <w:sz w:val="24"/>
          <w:szCs w:val="24"/>
        </w:rPr>
        <w:t>1</w:t>
      </w:r>
      <w:r>
        <w:rPr>
          <w:rFonts w:hAnsi="宋体" w:hint="eastAsia"/>
          <w:sz w:val="24"/>
          <w:szCs w:val="24"/>
        </w:rPr>
        <w:t>、截止本项目投标截止时间，投标人处于烟草行业单位投标限制期内的；</w:t>
      </w:r>
    </w:p>
    <w:p w14:paraId="168A5572" w14:textId="77777777" w:rsidR="00000000" w:rsidRDefault="00106167">
      <w:pPr>
        <w:spacing w:line="480" w:lineRule="exact"/>
        <w:ind w:firstLine="480"/>
        <w:rPr>
          <w:rFonts w:hAnsi="宋体"/>
          <w:sz w:val="24"/>
          <w:szCs w:val="24"/>
        </w:rPr>
      </w:pPr>
      <w:r>
        <w:rPr>
          <w:rFonts w:hAnsi="宋体" w:hint="eastAsia"/>
          <w:sz w:val="24"/>
          <w:szCs w:val="24"/>
        </w:rPr>
        <w:t>2</w:t>
      </w:r>
      <w:r>
        <w:rPr>
          <w:rFonts w:hAnsi="宋体" w:hint="eastAsia"/>
          <w:sz w:val="24"/>
          <w:szCs w:val="24"/>
        </w:rPr>
        <w:t>、截止本项目投标截止时间</w:t>
      </w:r>
      <w:r>
        <w:rPr>
          <w:rFonts w:hAnsi="宋体" w:hint="eastAsia"/>
          <w:sz w:val="24"/>
          <w:szCs w:val="24"/>
        </w:rPr>
        <w:t>，投标人被列入“信用中国”网站</w:t>
      </w:r>
      <w:r>
        <w:rPr>
          <w:rFonts w:hAnsi="宋体" w:hint="eastAsia"/>
          <w:sz w:val="24"/>
          <w:szCs w:val="24"/>
        </w:rPr>
        <w:t>(www.creditchina.gov.cn)</w:t>
      </w:r>
      <w:r>
        <w:rPr>
          <w:rFonts w:hAnsi="宋体" w:hint="eastAsia"/>
          <w:sz w:val="24"/>
          <w:szCs w:val="24"/>
        </w:rPr>
        <w:t>、</w:t>
      </w:r>
      <w:del w:id="5" w:author="Lenovo" w:date="2021-06-09T16:10:00Z">
        <w:r>
          <w:rPr>
            <w:rFonts w:hAnsi="宋体" w:hint="eastAsia"/>
            <w:sz w:val="24"/>
            <w:szCs w:val="24"/>
            <w:rPrChange w:id="6" w:author="Lenovo" w:date="2021-06-09T16:12:00Z">
              <w:rPr>
                <w:rFonts w:hAnsi="宋体" w:hint="eastAsia"/>
                <w:sz w:val="24"/>
                <w:szCs w:val="24"/>
                <w:highlight w:val="yellow"/>
              </w:rPr>
            </w:rPrChange>
          </w:rPr>
          <w:delText>“中国政府采购网”网站</w:delText>
        </w:r>
        <w:r>
          <w:rPr>
            <w:rFonts w:hAnsi="宋体" w:hint="eastAsia"/>
            <w:sz w:val="24"/>
            <w:szCs w:val="24"/>
            <w:rPrChange w:id="7" w:author="Lenovo" w:date="2021-06-09T16:12:00Z">
              <w:rPr>
                <w:rFonts w:hAnsi="宋体" w:hint="eastAsia"/>
                <w:sz w:val="24"/>
                <w:szCs w:val="24"/>
                <w:highlight w:val="yellow"/>
              </w:rPr>
            </w:rPrChange>
          </w:rPr>
          <w:delText>(www.ccgp.gov.cn)</w:delText>
        </w:r>
      </w:del>
      <w:ins w:id="8" w:author="Lenovo" w:date="2021-06-09T16:10:00Z">
        <w:r>
          <w:rPr>
            <w:rFonts w:hAnsi="宋体" w:hint="eastAsia"/>
            <w:sz w:val="24"/>
            <w:szCs w:val="24"/>
            <w:rPrChange w:id="9" w:author="Lenovo" w:date="2021-06-09T16:12:00Z">
              <w:rPr>
                <w:rFonts w:hAnsi="宋体" w:hint="eastAsia"/>
                <w:sz w:val="24"/>
                <w:szCs w:val="24"/>
                <w:highlight w:val="yellow"/>
              </w:rPr>
            </w:rPrChange>
          </w:rPr>
          <w:t>”国家企业信用信息公示系统”网站（</w:t>
        </w:r>
        <w:r>
          <w:rPr>
            <w:rFonts w:hAnsi="宋体" w:hint="eastAsia"/>
            <w:sz w:val="24"/>
            <w:szCs w:val="24"/>
            <w:rPrChange w:id="10" w:author="Lenovo" w:date="2021-06-09T16:12:00Z">
              <w:rPr>
                <w:rFonts w:hAnsi="宋体" w:hint="eastAsia"/>
                <w:sz w:val="24"/>
                <w:szCs w:val="24"/>
                <w:highlight w:val="yellow"/>
              </w:rPr>
            </w:rPrChange>
          </w:rPr>
          <w:t>http://www.gsxt.gov.cn/index.html</w:t>
        </w:r>
        <w:r>
          <w:rPr>
            <w:rFonts w:hAnsi="宋体" w:hint="eastAsia"/>
            <w:sz w:val="24"/>
            <w:szCs w:val="24"/>
            <w:rPrChange w:id="11" w:author="Lenovo" w:date="2021-06-09T16:12:00Z">
              <w:rPr>
                <w:rFonts w:hAnsi="宋体" w:hint="eastAsia"/>
                <w:sz w:val="24"/>
                <w:szCs w:val="24"/>
                <w:highlight w:val="yellow"/>
              </w:rPr>
            </w:rPrChange>
          </w:rPr>
          <w:t>）</w:t>
        </w:r>
      </w:ins>
      <w:r>
        <w:rPr>
          <w:rFonts w:hAnsi="宋体" w:hint="eastAsia"/>
          <w:sz w:val="24"/>
          <w:szCs w:val="24"/>
          <w:rPrChange w:id="12" w:author="Lenovo" w:date="2021-06-09T16:12:00Z">
            <w:rPr>
              <w:rFonts w:hAnsi="宋体" w:hint="eastAsia"/>
              <w:sz w:val="24"/>
              <w:szCs w:val="24"/>
              <w:highlight w:val="yellow"/>
            </w:rPr>
          </w:rPrChange>
        </w:rPr>
        <w:t>中任一网站的失信被执行人名单或重大税收违法案件当事人名单或政府采购严重违法失信行为记录名单的</w:t>
      </w:r>
      <w:r>
        <w:rPr>
          <w:rFonts w:hAnsi="宋体" w:hint="eastAsia"/>
          <w:sz w:val="24"/>
          <w:szCs w:val="24"/>
        </w:rPr>
        <w:t>；截止本项目投标截止日前三年内，在“中国裁判文书网”网站（</w:t>
      </w:r>
      <w:r>
        <w:rPr>
          <w:rFonts w:hAnsi="宋体" w:hint="eastAsia"/>
          <w:sz w:val="24"/>
          <w:szCs w:val="24"/>
        </w:rPr>
        <w:t>http://wenshu.court.gov.cn</w:t>
      </w:r>
      <w:r>
        <w:rPr>
          <w:rFonts w:hAnsi="宋体" w:hint="eastAsia"/>
          <w:sz w:val="24"/>
          <w:szCs w:val="24"/>
        </w:rPr>
        <w:t>）显示有行贿行为记录的。</w:t>
      </w:r>
    </w:p>
    <w:p w14:paraId="53FCB128" w14:textId="77777777" w:rsidR="00000000" w:rsidRDefault="00106167">
      <w:pPr>
        <w:widowControl/>
        <w:spacing w:line="480" w:lineRule="exact"/>
        <w:ind w:firstLine="480"/>
        <w:jc w:val="left"/>
        <w:rPr>
          <w:rFonts w:hAnsi="宋体" w:hint="eastAsia"/>
          <w:sz w:val="24"/>
          <w:szCs w:val="24"/>
        </w:rPr>
      </w:pPr>
      <w:r>
        <w:rPr>
          <w:rFonts w:hAnsi="宋体" w:hint="eastAsia"/>
          <w:sz w:val="24"/>
          <w:szCs w:val="24"/>
        </w:rPr>
        <w:t>3</w:t>
      </w:r>
      <w:r>
        <w:rPr>
          <w:rFonts w:hAnsi="宋体" w:hint="eastAsia"/>
          <w:sz w:val="24"/>
          <w:szCs w:val="24"/>
        </w:rPr>
        <w:t>、投标人具有招标文件规定的其他禁止投标情形的</w:t>
      </w:r>
      <w:r>
        <w:rPr>
          <w:rFonts w:hAnsi="宋体" w:hint="eastAsia"/>
          <w:sz w:val="24"/>
          <w:szCs w:val="24"/>
        </w:rPr>
        <w:t>。</w:t>
      </w:r>
    </w:p>
    <w:p w14:paraId="202534F5" w14:textId="77777777" w:rsidR="00000000" w:rsidRDefault="00106167">
      <w:pPr>
        <w:widowControl/>
        <w:spacing w:line="480" w:lineRule="exact"/>
        <w:ind w:firstLine="482"/>
        <w:jc w:val="left"/>
        <w:rPr>
          <w:rFonts w:hAnsi="宋体" w:hint="eastAsia"/>
          <w:sz w:val="24"/>
          <w:szCs w:val="24"/>
          <w:lang w:val="zh-CN"/>
        </w:rPr>
      </w:pPr>
      <w:r>
        <w:rPr>
          <w:rFonts w:hAnsi="宋体" w:hint="eastAsia"/>
          <w:b/>
          <w:sz w:val="24"/>
          <w:szCs w:val="24"/>
        </w:rPr>
        <w:t>六、本项目不接受联合体投标。</w:t>
      </w:r>
    </w:p>
    <w:p w14:paraId="4E6D6449" w14:textId="77777777" w:rsidR="00000000" w:rsidRDefault="00106167">
      <w:pPr>
        <w:pStyle w:val="aa"/>
        <w:spacing w:line="480" w:lineRule="exact"/>
        <w:ind w:firstLine="482"/>
        <w:rPr>
          <w:rFonts w:hAnsi="宋体" w:hint="eastAsia"/>
          <w:b/>
          <w:sz w:val="24"/>
          <w:szCs w:val="24"/>
        </w:rPr>
      </w:pPr>
      <w:r>
        <w:rPr>
          <w:rFonts w:hAnsi="宋体" w:hint="eastAsia"/>
          <w:b/>
          <w:sz w:val="24"/>
          <w:szCs w:val="24"/>
        </w:rPr>
        <w:t>七、招标文件发售时间、地点：</w:t>
      </w:r>
    </w:p>
    <w:p w14:paraId="55AD10B8" w14:textId="77777777" w:rsidR="00000000" w:rsidRDefault="00106167">
      <w:pPr>
        <w:widowControl/>
        <w:spacing w:line="480" w:lineRule="exact"/>
        <w:ind w:firstLine="480"/>
        <w:jc w:val="left"/>
        <w:rPr>
          <w:rFonts w:hAnsi="宋体" w:hint="eastAsia"/>
          <w:sz w:val="24"/>
          <w:szCs w:val="24"/>
          <w:lang w:val="zh-CN"/>
        </w:rPr>
      </w:pPr>
      <w:r>
        <w:rPr>
          <w:rFonts w:hAnsi="宋体" w:hint="eastAsia"/>
          <w:sz w:val="24"/>
          <w:szCs w:val="24"/>
          <w:lang w:val="zh-CN"/>
        </w:rPr>
        <w:t>招标文件自</w:t>
      </w:r>
      <w:r>
        <w:rPr>
          <w:rFonts w:hAnsi="宋体" w:hint="eastAsia"/>
          <w:sz w:val="24"/>
          <w:szCs w:val="24"/>
          <w:u w:val="single"/>
          <w:lang w:val="zh-CN"/>
        </w:rPr>
        <w:t xml:space="preserve">    </w:t>
      </w:r>
      <w:r>
        <w:rPr>
          <w:rFonts w:hAnsi="宋体" w:hint="eastAsia"/>
          <w:sz w:val="24"/>
          <w:szCs w:val="24"/>
          <w:lang w:val="zh-CN"/>
        </w:rPr>
        <w:t>年</w:t>
      </w:r>
      <w:r>
        <w:rPr>
          <w:rFonts w:hAnsi="宋体" w:hint="eastAsia"/>
          <w:sz w:val="24"/>
          <w:szCs w:val="24"/>
          <w:u w:val="single"/>
          <w:lang w:val="zh-CN"/>
        </w:rPr>
        <w:t xml:space="preserve">  </w:t>
      </w:r>
      <w:r>
        <w:rPr>
          <w:rFonts w:hAnsi="宋体" w:hint="eastAsia"/>
          <w:sz w:val="24"/>
          <w:szCs w:val="24"/>
          <w:lang w:val="zh-CN"/>
        </w:rPr>
        <w:t>月</w:t>
      </w:r>
      <w:r>
        <w:rPr>
          <w:rFonts w:hAnsi="宋体" w:hint="eastAsia"/>
          <w:sz w:val="24"/>
          <w:szCs w:val="24"/>
          <w:u w:val="single"/>
        </w:rPr>
        <w:t xml:space="preserve">  </w:t>
      </w:r>
      <w:r>
        <w:rPr>
          <w:rFonts w:hAnsi="宋体" w:hint="eastAsia"/>
          <w:sz w:val="24"/>
          <w:szCs w:val="24"/>
          <w:lang w:val="zh-CN"/>
        </w:rPr>
        <w:t>日至</w:t>
      </w:r>
      <w:r>
        <w:rPr>
          <w:rFonts w:hAnsi="宋体" w:hint="eastAsia"/>
          <w:sz w:val="24"/>
          <w:szCs w:val="24"/>
          <w:u w:val="single"/>
          <w:lang w:val="zh-CN"/>
        </w:rPr>
        <w:t xml:space="preserve">    </w:t>
      </w:r>
      <w:r>
        <w:rPr>
          <w:rFonts w:hAnsi="宋体" w:hint="eastAsia"/>
          <w:sz w:val="24"/>
          <w:szCs w:val="24"/>
          <w:lang w:val="zh-CN"/>
        </w:rPr>
        <w:t>年</w:t>
      </w:r>
      <w:r>
        <w:rPr>
          <w:rFonts w:hAnsi="宋体" w:hint="eastAsia"/>
          <w:sz w:val="24"/>
          <w:szCs w:val="24"/>
          <w:u w:val="single"/>
        </w:rPr>
        <w:t xml:space="preserve">  </w:t>
      </w:r>
      <w:r>
        <w:rPr>
          <w:rFonts w:hAnsi="宋体" w:hint="eastAsia"/>
          <w:sz w:val="24"/>
          <w:szCs w:val="24"/>
          <w:lang w:val="zh-CN"/>
        </w:rPr>
        <w:t>月</w:t>
      </w:r>
      <w:r>
        <w:rPr>
          <w:rFonts w:hAnsi="宋体" w:hint="eastAsia"/>
          <w:sz w:val="24"/>
          <w:szCs w:val="24"/>
          <w:u w:val="single"/>
        </w:rPr>
        <w:t xml:space="preserve">  </w:t>
      </w:r>
      <w:r>
        <w:rPr>
          <w:rFonts w:hAnsi="宋体" w:hint="eastAsia"/>
          <w:sz w:val="24"/>
          <w:szCs w:val="24"/>
          <w:lang w:val="zh-CN"/>
        </w:rPr>
        <w:t>日</w:t>
      </w:r>
      <w:r>
        <w:rPr>
          <w:rFonts w:hAnsi="宋体" w:hint="eastAsia"/>
          <w:sz w:val="24"/>
          <w:szCs w:val="24"/>
          <w:lang w:val="zh-CN"/>
        </w:rPr>
        <w:t>09:30</w:t>
      </w:r>
      <w:r>
        <w:rPr>
          <w:rFonts w:hAnsi="宋体" w:hint="eastAsia"/>
          <w:sz w:val="24"/>
          <w:szCs w:val="24"/>
          <w:lang w:val="zh-CN"/>
        </w:rPr>
        <w:t>时</w:t>
      </w:r>
      <w:r>
        <w:rPr>
          <w:rFonts w:hAnsi="宋体" w:hint="eastAsia"/>
          <w:sz w:val="24"/>
          <w:szCs w:val="24"/>
          <w:lang w:val="zh-CN"/>
        </w:rPr>
        <w:t>- 1</w:t>
      </w:r>
      <w:r>
        <w:rPr>
          <w:rFonts w:hAnsi="宋体" w:hint="eastAsia"/>
          <w:sz w:val="24"/>
          <w:szCs w:val="24"/>
        </w:rPr>
        <w:t>6</w:t>
      </w:r>
      <w:r>
        <w:rPr>
          <w:rFonts w:hAnsi="宋体" w:hint="eastAsia"/>
          <w:sz w:val="24"/>
          <w:szCs w:val="24"/>
          <w:lang w:val="zh-CN"/>
        </w:rPr>
        <w:t>:</w:t>
      </w:r>
      <w:r>
        <w:rPr>
          <w:rFonts w:hAnsi="宋体" w:hint="eastAsia"/>
          <w:sz w:val="24"/>
          <w:szCs w:val="24"/>
        </w:rPr>
        <w:t>3</w:t>
      </w:r>
      <w:r>
        <w:rPr>
          <w:rFonts w:hAnsi="宋体" w:hint="eastAsia"/>
          <w:sz w:val="24"/>
          <w:szCs w:val="24"/>
          <w:lang w:val="zh-CN"/>
        </w:rPr>
        <w:t>0</w:t>
      </w:r>
      <w:r>
        <w:rPr>
          <w:rFonts w:hAnsi="宋体" w:hint="eastAsia"/>
          <w:sz w:val="24"/>
          <w:szCs w:val="24"/>
          <w:lang w:val="zh-CN"/>
        </w:rPr>
        <w:t>时（节假日除外）在</w:t>
      </w:r>
      <w:r>
        <w:rPr>
          <w:rFonts w:hAnsi="宋体" w:hint="eastAsia"/>
          <w:sz w:val="24"/>
          <w:szCs w:val="24"/>
          <w:u w:val="single"/>
          <w:lang w:val="zh-CN"/>
        </w:rPr>
        <w:t>新华招标有限公司四川分公司（成都市高新区府城大道西段</w:t>
      </w:r>
      <w:r>
        <w:rPr>
          <w:rFonts w:hAnsi="宋体" w:hint="eastAsia"/>
          <w:sz w:val="24"/>
          <w:szCs w:val="24"/>
          <w:u w:val="single"/>
          <w:lang w:val="zh-CN"/>
        </w:rPr>
        <w:t>399</w:t>
      </w:r>
      <w:r>
        <w:rPr>
          <w:rFonts w:hAnsi="宋体" w:hint="eastAsia"/>
          <w:sz w:val="24"/>
          <w:szCs w:val="24"/>
          <w:u w:val="single"/>
          <w:lang w:val="zh-CN"/>
        </w:rPr>
        <w:t>号天府新谷</w:t>
      </w:r>
      <w:r>
        <w:rPr>
          <w:rFonts w:hAnsi="宋体" w:hint="eastAsia"/>
          <w:sz w:val="24"/>
          <w:szCs w:val="24"/>
          <w:u w:val="single"/>
          <w:lang w:val="zh-CN"/>
        </w:rPr>
        <w:t>10</w:t>
      </w:r>
      <w:r>
        <w:rPr>
          <w:rFonts w:hAnsi="宋体" w:hint="eastAsia"/>
          <w:sz w:val="24"/>
          <w:szCs w:val="24"/>
          <w:u w:val="single"/>
          <w:lang w:val="zh-CN"/>
        </w:rPr>
        <w:t>号楼</w:t>
      </w:r>
      <w:r>
        <w:rPr>
          <w:rFonts w:hAnsi="宋体" w:hint="eastAsia"/>
          <w:sz w:val="24"/>
          <w:szCs w:val="24"/>
          <w:u w:val="single"/>
          <w:lang w:val="zh-CN"/>
        </w:rPr>
        <w:t>0801</w:t>
      </w:r>
      <w:r>
        <w:rPr>
          <w:rFonts w:hAnsi="宋体" w:hint="eastAsia"/>
          <w:sz w:val="24"/>
          <w:szCs w:val="24"/>
          <w:u w:val="single"/>
          <w:lang w:val="zh-CN"/>
        </w:rPr>
        <w:t>）</w:t>
      </w:r>
      <w:r>
        <w:rPr>
          <w:rFonts w:hAnsi="宋体" w:hint="eastAsia"/>
          <w:snapToGrid w:val="0"/>
          <w:sz w:val="24"/>
          <w:szCs w:val="24"/>
        </w:rPr>
        <w:t>购买</w:t>
      </w:r>
      <w:r>
        <w:rPr>
          <w:rFonts w:hAnsi="宋体" w:cs="宋体" w:hint="eastAsia"/>
          <w:snapToGrid w:val="0"/>
          <w:sz w:val="24"/>
          <w:szCs w:val="24"/>
        </w:rPr>
        <w:t>。招标文件资料费：</w:t>
      </w:r>
      <w:r>
        <w:rPr>
          <w:rFonts w:hAnsi="宋体" w:cs="宋体" w:hint="eastAsia"/>
          <w:snapToGrid w:val="0"/>
          <w:sz w:val="24"/>
          <w:szCs w:val="24"/>
          <w:u w:val="single"/>
        </w:rPr>
        <w:t>500</w:t>
      </w:r>
      <w:r>
        <w:rPr>
          <w:rFonts w:hAnsi="宋体" w:cs="宋体" w:hint="eastAsia"/>
          <w:snapToGrid w:val="0"/>
          <w:sz w:val="24"/>
          <w:szCs w:val="24"/>
        </w:rPr>
        <w:t>元</w:t>
      </w:r>
      <w:r>
        <w:rPr>
          <w:rFonts w:hAnsi="宋体" w:cs="宋体" w:hint="eastAsia"/>
          <w:snapToGrid w:val="0"/>
          <w:sz w:val="24"/>
          <w:szCs w:val="24"/>
        </w:rPr>
        <w:t>/</w:t>
      </w:r>
      <w:r>
        <w:rPr>
          <w:rFonts w:hAnsi="宋体" w:cs="宋体" w:hint="eastAsia"/>
          <w:snapToGrid w:val="0"/>
          <w:sz w:val="24"/>
          <w:szCs w:val="24"/>
        </w:rPr>
        <w:t>份（招标文件资料费售后不退</w:t>
      </w:r>
      <w:r>
        <w:rPr>
          <w:rFonts w:hAnsi="宋体" w:cs="宋体" w:hint="eastAsia"/>
          <w:snapToGrid w:val="0"/>
          <w:sz w:val="24"/>
          <w:szCs w:val="24"/>
        </w:rPr>
        <w:t xml:space="preserve">, </w:t>
      </w:r>
      <w:r>
        <w:rPr>
          <w:rFonts w:hAnsi="宋体" w:cs="宋体" w:hint="eastAsia"/>
          <w:snapToGrid w:val="0"/>
          <w:sz w:val="24"/>
          <w:szCs w:val="24"/>
        </w:rPr>
        <w:t>投标资格不能转让）。</w:t>
      </w:r>
    </w:p>
    <w:p w14:paraId="6B6758A1" w14:textId="77777777" w:rsidR="00000000" w:rsidRDefault="00106167">
      <w:pPr>
        <w:pStyle w:val="Default"/>
        <w:spacing w:line="480" w:lineRule="exact"/>
        <w:ind w:firstLineChars="200" w:firstLine="480"/>
        <w:rPr>
          <w:rFonts w:ascii="宋体" w:eastAsia="宋体" w:hAnsi="宋体" w:cs="宋体" w:hint="eastAsia"/>
          <w:snapToGrid w:val="0"/>
          <w:color w:val="auto"/>
          <w:szCs w:val="24"/>
        </w:rPr>
      </w:pPr>
      <w:r>
        <w:rPr>
          <w:rFonts w:ascii="宋体" w:eastAsia="宋体" w:hAnsi="宋体" w:cs="宋体" w:hint="eastAsia"/>
          <w:snapToGrid w:val="0"/>
          <w:color w:val="auto"/>
          <w:szCs w:val="24"/>
        </w:rPr>
        <w:t>投标人在购买招标文件时，应提供下列资料：</w:t>
      </w:r>
    </w:p>
    <w:p w14:paraId="76C00701" w14:textId="77777777" w:rsidR="00000000" w:rsidRDefault="00106167">
      <w:pPr>
        <w:pStyle w:val="Default"/>
        <w:numPr>
          <w:ilvl w:val="0"/>
          <w:numId w:val="2"/>
        </w:numPr>
        <w:spacing w:line="480" w:lineRule="exact"/>
        <w:ind w:firstLineChars="200" w:firstLine="480"/>
        <w:rPr>
          <w:rFonts w:ascii="宋体" w:eastAsia="宋体" w:hAnsi="宋体" w:cs="宋体" w:hint="eastAsia"/>
          <w:snapToGrid w:val="0"/>
          <w:color w:val="auto"/>
          <w:szCs w:val="24"/>
        </w:rPr>
      </w:pPr>
      <w:r>
        <w:rPr>
          <w:rFonts w:ascii="宋体" w:eastAsia="宋体" w:hAnsi="宋体" w:cs="宋体" w:hint="eastAsia"/>
          <w:snapToGrid w:val="0"/>
          <w:color w:val="auto"/>
          <w:szCs w:val="24"/>
        </w:rPr>
        <w:t>加盖单位公章的单位介绍信原件，介绍信中必须注明：单位名称、联系人、联系电话、项目编号、项目名称（收原件）。</w:t>
      </w:r>
    </w:p>
    <w:p w14:paraId="3FD9AE92" w14:textId="77777777" w:rsidR="00000000" w:rsidRDefault="00106167">
      <w:pPr>
        <w:pStyle w:val="Default"/>
        <w:numPr>
          <w:ilvl w:val="0"/>
          <w:numId w:val="2"/>
        </w:numPr>
        <w:spacing w:line="480" w:lineRule="exact"/>
        <w:ind w:firstLineChars="200" w:firstLine="480"/>
        <w:rPr>
          <w:rFonts w:ascii="宋体" w:eastAsia="宋体" w:hAnsi="宋体" w:cs="宋体" w:hint="eastAsia"/>
          <w:snapToGrid w:val="0"/>
          <w:color w:val="auto"/>
          <w:szCs w:val="24"/>
        </w:rPr>
      </w:pPr>
      <w:r>
        <w:rPr>
          <w:rFonts w:ascii="宋体" w:eastAsia="宋体" w:hAnsi="宋体" w:cs="宋体" w:hint="eastAsia"/>
          <w:snapToGrid w:val="0"/>
          <w:color w:val="auto"/>
          <w:szCs w:val="24"/>
        </w:rPr>
        <w:t>经办人身份证原件及复印件（验</w:t>
      </w:r>
      <w:r>
        <w:rPr>
          <w:rFonts w:ascii="宋体" w:eastAsia="宋体" w:hAnsi="宋体" w:cs="宋体" w:hint="eastAsia"/>
          <w:snapToGrid w:val="0"/>
          <w:color w:val="auto"/>
          <w:szCs w:val="24"/>
        </w:rPr>
        <w:t>原件，收加盖单位公章的复印件）。</w:t>
      </w:r>
    </w:p>
    <w:p w14:paraId="1D0ADE99" w14:textId="77777777" w:rsidR="00000000" w:rsidRDefault="00106167">
      <w:pPr>
        <w:pStyle w:val="Default"/>
        <w:numPr>
          <w:ilvl w:val="0"/>
          <w:numId w:val="2"/>
        </w:numPr>
        <w:spacing w:line="480" w:lineRule="exact"/>
        <w:ind w:firstLineChars="200" w:firstLine="480"/>
        <w:rPr>
          <w:rFonts w:ascii="宋体" w:eastAsia="宋体" w:hAnsi="宋体" w:cs="宋体" w:hint="eastAsia"/>
          <w:snapToGrid w:val="0"/>
          <w:color w:val="auto"/>
          <w:szCs w:val="24"/>
        </w:rPr>
      </w:pPr>
      <w:r>
        <w:rPr>
          <w:rFonts w:ascii="宋体" w:eastAsia="宋体" w:hAnsi="宋体" w:cs="宋体" w:hint="eastAsia"/>
          <w:snapToGrid w:val="0"/>
          <w:color w:val="auto"/>
          <w:szCs w:val="24"/>
        </w:rPr>
        <w:t>提供营业执照原件。</w:t>
      </w:r>
    </w:p>
    <w:p w14:paraId="450A58F7" w14:textId="77777777" w:rsidR="00000000" w:rsidRDefault="00106167">
      <w:pPr>
        <w:pStyle w:val="Default"/>
        <w:spacing w:line="480" w:lineRule="exact"/>
        <w:ind w:firstLineChars="200" w:firstLine="480"/>
        <w:rPr>
          <w:rFonts w:ascii="宋体" w:eastAsia="宋体" w:hAnsi="宋体" w:cs="宋体"/>
          <w:snapToGrid w:val="0"/>
          <w:color w:val="auto"/>
          <w:szCs w:val="24"/>
        </w:rPr>
      </w:pPr>
      <w:r>
        <w:rPr>
          <w:rFonts w:ascii="宋体" w:eastAsia="宋体" w:hAnsi="宋体" w:cs="宋体" w:hint="eastAsia"/>
          <w:snapToGrid w:val="0"/>
          <w:color w:val="auto"/>
          <w:szCs w:val="24"/>
        </w:rPr>
        <w:t>注：投标人提供的资料须真实、完整、有效，未按要求提供资料的代理机构不予受理，提供资料中出现虚假、错误信息等所带来的后果由投标人自行承担。</w:t>
      </w:r>
    </w:p>
    <w:p w14:paraId="3903DD37" w14:textId="77777777" w:rsidR="00000000" w:rsidRDefault="00106167">
      <w:pPr>
        <w:pStyle w:val="Default"/>
        <w:spacing w:line="480" w:lineRule="exact"/>
        <w:ind w:firstLineChars="200" w:firstLine="482"/>
        <w:rPr>
          <w:rFonts w:ascii="宋体" w:eastAsia="宋体" w:hAnsi="宋体" w:cs="宋体" w:hint="eastAsia"/>
          <w:b/>
          <w:snapToGrid w:val="0"/>
          <w:color w:val="auto"/>
          <w:szCs w:val="24"/>
        </w:rPr>
      </w:pPr>
      <w:r>
        <w:rPr>
          <w:rFonts w:ascii="宋体" w:eastAsia="宋体" w:hAnsi="宋体" w:cs="宋体" w:hint="eastAsia"/>
          <w:b/>
          <w:snapToGrid w:val="0"/>
          <w:color w:val="auto"/>
          <w:szCs w:val="24"/>
        </w:rPr>
        <w:t>八、招标公告发布媒介</w:t>
      </w:r>
    </w:p>
    <w:p w14:paraId="644A4685" w14:textId="77777777" w:rsidR="00000000" w:rsidRDefault="00106167">
      <w:pPr>
        <w:pStyle w:val="Affc"/>
        <w:spacing w:line="480" w:lineRule="exact"/>
        <w:ind w:firstLine="520"/>
        <w:rPr>
          <w:rFonts w:ascii="宋体" w:eastAsia="宋体" w:hAnsi="宋体" w:cs="宋体" w:hint="eastAsia"/>
          <w:color w:val="auto"/>
          <w:sz w:val="24"/>
          <w:szCs w:val="24"/>
        </w:rPr>
      </w:pPr>
      <w:r>
        <w:rPr>
          <w:rFonts w:ascii="宋体" w:eastAsia="宋体" w:hAnsi="宋体" w:cs="宋体" w:hint="eastAsia"/>
          <w:b/>
          <w:bCs/>
          <w:color w:val="auto"/>
          <w:sz w:val="24"/>
          <w:szCs w:val="24"/>
          <w:u w:val="single"/>
          <w:lang w:val="zh-TW"/>
        </w:rPr>
        <w:t>《</w:t>
      </w:r>
      <w:r>
        <w:rPr>
          <w:rFonts w:ascii="宋体" w:eastAsia="宋体" w:hAnsi="宋体" w:cs="宋体"/>
          <w:b/>
          <w:bCs/>
          <w:color w:val="auto"/>
          <w:sz w:val="24"/>
          <w:szCs w:val="24"/>
          <w:u w:val="single"/>
          <w:lang w:val="zh-TW" w:eastAsia="zh-TW"/>
        </w:rPr>
        <w:t>中国采购与招标网</w:t>
      </w:r>
      <w:r>
        <w:rPr>
          <w:rFonts w:ascii="宋体" w:eastAsia="宋体" w:hAnsi="宋体" w:cs="宋体" w:hint="eastAsia"/>
          <w:b/>
          <w:bCs/>
          <w:color w:val="auto"/>
          <w:sz w:val="24"/>
          <w:szCs w:val="24"/>
          <w:u w:val="single"/>
          <w:lang w:val="zh-TW"/>
        </w:rPr>
        <w:t>》</w:t>
      </w:r>
      <w:r>
        <w:rPr>
          <w:rFonts w:ascii="宋体" w:eastAsia="宋体" w:hAnsi="宋体" w:cs="宋体"/>
          <w:b/>
          <w:bCs/>
          <w:color w:val="auto"/>
          <w:sz w:val="24"/>
          <w:szCs w:val="24"/>
          <w:u w:val="single"/>
          <w:lang w:val="zh-TW" w:eastAsia="zh-TW"/>
        </w:rPr>
        <w:t>、</w:t>
      </w:r>
      <w:r>
        <w:rPr>
          <w:rFonts w:ascii="宋体" w:eastAsia="宋体" w:hAnsi="宋体" w:cs="宋体" w:hint="eastAsia"/>
          <w:b/>
          <w:color w:val="auto"/>
          <w:sz w:val="24"/>
          <w:szCs w:val="24"/>
          <w:u w:val="single"/>
          <w:lang w:val="zh-TW"/>
        </w:rPr>
        <w:t>《中国招标投标公共服务平台》、《国家烟草专卖局外网》。</w:t>
      </w:r>
    </w:p>
    <w:p w14:paraId="1080375C" w14:textId="77777777" w:rsidR="00000000" w:rsidRDefault="00106167">
      <w:pPr>
        <w:pStyle w:val="Default"/>
        <w:spacing w:line="480" w:lineRule="exact"/>
        <w:ind w:firstLineChars="200" w:firstLine="482"/>
        <w:rPr>
          <w:rFonts w:ascii="宋体" w:eastAsia="宋体" w:hAnsi="宋体" w:cs="宋体" w:hint="eastAsia"/>
          <w:snapToGrid w:val="0"/>
          <w:color w:val="auto"/>
          <w:szCs w:val="24"/>
        </w:rPr>
      </w:pPr>
      <w:r>
        <w:rPr>
          <w:rFonts w:ascii="宋体" w:eastAsia="宋体" w:hAnsi="宋体" w:cs="宋体" w:hint="eastAsia"/>
          <w:b/>
          <w:snapToGrid w:val="0"/>
          <w:color w:val="auto"/>
          <w:szCs w:val="24"/>
        </w:rPr>
        <w:t>九、公告期限</w:t>
      </w:r>
      <w:r>
        <w:rPr>
          <w:rFonts w:ascii="宋体" w:eastAsia="宋体" w:hAnsi="宋体" w:cs="宋体" w:hint="eastAsia"/>
          <w:snapToGrid w:val="0"/>
          <w:color w:val="auto"/>
          <w:szCs w:val="24"/>
        </w:rPr>
        <w:t>：</w:t>
      </w:r>
      <w:r>
        <w:rPr>
          <w:rFonts w:ascii="宋体" w:eastAsia="宋体" w:hAnsi="宋体" w:cs="宋体" w:hint="eastAsia"/>
          <w:snapToGrid w:val="0"/>
          <w:color w:val="auto"/>
          <w:szCs w:val="24"/>
          <w:u w:val="single"/>
        </w:rPr>
        <w:t>5</w:t>
      </w:r>
      <w:r>
        <w:rPr>
          <w:rFonts w:ascii="宋体" w:eastAsia="宋体" w:hAnsi="宋体" w:cs="宋体" w:hint="eastAsia"/>
          <w:snapToGrid w:val="0"/>
          <w:color w:val="auto"/>
          <w:szCs w:val="24"/>
        </w:rPr>
        <w:t>个工作日。</w:t>
      </w:r>
    </w:p>
    <w:p w14:paraId="21D86C23" w14:textId="77777777" w:rsidR="00000000" w:rsidRDefault="00106167">
      <w:pPr>
        <w:pStyle w:val="Default"/>
        <w:spacing w:line="480" w:lineRule="exact"/>
        <w:ind w:firstLineChars="200" w:firstLine="482"/>
        <w:rPr>
          <w:rFonts w:ascii="宋体" w:eastAsia="宋体" w:hAnsi="宋体" w:cs="宋体" w:hint="eastAsia"/>
          <w:snapToGrid w:val="0"/>
          <w:color w:val="auto"/>
          <w:szCs w:val="24"/>
          <w:u w:val="single"/>
        </w:rPr>
      </w:pPr>
      <w:r>
        <w:rPr>
          <w:rFonts w:ascii="宋体" w:eastAsia="宋体" w:hAnsi="宋体" w:cs="宋体" w:hint="eastAsia"/>
          <w:b/>
          <w:bCs/>
          <w:snapToGrid w:val="0"/>
          <w:color w:val="auto"/>
          <w:szCs w:val="24"/>
        </w:rPr>
        <w:t>十、投标文件递交时间</w:t>
      </w:r>
      <w:r>
        <w:rPr>
          <w:rFonts w:ascii="宋体" w:eastAsia="宋体" w:hAnsi="宋体" w:cs="宋体" w:hint="eastAsia"/>
          <w:snapToGrid w:val="0"/>
          <w:color w:val="auto"/>
          <w:szCs w:val="24"/>
        </w:rPr>
        <w:t>：</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年</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月</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日</w:t>
      </w:r>
      <w:r>
        <w:rPr>
          <w:rFonts w:ascii="宋体" w:eastAsia="宋体" w:hAnsi="宋体" w:cs="宋体" w:hint="eastAsia"/>
          <w:snapToGrid w:val="0"/>
          <w:color w:val="auto"/>
          <w:szCs w:val="24"/>
          <w:u w:val="single"/>
        </w:rPr>
        <w:t>09</w:t>
      </w:r>
      <w:r>
        <w:rPr>
          <w:rFonts w:ascii="宋体" w:eastAsia="宋体" w:hAnsi="宋体" w:cs="宋体" w:hint="eastAsia"/>
          <w:snapToGrid w:val="0"/>
          <w:color w:val="auto"/>
          <w:szCs w:val="24"/>
        </w:rPr>
        <w:t>时</w:t>
      </w:r>
      <w:r>
        <w:rPr>
          <w:rFonts w:ascii="宋体" w:eastAsia="宋体" w:hAnsi="宋体" w:cs="宋体" w:hint="eastAsia"/>
          <w:snapToGrid w:val="0"/>
          <w:color w:val="auto"/>
          <w:szCs w:val="24"/>
          <w:u w:val="single"/>
        </w:rPr>
        <w:t>00</w:t>
      </w:r>
      <w:r>
        <w:rPr>
          <w:rFonts w:ascii="宋体" w:eastAsia="宋体" w:hAnsi="宋体" w:cs="宋体" w:hint="eastAsia"/>
          <w:snapToGrid w:val="0"/>
          <w:color w:val="auto"/>
          <w:szCs w:val="24"/>
        </w:rPr>
        <w:t>分（北京时间）至</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年</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月</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日</w:t>
      </w:r>
      <w:r>
        <w:rPr>
          <w:rFonts w:ascii="宋体" w:eastAsia="宋体" w:hAnsi="宋体" w:cs="宋体" w:hint="eastAsia"/>
          <w:snapToGrid w:val="0"/>
          <w:color w:val="auto"/>
          <w:szCs w:val="24"/>
          <w:u w:val="single"/>
        </w:rPr>
        <w:t>10</w:t>
      </w:r>
      <w:r>
        <w:rPr>
          <w:rFonts w:ascii="宋体" w:eastAsia="宋体" w:hAnsi="宋体" w:cs="宋体" w:hint="eastAsia"/>
          <w:snapToGrid w:val="0"/>
          <w:color w:val="auto"/>
          <w:szCs w:val="24"/>
        </w:rPr>
        <w:t>时</w:t>
      </w:r>
      <w:r>
        <w:rPr>
          <w:rFonts w:ascii="宋体" w:eastAsia="宋体" w:hAnsi="宋体" w:cs="宋体" w:hint="eastAsia"/>
          <w:snapToGrid w:val="0"/>
          <w:color w:val="auto"/>
          <w:szCs w:val="24"/>
          <w:u w:val="single"/>
        </w:rPr>
        <w:t>00</w:t>
      </w:r>
      <w:r>
        <w:rPr>
          <w:rFonts w:ascii="宋体" w:eastAsia="宋体" w:hAnsi="宋体" w:cs="宋体" w:hint="eastAsia"/>
          <w:snapToGrid w:val="0"/>
          <w:color w:val="auto"/>
          <w:szCs w:val="24"/>
          <w:u w:val="single"/>
        </w:rPr>
        <w:t>分</w:t>
      </w:r>
      <w:r>
        <w:rPr>
          <w:rFonts w:ascii="宋体" w:eastAsia="宋体" w:hAnsi="宋体" w:cs="宋体" w:hint="eastAsia"/>
          <w:snapToGrid w:val="0"/>
          <w:color w:val="auto"/>
          <w:szCs w:val="24"/>
        </w:rPr>
        <w:t>（北京时间）。</w:t>
      </w:r>
    </w:p>
    <w:p w14:paraId="06B93889" w14:textId="77777777" w:rsidR="00000000" w:rsidRDefault="00106167">
      <w:pPr>
        <w:pStyle w:val="Default"/>
        <w:spacing w:line="480" w:lineRule="exact"/>
        <w:ind w:left="482"/>
        <w:rPr>
          <w:rFonts w:ascii="宋体" w:eastAsia="宋体" w:hAnsi="宋体" w:cs="宋体" w:hint="eastAsia"/>
          <w:snapToGrid w:val="0"/>
          <w:color w:val="auto"/>
          <w:szCs w:val="24"/>
        </w:rPr>
      </w:pPr>
      <w:r>
        <w:rPr>
          <w:rFonts w:ascii="宋体" w:eastAsia="宋体" w:hAnsi="宋体" w:cs="宋体" w:hint="eastAsia"/>
          <w:b/>
          <w:bCs/>
          <w:snapToGrid w:val="0"/>
          <w:color w:val="auto"/>
          <w:szCs w:val="24"/>
        </w:rPr>
        <w:t>十一、投标截止时间</w:t>
      </w:r>
      <w:r>
        <w:rPr>
          <w:rFonts w:ascii="宋体" w:eastAsia="宋体" w:hAnsi="宋体" w:cs="宋体" w:hint="eastAsia"/>
          <w:snapToGrid w:val="0"/>
          <w:color w:val="auto"/>
          <w:szCs w:val="24"/>
        </w:rPr>
        <w:t>为</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年</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月</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日</w:t>
      </w:r>
      <w:r>
        <w:rPr>
          <w:rFonts w:ascii="宋体" w:eastAsia="宋体" w:hAnsi="宋体" w:cs="宋体" w:hint="eastAsia"/>
          <w:snapToGrid w:val="0"/>
          <w:color w:val="auto"/>
          <w:szCs w:val="24"/>
          <w:u w:val="single"/>
        </w:rPr>
        <w:t>10</w:t>
      </w:r>
      <w:r>
        <w:rPr>
          <w:rFonts w:ascii="宋体" w:eastAsia="宋体" w:hAnsi="宋体" w:cs="宋体" w:hint="eastAsia"/>
          <w:snapToGrid w:val="0"/>
          <w:color w:val="auto"/>
          <w:szCs w:val="24"/>
        </w:rPr>
        <w:t>时</w:t>
      </w:r>
      <w:r>
        <w:rPr>
          <w:rFonts w:ascii="宋体" w:eastAsia="宋体" w:hAnsi="宋体" w:cs="宋体" w:hint="eastAsia"/>
          <w:snapToGrid w:val="0"/>
          <w:color w:val="auto"/>
          <w:szCs w:val="24"/>
          <w:u w:val="single"/>
        </w:rPr>
        <w:t>00</w:t>
      </w:r>
      <w:r>
        <w:rPr>
          <w:rFonts w:ascii="宋体" w:eastAsia="宋体" w:hAnsi="宋体" w:cs="宋体" w:hint="eastAsia"/>
          <w:snapToGrid w:val="0"/>
          <w:color w:val="auto"/>
          <w:szCs w:val="24"/>
        </w:rPr>
        <w:t>分（北京时间）。投标</w:t>
      </w:r>
      <w:r>
        <w:rPr>
          <w:rFonts w:ascii="宋体" w:eastAsia="宋体" w:hAnsi="宋体" w:cs="宋体" w:hint="eastAsia"/>
          <w:snapToGrid w:val="0"/>
          <w:color w:val="auto"/>
          <w:szCs w:val="24"/>
        </w:rPr>
        <w:t>文件必须在投标截止时间前送达开标地点。逾期送达的投标文件不予接收。本次招标不接受邮寄的投标文件。</w:t>
      </w:r>
    </w:p>
    <w:p w14:paraId="0ABA8DA1" w14:textId="77777777" w:rsidR="00000000" w:rsidRDefault="00106167">
      <w:pPr>
        <w:pStyle w:val="Default"/>
        <w:spacing w:line="480" w:lineRule="exact"/>
        <w:ind w:firstLineChars="200" w:firstLine="482"/>
        <w:rPr>
          <w:rFonts w:ascii="宋体" w:eastAsia="宋体" w:hAnsi="宋体" w:cs="宋体" w:hint="eastAsia"/>
          <w:snapToGrid w:val="0"/>
          <w:color w:val="auto"/>
          <w:szCs w:val="24"/>
        </w:rPr>
      </w:pPr>
      <w:r>
        <w:rPr>
          <w:rFonts w:ascii="宋体" w:eastAsia="宋体" w:hAnsi="宋体" w:hint="eastAsia"/>
          <w:b/>
          <w:snapToGrid w:val="0"/>
          <w:color w:val="auto"/>
          <w:szCs w:val="24"/>
        </w:rPr>
        <w:t>十二、开标时间</w:t>
      </w:r>
      <w:r>
        <w:rPr>
          <w:rFonts w:ascii="宋体" w:eastAsia="宋体" w:hAnsi="宋体" w:cs="宋体" w:hint="eastAsia"/>
          <w:b/>
          <w:snapToGrid w:val="0"/>
          <w:color w:val="auto"/>
          <w:szCs w:val="24"/>
        </w:rPr>
        <w:t>：</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年</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月</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rPr>
        <w:t>日</w:t>
      </w:r>
      <w:r>
        <w:rPr>
          <w:rFonts w:ascii="宋体" w:eastAsia="宋体" w:hAnsi="宋体" w:cs="宋体" w:hint="eastAsia"/>
          <w:snapToGrid w:val="0"/>
          <w:color w:val="auto"/>
          <w:szCs w:val="24"/>
          <w:u w:val="single"/>
        </w:rPr>
        <w:t>10</w:t>
      </w:r>
      <w:r>
        <w:rPr>
          <w:rFonts w:ascii="宋体" w:eastAsia="宋体" w:hAnsi="宋体" w:cs="宋体" w:hint="eastAsia"/>
          <w:snapToGrid w:val="0"/>
          <w:color w:val="auto"/>
          <w:szCs w:val="24"/>
        </w:rPr>
        <w:t>时</w:t>
      </w:r>
      <w:r>
        <w:rPr>
          <w:rFonts w:ascii="宋体" w:eastAsia="宋体" w:hAnsi="宋体" w:cs="宋体" w:hint="eastAsia"/>
          <w:snapToGrid w:val="0"/>
          <w:color w:val="auto"/>
          <w:szCs w:val="24"/>
          <w:u w:val="single"/>
        </w:rPr>
        <w:t>00</w:t>
      </w:r>
      <w:r>
        <w:rPr>
          <w:rFonts w:ascii="宋体" w:eastAsia="宋体" w:hAnsi="宋体" w:cs="宋体" w:hint="eastAsia"/>
          <w:snapToGrid w:val="0"/>
          <w:color w:val="auto"/>
          <w:szCs w:val="24"/>
        </w:rPr>
        <w:t>分（北京时间）。</w:t>
      </w:r>
    </w:p>
    <w:p w14:paraId="31D81342" w14:textId="77777777" w:rsidR="00000000" w:rsidRDefault="00106167">
      <w:pPr>
        <w:snapToGrid w:val="0"/>
        <w:spacing w:line="480" w:lineRule="exact"/>
        <w:ind w:left="-5" w:firstLine="482"/>
        <w:rPr>
          <w:rFonts w:hAnsi="宋体" w:cs="宋体"/>
          <w:snapToGrid w:val="0"/>
          <w:sz w:val="24"/>
          <w:szCs w:val="24"/>
        </w:rPr>
      </w:pPr>
      <w:r>
        <w:rPr>
          <w:rFonts w:hAnsi="宋体" w:cs="宋体" w:hint="eastAsia"/>
          <w:b/>
          <w:snapToGrid w:val="0"/>
          <w:sz w:val="24"/>
          <w:szCs w:val="24"/>
        </w:rPr>
        <w:t>十三、开标地点：</w:t>
      </w:r>
      <w:r>
        <w:rPr>
          <w:rFonts w:hAnsi="宋体" w:hint="eastAsia"/>
          <w:bCs/>
          <w:sz w:val="24"/>
          <w:szCs w:val="24"/>
        </w:rPr>
        <w:t>成都市高新区世纪城路</w:t>
      </w:r>
      <w:r>
        <w:rPr>
          <w:rFonts w:hAnsi="宋体" w:hint="eastAsia"/>
          <w:bCs/>
          <w:sz w:val="24"/>
          <w:szCs w:val="24"/>
        </w:rPr>
        <w:t>936</w:t>
      </w:r>
      <w:r>
        <w:rPr>
          <w:rFonts w:hAnsi="宋体" w:hint="eastAsia"/>
          <w:bCs/>
          <w:sz w:val="24"/>
          <w:szCs w:val="24"/>
        </w:rPr>
        <w:t>号烟草兴业大厦</w:t>
      </w:r>
      <w:r>
        <w:rPr>
          <w:rFonts w:hAnsi="宋体" w:hint="eastAsia"/>
          <w:bCs/>
          <w:sz w:val="24"/>
          <w:szCs w:val="24"/>
        </w:rPr>
        <w:t>34</w:t>
      </w:r>
      <w:r>
        <w:rPr>
          <w:rFonts w:hAnsi="宋体" w:hint="eastAsia"/>
          <w:bCs/>
          <w:sz w:val="24"/>
          <w:szCs w:val="24"/>
        </w:rPr>
        <w:t>楼会议室。</w:t>
      </w:r>
    </w:p>
    <w:p w14:paraId="4967A68A" w14:textId="77777777" w:rsidR="00000000" w:rsidRDefault="00106167">
      <w:pPr>
        <w:snapToGrid w:val="0"/>
        <w:spacing w:line="480" w:lineRule="exact"/>
        <w:ind w:left="-5" w:firstLine="482"/>
        <w:rPr>
          <w:rFonts w:hAnsi="宋体" w:cs="宋体"/>
          <w:b/>
          <w:snapToGrid w:val="0"/>
          <w:sz w:val="24"/>
          <w:szCs w:val="24"/>
        </w:rPr>
      </w:pPr>
      <w:r>
        <w:rPr>
          <w:rFonts w:hAnsi="宋体" w:cs="宋体" w:hint="eastAsia"/>
          <w:b/>
          <w:snapToGrid w:val="0"/>
          <w:sz w:val="24"/>
          <w:szCs w:val="24"/>
        </w:rPr>
        <w:t>十四、联系方式</w:t>
      </w:r>
    </w:p>
    <w:p w14:paraId="286CD4A0" w14:textId="77777777" w:rsidR="00000000" w:rsidRDefault="00106167">
      <w:pPr>
        <w:pStyle w:val="Default"/>
        <w:snapToGrid w:val="0"/>
        <w:spacing w:line="480" w:lineRule="exact"/>
        <w:ind w:firstLineChars="200" w:firstLine="482"/>
        <w:rPr>
          <w:rFonts w:ascii="宋体" w:eastAsia="宋体" w:hAnsi="宋体" w:hint="eastAsia"/>
          <w:color w:val="auto"/>
          <w:szCs w:val="24"/>
          <w:u w:val="single"/>
          <w:lang w:val="zh-CN"/>
        </w:rPr>
      </w:pPr>
      <w:r>
        <w:rPr>
          <w:rFonts w:ascii="宋体" w:eastAsia="宋体" w:hAnsi="宋体" w:hint="eastAsia"/>
          <w:b/>
          <w:color w:val="auto"/>
          <w:szCs w:val="24"/>
        </w:rPr>
        <w:t>招标人：</w:t>
      </w:r>
      <w:r>
        <w:rPr>
          <w:rFonts w:ascii="宋体" w:eastAsia="宋体" w:hAnsi="宋体" w:hint="eastAsia"/>
          <w:color w:val="auto"/>
          <w:szCs w:val="24"/>
          <w:lang w:val="zh-CN"/>
        </w:rPr>
        <w:t>中国烟草总公司四川省公司</w:t>
      </w:r>
    </w:p>
    <w:p w14:paraId="7225C574" w14:textId="77777777" w:rsidR="00000000" w:rsidRDefault="00106167">
      <w:pPr>
        <w:pStyle w:val="aff6"/>
        <w:spacing w:line="480" w:lineRule="exact"/>
        <w:ind w:firstLine="480"/>
        <w:rPr>
          <w:rFonts w:ascii="宋体" w:hAnsi="宋体" w:hint="eastAsia"/>
          <w:bCs/>
          <w:sz w:val="24"/>
          <w:szCs w:val="24"/>
        </w:rPr>
      </w:pPr>
      <w:r>
        <w:rPr>
          <w:rFonts w:ascii="宋体" w:hAnsi="宋体" w:hint="eastAsia"/>
          <w:bCs/>
          <w:sz w:val="24"/>
          <w:szCs w:val="24"/>
        </w:rPr>
        <w:t>地</w:t>
      </w:r>
      <w:r>
        <w:rPr>
          <w:rFonts w:ascii="宋体" w:hAnsi="宋体" w:hint="eastAsia"/>
          <w:bCs/>
          <w:sz w:val="24"/>
          <w:szCs w:val="24"/>
        </w:rPr>
        <w:t xml:space="preserve">    </w:t>
      </w:r>
      <w:r>
        <w:rPr>
          <w:rFonts w:ascii="宋体" w:hAnsi="宋体" w:hint="eastAsia"/>
          <w:bCs/>
          <w:sz w:val="24"/>
          <w:szCs w:val="24"/>
        </w:rPr>
        <w:t>址：成都市高新区世纪城路</w:t>
      </w:r>
      <w:r>
        <w:rPr>
          <w:rFonts w:ascii="宋体" w:hAnsi="宋体" w:hint="eastAsia"/>
          <w:bCs/>
          <w:sz w:val="24"/>
          <w:szCs w:val="24"/>
        </w:rPr>
        <w:t>936</w:t>
      </w:r>
      <w:r>
        <w:rPr>
          <w:rFonts w:ascii="宋体" w:hAnsi="宋体" w:hint="eastAsia"/>
          <w:bCs/>
          <w:sz w:val="24"/>
          <w:szCs w:val="24"/>
        </w:rPr>
        <w:t>号烟草兴业大厦</w:t>
      </w:r>
      <w:r>
        <w:rPr>
          <w:rFonts w:ascii="宋体" w:hAnsi="宋体" w:hint="eastAsia"/>
          <w:bCs/>
          <w:sz w:val="24"/>
          <w:szCs w:val="24"/>
        </w:rPr>
        <w:t>32</w:t>
      </w:r>
      <w:r>
        <w:rPr>
          <w:rFonts w:ascii="宋体" w:hAnsi="宋体" w:hint="eastAsia"/>
          <w:bCs/>
          <w:sz w:val="24"/>
          <w:szCs w:val="24"/>
        </w:rPr>
        <w:t>楼</w:t>
      </w:r>
    </w:p>
    <w:p w14:paraId="2E14F059" w14:textId="77777777" w:rsidR="00000000" w:rsidRDefault="00106167">
      <w:pPr>
        <w:autoSpaceDE w:val="0"/>
        <w:autoSpaceDN w:val="0"/>
        <w:adjustRightInd w:val="0"/>
        <w:snapToGrid w:val="0"/>
        <w:spacing w:line="480" w:lineRule="exact"/>
        <w:ind w:firstLine="480"/>
        <w:rPr>
          <w:rFonts w:hAnsi="宋体" w:hint="eastAsia"/>
          <w:bCs/>
          <w:sz w:val="24"/>
          <w:szCs w:val="24"/>
        </w:rPr>
      </w:pPr>
      <w:r>
        <w:rPr>
          <w:rFonts w:hAnsi="宋体" w:hint="eastAsia"/>
          <w:bCs/>
          <w:sz w:val="24"/>
          <w:szCs w:val="24"/>
        </w:rPr>
        <w:t>联</w:t>
      </w:r>
      <w:r>
        <w:rPr>
          <w:rFonts w:hAnsi="宋体" w:hint="eastAsia"/>
          <w:bCs/>
          <w:sz w:val="24"/>
          <w:szCs w:val="24"/>
        </w:rPr>
        <w:t xml:space="preserve"> </w:t>
      </w:r>
      <w:r>
        <w:rPr>
          <w:rFonts w:hAnsi="宋体" w:hint="eastAsia"/>
          <w:bCs/>
          <w:sz w:val="24"/>
          <w:szCs w:val="24"/>
        </w:rPr>
        <w:t>系</w:t>
      </w:r>
      <w:r>
        <w:rPr>
          <w:rFonts w:hAnsi="宋体" w:hint="eastAsia"/>
          <w:bCs/>
          <w:sz w:val="24"/>
          <w:szCs w:val="24"/>
        </w:rPr>
        <w:t xml:space="preserve"> </w:t>
      </w:r>
      <w:r>
        <w:rPr>
          <w:rFonts w:hAnsi="宋体" w:hint="eastAsia"/>
          <w:bCs/>
          <w:sz w:val="24"/>
          <w:szCs w:val="24"/>
        </w:rPr>
        <w:t>人：李清泉</w:t>
      </w:r>
    </w:p>
    <w:p w14:paraId="74554DE3" w14:textId="77777777" w:rsidR="00000000" w:rsidRDefault="00106167">
      <w:pPr>
        <w:autoSpaceDE w:val="0"/>
        <w:autoSpaceDN w:val="0"/>
        <w:adjustRightInd w:val="0"/>
        <w:snapToGrid w:val="0"/>
        <w:spacing w:line="480" w:lineRule="exact"/>
        <w:ind w:firstLine="480"/>
        <w:rPr>
          <w:rFonts w:hAnsi="宋体" w:hint="eastAsia"/>
          <w:bCs/>
          <w:sz w:val="24"/>
          <w:szCs w:val="24"/>
        </w:rPr>
      </w:pPr>
      <w:r>
        <w:rPr>
          <w:rFonts w:hAnsi="宋体" w:hint="eastAsia"/>
          <w:bCs/>
          <w:sz w:val="24"/>
          <w:szCs w:val="24"/>
        </w:rPr>
        <w:t>电</w:t>
      </w:r>
      <w:r>
        <w:rPr>
          <w:rFonts w:hAnsi="宋体" w:hint="eastAsia"/>
          <w:bCs/>
          <w:sz w:val="24"/>
          <w:szCs w:val="24"/>
        </w:rPr>
        <w:t xml:space="preserve">  </w:t>
      </w:r>
      <w:r>
        <w:rPr>
          <w:rFonts w:hAnsi="宋体" w:hint="eastAsia"/>
          <w:bCs/>
          <w:sz w:val="24"/>
          <w:szCs w:val="24"/>
        </w:rPr>
        <w:t>话：</w:t>
      </w:r>
      <w:r>
        <w:rPr>
          <w:rFonts w:hAnsi="宋体" w:hint="eastAsia"/>
          <w:bCs/>
          <w:sz w:val="24"/>
          <w:szCs w:val="24"/>
        </w:rPr>
        <w:t>1</w:t>
      </w:r>
      <w:r>
        <w:rPr>
          <w:rFonts w:hAnsi="宋体"/>
          <w:bCs/>
          <w:sz w:val="24"/>
          <w:szCs w:val="24"/>
        </w:rPr>
        <w:t>5082223007</w:t>
      </w:r>
    </w:p>
    <w:p w14:paraId="0799E937" w14:textId="77777777" w:rsidR="00000000" w:rsidRDefault="00106167">
      <w:pPr>
        <w:pStyle w:val="a0"/>
        <w:spacing w:after="0" w:line="480" w:lineRule="exact"/>
      </w:pPr>
    </w:p>
    <w:p w14:paraId="36949E40" w14:textId="77777777" w:rsidR="00000000" w:rsidRDefault="00106167">
      <w:pPr>
        <w:autoSpaceDE w:val="0"/>
        <w:autoSpaceDN w:val="0"/>
        <w:adjustRightInd w:val="0"/>
        <w:snapToGrid w:val="0"/>
        <w:spacing w:line="480" w:lineRule="exact"/>
        <w:ind w:firstLine="482"/>
        <w:rPr>
          <w:rFonts w:hAnsi="宋体" w:hint="eastAsia"/>
          <w:bCs/>
          <w:sz w:val="24"/>
          <w:szCs w:val="24"/>
          <w:lang w:val="zh-TW"/>
        </w:rPr>
      </w:pPr>
      <w:r>
        <w:rPr>
          <w:rFonts w:hAnsi="宋体" w:hint="eastAsia"/>
          <w:b/>
          <w:sz w:val="24"/>
          <w:szCs w:val="24"/>
          <w:lang w:val="zh-TW"/>
        </w:rPr>
        <w:t>招标</w:t>
      </w:r>
      <w:r>
        <w:rPr>
          <w:rFonts w:hAnsi="宋体" w:hint="eastAsia"/>
          <w:b/>
          <w:sz w:val="24"/>
          <w:szCs w:val="24"/>
          <w:lang w:val="zh-TW" w:eastAsia="zh-TW"/>
        </w:rPr>
        <w:t>代理机构</w:t>
      </w:r>
      <w:r>
        <w:rPr>
          <w:rFonts w:hAnsi="宋体" w:hint="eastAsia"/>
          <w:bCs/>
          <w:sz w:val="24"/>
          <w:szCs w:val="24"/>
          <w:lang w:val="zh-TW" w:eastAsia="zh-TW"/>
        </w:rPr>
        <w:t>：</w:t>
      </w:r>
      <w:r>
        <w:rPr>
          <w:rFonts w:hAnsi="宋体" w:hint="eastAsia"/>
          <w:bCs/>
          <w:sz w:val="24"/>
          <w:szCs w:val="24"/>
          <w:lang w:val="zh-TW"/>
        </w:rPr>
        <w:t>新华招标有限公司</w:t>
      </w:r>
    </w:p>
    <w:p w14:paraId="7E87CAB9" w14:textId="77777777" w:rsidR="00000000" w:rsidRDefault="00106167">
      <w:pPr>
        <w:tabs>
          <w:tab w:val="left" w:pos="525"/>
        </w:tabs>
        <w:autoSpaceDE w:val="0"/>
        <w:autoSpaceDN w:val="0"/>
        <w:adjustRightInd w:val="0"/>
        <w:snapToGrid w:val="0"/>
        <w:spacing w:line="480" w:lineRule="exact"/>
        <w:ind w:firstLine="480"/>
        <w:rPr>
          <w:rFonts w:hAnsi="宋体" w:hint="eastAsia"/>
          <w:bCs/>
          <w:sz w:val="24"/>
          <w:szCs w:val="24"/>
          <w:lang w:val="zh-TW" w:eastAsia="zh-TW"/>
        </w:rPr>
      </w:pPr>
      <w:r>
        <w:rPr>
          <w:rFonts w:hAnsi="宋体" w:hint="eastAsia"/>
          <w:bCs/>
          <w:sz w:val="24"/>
          <w:szCs w:val="24"/>
          <w:lang w:val="zh-TW" w:eastAsia="zh-TW"/>
        </w:rPr>
        <w:t>地</w:t>
      </w:r>
      <w:r>
        <w:rPr>
          <w:rFonts w:hAnsi="宋体" w:hint="eastAsia"/>
          <w:bCs/>
          <w:sz w:val="24"/>
          <w:szCs w:val="24"/>
          <w:lang w:val="zh-TW" w:eastAsia="zh-TW"/>
        </w:rPr>
        <w:t xml:space="preserve">    </w:t>
      </w:r>
      <w:r>
        <w:rPr>
          <w:rFonts w:hAnsi="宋体" w:hint="eastAsia"/>
          <w:bCs/>
          <w:sz w:val="24"/>
          <w:szCs w:val="24"/>
          <w:lang w:val="zh-TW" w:eastAsia="zh-TW"/>
        </w:rPr>
        <w:t>址：北京市海淀区莲花池东路</w:t>
      </w:r>
      <w:r>
        <w:rPr>
          <w:rFonts w:hAnsi="宋体" w:hint="eastAsia"/>
          <w:bCs/>
          <w:sz w:val="24"/>
          <w:szCs w:val="24"/>
          <w:lang w:val="zh-TW" w:eastAsia="zh-TW"/>
        </w:rPr>
        <w:t>39</w:t>
      </w:r>
      <w:r>
        <w:rPr>
          <w:rFonts w:hAnsi="宋体" w:hint="eastAsia"/>
          <w:bCs/>
          <w:sz w:val="24"/>
          <w:szCs w:val="24"/>
          <w:lang w:val="zh-TW" w:eastAsia="zh-TW"/>
        </w:rPr>
        <w:t>号西金大厦</w:t>
      </w:r>
      <w:r>
        <w:rPr>
          <w:rFonts w:hAnsi="宋体" w:hint="eastAsia"/>
          <w:bCs/>
          <w:sz w:val="24"/>
          <w:szCs w:val="24"/>
          <w:lang w:val="zh-TW" w:eastAsia="zh-TW"/>
        </w:rPr>
        <w:t>8</w:t>
      </w:r>
      <w:r>
        <w:rPr>
          <w:rFonts w:hAnsi="宋体" w:hint="eastAsia"/>
          <w:bCs/>
          <w:sz w:val="24"/>
          <w:szCs w:val="24"/>
          <w:lang w:val="zh-TW" w:eastAsia="zh-TW"/>
        </w:rPr>
        <w:t>层</w:t>
      </w:r>
      <w:r>
        <w:rPr>
          <w:rFonts w:hAnsi="宋体" w:hint="eastAsia"/>
          <w:bCs/>
          <w:sz w:val="24"/>
          <w:szCs w:val="24"/>
          <w:lang w:val="zh-TW" w:eastAsia="zh-TW"/>
        </w:rPr>
        <w:t>810</w:t>
      </w:r>
      <w:r>
        <w:rPr>
          <w:rFonts w:hAnsi="宋体" w:hint="eastAsia"/>
          <w:bCs/>
          <w:sz w:val="24"/>
          <w:szCs w:val="24"/>
          <w:lang w:val="zh-TW" w:eastAsia="zh-TW"/>
        </w:rPr>
        <w:t>室</w:t>
      </w:r>
    </w:p>
    <w:p w14:paraId="3A79145E" w14:textId="77777777" w:rsidR="00000000" w:rsidRDefault="00106167">
      <w:pPr>
        <w:tabs>
          <w:tab w:val="left" w:pos="525"/>
        </w:tabs>
        <w:autoSpaceDE w:val="0"/>
        <w:autoSpaceDN w:val="0"/>
        <w:adjustRightInd w:val="0"/>
        <w:snapToGrid w:val="0"/>
        <w:spacing w:line="480" w:lineRule="exact"/>
        <w:ind w:firstLine="480"/>
        <w:rPr>
          <w:rFonts w:hAnsi="宋体" w:hint="eastAsia"/>
          <w:bCs/>
          <w:sz w:val="24"/>
          <w:szCs w:val="24"/>
          <w:lang w:val="zh-TW" w:eastAsia="zh-TW"/>
        </w:rPr>
      </w:pPr>
      <w:r>
        <w:rPr>
          <w:rFonts w:hAnsi="宋体" w:hint="eastAsia"/>
          <w:bCs/>
          <w:sz w:val="24"/>
          <w:szCs w:val="24"/>
          <w:lang w:val="zh-TW" w:eastAsia="zh-TW"/>
        </w:rPr>
        <w:t>四川分公司地</w:t>
      </w:r>
      <w:r>
        <w:rPr>
          <w:rFonts w:hAnsi="宋体" w:hint="eastAsia"/>
          <w:bCs/>
          <w:sz w:val="24"/>
          <w:szCs w:val="24"/>
          <w:lang w:val="zh-TW" w:eastAsia="zh-TW"/>
        </w:rPr>
        <w:t>址：成都市高新区府城大道西段</w:t>
      </w:r>
      <w:r>
        <w:rPr>
          <w:rFonts w:hAnsi="宋体" w:hint="eastAsia"/>
          <w:bCs/>
          <w:sz w:val="24"/>
          <w:szCs w:val="24"/>
          <w:lang w:val="zh-TW" w:eastAsia="zh-TW"/>
        </w:rPr>
        <w:t>399</w:t>
      </w:r>
      <w:r>
        <w:rPr>
          <w:rFonts w:hAnsi="宋体" w:hint="eastAsia"/>
          <w:bCs/>
          <w:sz w:val="24"/>
          <w:szCs w:val="24"/>
          <w:lang w:val="zh-TW" w:eastAsia="zh-TW"/>
        </w:rPr>
        <w:t>号天府新谷</w:t>
      </w:r>
      <w:r>
        <w:rPr>
          <w:rFonts w:hAnsi="宋体" w:hint="eastAsia"/>
          <w:bCs/>
          <w:sz w:val="24"/>
          <w:szCs w:val="24"/>
          <w:lang w:val="zh-TW" w:eastAsia="zh-TW"/>
        </w:rPr>
        <w:t>10</w:t>
      </w:r>
      <w:r>
        <w:rPr>
          <w:rFonts w:hAnsi="宋体" w:hint="eastAsia"/>
          <w:bCs/>
          <w:sz w:val="24"/>
          <w:szCs w:val="24"/>
          <w:lang w:val="zh-TW" w:eastAsia="zh-TW"/>
        </w:rPr>
        <w:t>号楼</w:t>
      </w:r>
      <w:r>
        <w:rPr>
          <w:rFonts w:hAnsi="宋体" w:hint="eastAsia"/>
          <w:bCs/>
          <w:sz w:val="24"/>
          <w:szCs w:val="24"/>
          <w:lang w:val="zh-TW" w:eastAsia="zh-TW"/>
        </w:rPr>
        <w:t>0801</w:t>
      </w:r>
    </w:p>
    <w:p w14:paraId="520F290C" w14:textId="77777777" w:rsidR="00000000" w:rsidRDefault="00106167">
      <w:pPr>
        <w:tabs>
          <w:tab w:val="left" w:pos="525"/>
        </w:tabs>
        <w:autoSpaceDE w:val="0"/>
        <w:autoSpaceDN w:val="0"/>
        <w:adjustRightInd w:val="0"/>
        <w:snapToGrid w:val="0"/>
        <w:spacing w:line="480" w:lineRule="exact"/>
        <w:ind w:firstLine="480"/>
        <w:rPr>
          <w:rFonts w:hAnsi="宋体" w:hint="eastAsia"/>
          <w:bCs/>
          <w:sz w:val="24"/>
          <w:szCs w:val="24"/>
          <w:lang w:val="zh-TW" w:eastAsia="zh-TW"/>
        </w:rPr>
      </w:pPr>
      <w:r>
        <w:rPr>
          <w:rFonts w:hAnsi="宋体" w:hint="eastAsia"/>
          <w:bCs/>
          <w:sz w:val="24"/>
          <w:szCs w:val="24"/>
          <w:lang w:val="zh-TW" w:eastAsia="zh-TW"/>
        </w:rPr>
        <w:t>联</w:t>
      </w:r>
      <w:r>
        <w:rPr>
          <w:rFonts w:hAnsi="宋体" w:hint="eastAsia"/>
          <w:bCs/>
          <w:sz w:val="24"/>
          <w:szCs w:val="24"/>
          <w:lang w:val="zh-TW" w:eastAsia="zh-TW"/>
        </w:rPr>
        <w:t xml:space="preserve"> </w:t>
      </w:r>
      <w:r>
        <w:rPr>
          <w:rFonts w:hAnsi="宋体" w:hint="eastAsia"/>
          <w:bCs/>
          <w:sz w:val="24"/>
          <w:szCs w:val="24"/>
          <w:lang w:val="zh-TW" w:eastAsia="zh-TW"/>
        </w:rPr>
        <w:t>系</w:t>
      </w:r>
      <w:r>
        <w:rPr>
          <w:rFonts w:hAnsi="宋体" w:hint="eastAsia"/>
          <w:bCs/>
          <w:sz w:val="24"/>
          <w:szCs w:val="24"/>
          <w:lang w:val="zh-TW" w:eastAsia="zh-TW"/>
        </w:rPr>
        <w:t xml:space="preserve"> </w:t>
      </w:r>
      <w:r>
        <w:rPr>
          <w:rFonts w:hAnsi="宋体" w:hint="eastAsia"/>
          <w:bCs/>
          <w:sz w:val="24"/>
          <w:szCs w:val="24"/>
          <w:lang w:val="zh-TW" w:eastAsia="zh-TW"/>
        </w:rPr>
        <w:t>人：侯燕</w:t>
      </w:r>
    </w:p>
    <w:p w14:paraId="2AA69577" w14:textId="77777777" w:rsidR="00000000" w:rsidRDefault="00106167">
      <w:pPr>
        <w:tabs>
          <w:tab w:val="left" w:pos="525"/>
        </w:tabs>
        <w:autoSpaceDE w:val="0"/>
        <w:autoSpaceDN w:val="0"/>
        <w:adjustRightInd w:val="0"/>
        <w:snapToGrid w:val="0"/>
        <w:spacing w:line="480" w:lineRule="exact"/>
        <w:ind w:firstLine="480"/>
        <w:rPr>
          <w:rFonts w:hAnsi="宋体" w:hint="eastAsia"/>
          <w:bCs/>
          <w:sz w:val="24"/>
          <w:szCs w:val="24"/>
          <w:lang w:val="zh-TW" w:eastAsia="zh-TW"/>
        </w:rPr>
      </w:pPr>
      <w:r>
        <w:rPr>
          <w:rFonts w:hAnsi="宋体" w:hint="eastAsia"/>
          <w:bCs/>
          <w:sz w:val="24"/>
          <w:szCs w:val="24"/>
          <w:lang w:val="zh-TW" w:eastAsia="zh-TW"/>
        </w:rPr>
        <w:t>电</w:t>
      </w:r>
      <w:r>
        <w:rPr>
          <w:rFonts w:hAnsi="宋体" w:hint="eastAsia"/>
          <w:bCs/>
          <w:sz w:val="24"/>
          <w:szCs w:val="24"/>
          <w:lang w:val="zh-TW" w:eastAsia="zh-TW"/>
        </w:rPr>
        <w:t xml:space="preserve">    </w:t>
      </w:r>
      <w:r>
        <w:rPr>
          <w:rFonts w:hAnsi="宋体" w:hint="eastAsia"/>
          <w:bCs/>
          <w:sz w:val="24"/>
          <w:szCs w:val="24"/>
          <w:lang w:val="zh-TW" w:eastAsia="zh-TW"/>
        </w:rPr>
        <w:t>话：</w:t>
      </w:r>
      <w:r>
        <w:rPr>
          <w:rFonts w:hAnsi="宋体" w:hint="eastAsia"/>
          <w:bCs/>
          <w:sz w:val="24"/>
          <w:szCs w:val="24"/>
          <w:lang w:val="zh-TW" w:eastAsia="zh-TW"/>
        </w:rPr>
        <w:t>028-85246996-815</w:t>
      </w:r>
      <w:r>
        <w:rPr>
          <w:rFonts w:hAnsi="宋体" w:hint="eastAsia"/>
          <w:bCs/>
          <w:sz w:val="24"/>
          <w:szCs w:val="24"/>
          <w:lang w:val="zh-TW" w:eastAsia="zh-TW"/>
        </w:rPr>
        <w:t>、</w:t>
      </w:r>
      <w:r>
        <w:rPr>
          <w:rFonts w:hAnsi="宋体" w:hint="eastAsia"/>
          <w:bCs/>
          <w:sz w:val="24"/>
          <w:szCs w:val="24"/>
          <w:lang w:val="zh-TW" w:eastAsia="zh-TW"/>
        </w:rPr>
        <w:t>15775958536</w:t>
      </w:r>
    </w:p>
    <w:p w14:paraId="53C0C37B" w14:textId="77777777" w:rsidR="00000000" w:rsidRDefault="00106167">
      <w:pPr>
        <w:tabs>
          <w:tab w:val="left" w:pos="525"/>
        </w:tabs>
        <w:autoSpaceDE w:val="0"/>
        <w:autoSpaceDN w:val="0"/>
        <w:adjustRightInd w:val="0"/>
        <w:snapToGrid w:val="0"/>
        <w:spacing w:line="480" w:lineRule="exact"/>
        <w:ind w:firstLine="480"/>
        <w:rPr>
          <w:rFonts w:hAnsi="宋体" w:hint="eastAsia"/>
          <w:bCs/>
          <w:sz w:val="24"/>
          <w:szCs w:val="24"/>
          <w:lang w:val="zh-TW" w:eastAsia="zh-TW"/>
        </w:rPr>
      </w:pPr>
      <w:r>
        <w:rPr>
          <w:rFonts w:hAnsi="宋体" w:hint="eastAsia"/>
          <w:bCs/>
          <w:sz w:val="24"/>
          <w:szCs w:val="24"/>
          <w:lang w:val="zh-TW" w:eastAsia="zh-TW"/>
        </w:rPr>
        <w:t>邮</w:t>
      </w:r>
      <w:r>
        <w:rPr>
          <w:rFonts w:hAnsi="宋体" w:hint="eastAsia"/>
          <w:bCs/>
          <w:sz w:val="24"/>
          <w:szCs w:val="24"/>
          <w:lang w:val="zh-TW" w:eastAsia="zh-TW"/>
        </w:rPr>
        <w:t xml:space="preserve">    </w:t>
      </w:r>
      <w:r>
        <w:rPr>
          <w:rFonts w:hAnsi="宋体" w:hint="eastAsia"/>
          <w:bCs/>
          <w:sz w:val="24"/>
          <w:szCs w:val="24"/>
          <w:lang w:val="zh-TW" w:eastAsia="zh-TW"/>
        </w:rPr>
        <w:t>箱：</w:t>
      </w:r>
      <w:r>
        <w:rPr>
          <w:rFonts w:hAnsi="宋体" w:hint="eastAsia"/>
          <w:bCs/>
          <w:sz w:val="24"/>
          <w:szCs w:val="24"/>
          <w:lang w:val="zh-TW" w:eastAsia="zh-TW"/>
        </w:rPr>
        <w:t>463448717</w:t>
      </w:r>
      <w:r>
        <w:rPr>
          <w:rFonts w:hAnsi="宋体" w:hint="eastAsia"/>
          <w:bCs/>
          <w:sz w:val="24"/>
          <w:szCs w:val="24"/>
        </w:rPr>
        <w:t>@</w:t>
      </w:r>
      <w:r>
        <w:rPr>
          <w:rFonts w:hAnsi="宋体" w:hint="eastAsia"/>
          <w:bCs/>
          <w:sz w:val="24"/>
          <w:szCs w:val="24"/>
          <w:lang w:val="zh-TW" w:eastAsia="zh-TW"/>
        </w:rPr>
        <w:t>qq.com</w:t>
      </w:r>
    </w:p>
    <w:p w14:paraId="251829F1" w14:textId="77777777" w:rsidR="00000000" w:rsidRDefault="00106167">
      <w:pPr>
        <w:tabs>
          <w:tab w:val="left" w:pos="525"/>
        </w:tabs>
        <w:autoSpaceDE w:val="0"/>
        <w:autoSpaceDN w:val="0"/>
        <w:adjustRightInd w:val="0"/>
        <w:snapToGrid w:val="0"/>
        <w:spacing w:line="480" w:lineRule="exact"/>
        <w:ind w:firstLine="480"/>
        <w:rPr>
          <w:rFonts w:hAnsi="宋体" w:hint="eastAsia"/>
          <w:bCs/>
          <w:sz w:val="24"/>
          <w:szCs w:val="24"/>
          <w:lang w:val="zh-TW" w:eastAsia="zh-TW"/>
        </w:rPr>
      </w:pPr>
      <w:r>
        <w:rPr>
          <w:rFonts w:hAnsi="宋体" w:hint="eastAsia"/>
          <w:bCs/>
          <w:sz w:val="24"/>
          <w:szCs w:val="24"/>
          <w:lang w:val="zh-TW" w:eastAsia="zh-TW"/>
        </w:rPr>
        <w:t>联</w:t>
      </w:r>
      <w:r>
        <w:rPr>
          <w:rFonts w:hAnsi="宋体" w:hint="eastAsia"/>
          <w:bCs/>
          <w:sz w:val="24"/>
          <w:szCs w:val="24"/>
          <w:lang w:val="zh-TW" w:eastAsia="zh-TW"/>
        </w:rPr>
        <w:t xml:space="preserve"> </w:t>
      </w:r>
      <w:r>
        <w:rPr>
          <w:rFonts w:hAnsi="宋体" w:hint="eastAsia"/>
          <w:bCs/>
          <w:sz w:val="24"/>
          <w:szCs w:val="24"/>
          <w:lang w:val="zh-TW" w:eastAsia="zh-TW"/>
        </w:rPr>
        <w:t>系</w:t>
      </w:r>
      <w:r>
        <w:rPr>
          <w:rFonts w:hAnsi="宋体" w:hint="eastAsia"/>
          <w:bCs/>
          <w:sz w:val="24"/>
          <w:szCs w:val="24"/>
          <w:lang w:val="zh-TW" w:eastAsia="zh-TW"/>
        </w:rPr>
        <w:t xml:space="preserve"> </w:t>
      </w:r>
      <w:r>
        <w:rPr>
          <w:rFonts w:hAnsi="宋体" w:hint="eastAsia"/>
          <w:bCs/>
          <w:sz w:val="24"/>
          <w:szCs w:val="24"/>
          <w:lang w:val="zh-TW" w:eastAsia="zh-TW"/>
        </w:rPr>
        <w:t>人：吴仕杰</w:t>
      </w:r>
    </w:p>
    <w:p w14:paraId="2B0DB760" w14:textId="77777777" w:rsidR="00000000" w:rsidRDefault="00106167">
      <w:pPr>
        <w:tabs>
          <w:tab w:val="left" w:pos="525"/>
        </w:tabs>
        <w:autoSpaceDE w:val="0"/>
        <w:autoSpaceDN w:val="0"/>
        <w:adjustRightInd w:val="0"/>
        <w:snapToGrid w:val="0"/>
        <w:spacing w:line="480" w:lineRule="exact"/>
        <w:ind w:firstLine="480"/>
        <w:rPr>
          <w:rFonts w:hAnsi="宋体" w:hint="eastAsia"/>
          <w:bCs/>
          <w:sz w:val="24"/>
          <w:szCs w:val="24"/>
          <w:lang w:val="zh-TW" w:eastAsia="zh-TW"/>
        </w:rPr>
      </w:pPr>
      <w:r>
        <w:rPr>
          <w:rFonts w:hAnsi="宋体" w:hint="eastAsia"/>
          <w:bCs/>
          <w:sz w:val="24"/>
          <w:szCs w:val="24"/>
          <w:lang w:val="zh-TW" w:eastAsia="zh-TW"/>
        </w:rPr>
        <w:t>电</w:t>
      </w:r>
      <w:r>
        <w:rPr>
          <w:rFonts w:hAnsi="宋体" w:hint="eastAsia"/>
          <w:bCs/>
          <w:sz w:val="24"/>
          <w:szCs w:val="24"/>
          <w:lang w:val="zh-TW" w:eastAsia="zh-TW"/>
        </w:rPr>
        <w:t xml:space="preserve">    </w:t>
      </w:r>
      <w:r>
        <w:rPr>
          <w:rFonts w:hAnsi="宋体" w:hint="eastAsia"/>
          <w:bCs/>
          <w:sz w:val="24"/>
          <w:szCs w:val="24"/>
          <w:lang w:val="zh-TW" w:eastAsia="zh-TW"/>
        </w:rPr>
        <w:t>话：</w:t>
      </w:r>
      <w:r>
        <w:rPr>
          <w:rFonts w:hAnsi="宋体" w:hint="eastAsia"/>
          <w:bCs/>
          <w:sz w:val="24"/>
          <w:szCs w:val="24"/>
          <w:lang w:val="zh-TW" w:eastAsia="zh-TW"/>
        </w:rPr>
        <w:t>028-61152992</w:t>
      </w:r>
      <w:r>
        <w:rPr>
          <w:rFonts w:hAnsi="宋体" w:hint="eastAsia"/>
          <w:bCs/>
          <w:sz w:val="24"/>
          <w:szCs w:val="24"/>
          <w:lang w:val="zh-TW" w:eastAsia="zh-TW"/>
        </w:rPr>
        <w:t>、</w:t>
      </w:r>
      <w:r>
        <w:rPr>
          <w:rFonts w:hAnsi="宋体" w:hint="eastAsia"/>
          <w:bCs/>
          <w:sz w:val="24"/>
          <w:szCs w:val="24"/>
          <w:lang w:val="zh-TW" w:eastAsia="zh-TW"/>
        </w:rPr>
        <w:t>18000558530</w:t>
      </w:r>
    </w:p>
    <w:p w14:paraId="4840B9E3" w14:textId="77777777" w:rsidR="00000000" w:rsidRDefault="00106167">
      <w:pPr>
        <w:ind w:firstLine="680"/>
        <w:rPr>
          <w:rFonts w:hint="eastAsia"/>
        </w:rPr>
      </w:pPr>
      <w:bookmarkStart w:id="13" w:name="_Toc213397009"/>
      <w:bookmarkStart w:id="14" w:name="_Toc213396945"/>
      <w:bookmarkStart w:id="15" w:name="_Toc217446031"/>
      <w:bookmarkStart w:id="16" w:name="_Toc213396759"/>
      <w:bookmarkStart w:id="17" w:name="_Toc319937264"/>
      <w:bookmarkStart w:id="18" w:name="_Toc213496267"/>
      <w:bookmarkStart w:id="19" w:name="_Toc183582202"/>
      <w:bookmarkStart w:id="20" w:name="_Toc77400776"/>
      <w:bookmarkStart w:id="21" w:name="_Toc183682339"/>
      <w:bookmarkStart w:id="22" w:name="_Toc89075871"/>
    </w:p>
    <w:p w14:paraId="76281566" w14:textId="77777777" w:rsidR="00000000" w:rsidRDefault="00106167">
      <w:pPr>
        <w:ind w:firstLine="680"/>
        <w:rPr>
          <w:rFonts w:hint="eastAsia"/>
        </w:rPr>
      </w:pPr>
    </w:p>
    <w:p w14:paraId="7AC9E562" w14:textId="77777777" w:rsidR="00000000" w:rsidRDefault="00106167">
      <w:pPr>
        <w:ind w:firstLine="680"/>
        <w:rPr>
          <w:rFonts w:hint="eastAsia"/>
        </w:rPr>
      </w:pPr>
    </w:p>
    <w:p w14:paraId="2E71E035" w14:textId="77777777" w:rsidR="00000000" w:rsidRDefault="00106167">
      <w:pPr>
        <w:ind w:firstLine="680"/>
        <w:rPr>
          <w:rFonts w:hint="eastAsia"/>
        </w:rPr>
      </w:pPr>
    </w:p>
    <w:p w14:paraId="61B3119E" w14:textId="77777777" w:rsidR="00000000" w:rsidRDefault="00106167">
      <w:pPr>
        <w:ind w:firstLine="680"/>
        <w:rPr>
          <w:rFonts w:hint="eastAsia"/>
        </w:rPr>
      </w:pPr>
    </w:p>
    <w:p w14:paraId="2DB7B55D" w14:textId="77777777" w:rsidR="00000000" w:rsidRDefault="00106167">
      <w:pPr>
        <w:ind w:firstLineChars="0" w:firstLine="0"/>
        <w:sectPr w:rsidR="00000000">
          <w:pgSz w:w="11907" w:h="16840"/>
          <w:pgMar w:top="1440" w:right="1463" w:bottom="1327" w:left="1576" w:header="851" w:footer="992" w:gutter="0"/>
          <w:cols w:space="720"/>
          <w:docGrid w:type="linesAndChars" w:linePitch="312"/>
        </w:sectPr>
      </w:pPr>
    </w:p>
    <w:p w14:paraId="7BB577E4" w14:textId="77777777" w:rsidR="00000000" w:rsidRDefault="00106167">
      <w:pPr>
        <w:pStyle w:val="1"/>
        <w:ind w:firstLine="883"/>
        <w:jc w:val="center"/>
        <w:rPr>
          <w:rFonts w:hint="eastAsia"/>
        </w:rPr>
      </w:pPr>
      <w:bookmarkStart w:id="23" w:name="_Toc18047"/>
      <w:r>
        <w:rPr>
          <w:rFonts w:hint="eastAsia"/>
        </w:rPr>
        <w:t>第二章</w:t>
      </w:r>
      <w:r>
        <w:rPr>
          <w:rFonts w:hint="eastAsia"/>
        </w:rPr>
        <w:t xml:space="preserve">  </w:t>
      </w:r>
      <w:r>
        <w:rPr>
          <w:rFonts w:hint="eastAsia"/>
        </w:rPr>
        <w:t>投标人须知</w:t>
      </w:r>
      <w:bookmarkStart w:id="24" w:name="_Toc184283909"/>
      <w:bookmarkStart w:id="25" w:name="_Toc213496268"/>
      <w:bookmarkStart w:id="26" w:name="_Toc217446032"/>
      <w:bookmarkStart w:id="27" w:name="OLE_LINK16"/>
      <w:bookmarkStart w:id="28" w:name="_Toc189727030"/>
      <w:bookmarkStart w:id="29" w:name="_Toc184274915"/>
      <w:bookmarkStart w:id="30" w:name="_Toc213396760"/>
      <w:bookmarkStart w:id="31" w:name="_Toc213397010"/>
      <w:bookmarkStart w:id="32" w:name="_Toc213396946"/>
      <w:bookmarkStart w:id="33" w:name="OLE_LINK9"/>
      <w:bookmarkEnd w:id="13"/>
      <w:bookmarkEnd w:id="14"/>
      <w:bookmarkEnd w:id="15"/>
      <w:bookmarkEnd w:id="16"/>
      <w:bookmarkEnd w:id="17"/>
      <w:bookmarkEnd w:id="18"/>
      <w:bookmarkEnd w:id="23"/>
      <w:r>
        <w:rPr>
          <w:rFonts w:hint="eastAsia"/>
        </w:rPr>
        <w:t xml:space="preserve"> </w:t>
      </w:r>
    </w:p>
    <w:p w14:paraId="7BC54E20" w14:textId="77777777" w:rsidR="00000000" w:rsidRDefault="00106167">
      <w:pPr>
        <w:ind w:firstLine="643"/>
        <w:jc w:val="center"/>
        <w:rPr>
          <w:rFonts w:ascii="仿宋_GB2312" w:eastAsia="仿宋_GB2312" w:hAnsi="宋体" w:hint="eastAsia"/>
          <w:b/>
          <w:sz w:val="32"/>
          <w:szCs w:val="32"/>
        </w:rPr>
      </w:pPr>
      <w:r>
        <w:rPr>
          <w:rFonts w:ascii="仿宋_GB2312" w:eastAsia="仿宋_GB2312" w:hAnsi="宋体" w:hint="eastAsia"/>
          <w:b/>
          <w:sz w:val="32"/>
          <w:szCs w:val="32"/>
        </w:rPr>
        <w:t>投标人须知前附表</w:t>
      </w:r>
      <w:bookmarkEnd w:id="24"/>
      <w:bookmarkEnd w:id="25"/>
      <w:bookmarkEnd w:id="26"/>
      <w:bookmarkEnd w:id="27"/>
      <w:bookmarkEnd w:id="28"/>
      <w:bookmarkEnd w:id="29"/>
      <w:bookmarkEnd w:id="30"/>
      <w:bookmarkEnd w:id="31"/>
      <w:bookmarkEnd w:id="32"/>
    </w:p>
    <w:p w14:paraId="5B531BD5" w14:textId="77777777" w:rsidR="00000000" w:rsidRDefault="00106167">
      <w:pPr>
        <w:pStyle w:val="Default"/>
        <w:rPr>
          <w:rFonts w:hint="eastAsia"/>
          <w:color w:val="auto"/>
        </w:rPr>
      </w:pPr>
    </w:p>
    <w:tbl>
      <w:tblPr>
        <w:tblW w:w="919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31"/>
        <w:gridCol w:w="1843"/>
        <w:gridCol w:w="6621"/>
      </w:tblGrid>
      <w:tr w:rsidR="00000000" w14:paraId="17583B76" w14:textId="77777777">
        <w:trPr>
          <w:trHeight w:val="23"/>
          <w:jc w:val="center"/>
        </w:trPr>
        <w:tc>
          <w:tcPr>
            <w:tcW w:w="731" w:type="dxa"/>
            <w:vAlign w:val="center"/>
          </w:tcPr>
          <w:bookmarkEnd w:id="33"/>
          <w:p w14:paraId="1E5F9E1C" w14:textId="77777777" w:rsidR="00000000" w:rsidRDefault="00106167">
            <w:pPr>
              <w:spacing w:line="480" w:lineRule="exact"/>
              <w:ind w:firstLineChars="0" w:firstLine="0"/>
              <w:jc w:val="center"/>
              <w:rPr>
                <w:rFonts w:hAnsi="宋体" w:cs="宋体" w:hint="eastAsia"/>
                <w:sz w:val="24"/>
                <w:szCs w:val="24"/>
              </w:rPr>
            </w:pPr>
            <w:r>
              <w:rPr>
                <w:rFonts w:hAnsi="宋体" w:cs="宋体" w:hint="eastAsia"/>
                <w:sz w:val="24"/>
                <w:szCs w:val="24"/>
              </w:rPr>
              <w:t>序号</w:t>
            </w:r>
          </w:p>
        </w:tc>
        <w:tc>
          <w:tcPr>
            <w:tcW w:w="1843" w:type="dxa"/>
            <w:vAlign w:val="center"/>
          </w:tcPr>
          <w:p w14:paraId="554168F2" w14:textId="77777777" w:rsidR="00000000" w:rsidRDefault="00106167">
            <w:pPr>
              <w:spacing w:line="480" w:lineRule="exact"/>
              <w:ind w:firstLineChars="0" w:firstLine="0"/>
              <w:jc w:val="center"/>
              <w:rPr>
                <w:rFonts w:hAnsi="宋体" w:cs="宋体" w:hint="eastAsia"/>
                <w:sz w:val="24"/>
                <w:szCs w:val="24"/>
              </w:rPr>
            </w:pPr>
            <w:r>
              <w:rPr>
                <w:rFonts w:hAnsi="宋体" w:cs="宋体" w:hint="eastAsia"/>
                <w:sz w:val="24"/>
                <w:szCs w:val="24"/>
              </w:rPr>
              <w:t>内容</w:t>
            </w:r>
          </w:p>
        </w:tc>
        <w:tc>
          <w:tcPr>
            <w:tcW w:w="6621" w:type="dxa"/>
            <w:vAlign w:val="center"/>
          </w:tcPr>
          <w:p w14:paraId="4963DE69" w14:textId="77777777" w:rsidR="00000000" w:rsidRDefault="00106167">
            <w:pPr>
              <w:adjustRightInd w:val="0"/>
              <w:spacing w:line="480" w:lineRule="exact"/>
              <w:ind w:firstLineChars="0" w:firstLine="0"/>
              <w:jc w:val="center"/>
              <w:rPr>
                <w:rFonts w:hAnsi="宋体" w:cs="宋体" w:hint="eastAsia"/>
                <w:sz w:val="24"/>
                <w:szCs w:val="24"/>
              </w:rPr>
            </w:pPr>
            <w:r>
              <w:rPr>
                <w:rFonts w:hAnsi="宋体" w:cs="宋体" w:hint="eastAsia"/>
                <w:sz w:val="24"/>
                <w:szCs w:val="24"/>
              </w:rPr>
              <w:t>说明和要求</w:t>
            </w:r>
          </w:p>
        </w:tc>
      </w:tr>
      <w:tr w:rsidR="00000000" w14:paraId="1E99C7ED" w14:textId="77777777">
        <w:trPr>
          <w:trHeight w:val="23"/>
          <w:jc w:val="center"/>
        </w:trPr>
        <w:tc>
          <w:tcPr>
            <w:tcW w:w="731" w:type="dxa"/>
            <w:vAlign w:val="center"/>
          </w:tcPr>
          <w:p w14:paraId="2EEDE520"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1</w:t>
            </w:r>
          </w:p>
        </w:tc>
        <w:tc>
          <w:tcPr>
            <w:tcW w:w="1843" w:type="dxa"/>
            <w:vAlign w:val="center"/>
          </w:tcPr>
          <w:p w14:paraId="777BCC7F"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采购项目名称</w:t>
            </w:r>
          </w:p>
        </w:tc>
        <w:tc>
          <w:tcPr>
            <w:tcW w:w="6621" w:type="dxa"/>
            <w:vAlign w:val="center"/>
          </w:tcPr>
          <w:p w14:paraId="6361161A" w14:textId="77777777" w:rsidR="00000000" w:rsidRDefault="00106167">
            <w:pPr>
              <w:pStyle w:val="Default"/>
              <w:snapToGrid w:val="0"/>
              <w:spacing w:line="480" w:lineRule="exact"/>
              <w:ind w:firstLineChars="200" w:firstLine="480"/>
              <w:rPr>
                <w:rFonts w:ascii="宋体" w:eastAsia="宋体" w:hAnsi="宋体" w:cs="宋体" w:hint="eastAsia"/>
                <w:color w:val="auto"/>
                <w:szCs w:val="24"/>
              </w:rPr>
            </w:pPr>
            <w:r>
              <w:rPr>
                <w:rFonts w:ascii="宋体" w:eastAsia="宋体" w:hAnsi="宋体" w:cs="宋体" w:hint="eastAsia"/>
                <w:color w:val="auto"/>
                <w:szCs w:val="24"/>
              </w:rPr>
              <w:t xml:space="preserve"> </w:t>
            </w:r>
            <w:r>
              <w:rPr>
                <w:rFonts w:ascii="宋体" w:eastAsia="宋体" w:hAnsi="宋体" w:cs="宋体" w:hint="eastAsia"/>
                <w:color w:val="auto"/>
                <w:szCs w:val="24"/>
              </w:rPr>
              <w:t>中国烟草总公司四川省公司考试测评服务定点供应商</w:t>
            </w:r>
          </w:p>
        </w:tc>
      </w:tr>
      <w:tr w:rsidR="00000000" w14:paraId="49D7ACB1" w14:textId="77777777">
        <w:trPr>
          <w:trHeight w:val="23"/>
          <w:jc w:val="center"/>
        </w:trPr>
        <w:tc>
          <w:tcPr>
            <w:tcW w:w="731" w:type="dxa"/>
            <w:vAlign w:val="center"/>
          </w:tcPr>
          <w:p w14:paraId="0C9798D5"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2</w:t>
            </w:r>
          </w:p>
        </w:tc>
        <w:tc>
          <w:tcPr>
            <w:tcW w:w="1843" w:type="dxa"/>
            <w:vAlign w:val="center"/>
          </w:tcPr>
          <w:p w14:paraId="2ECECCAA"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项目编号</w:t>
            </w:r>
          </w:p>
        </w:tc>
        <w:tc>
          <w:tcPr>
            <w:tcW w:w="6621" w:type="dxa"/>
            <w:vAlign w:val="center"/>
          </w:tcPr>
          <w:p w14:paraId="4E8E72D1" w14:textId="77777777" w:rsidR="00000000" w:rsidRDefault="00106167">
            <w:pPr>
              <w:widowControl/>
              <w:spacing w:line="480" w:lineRule="exact"/>
              <w:ind w:firstLine="480"/>
              <w:jc w:val="left"/>
              <w:rPr>
                <w:rFonts w:hAnsi="宋体" w:cs="宋体" w:hint="eastAsia"/>
                <w:sz w:val="24"/>
                <w:szCs w:val="24"/>
              </w:rPr>
            </w:pPr>
          </w:p>
        </w:tc>
      </w:tr>
      <w:tr w:rsidR="00000000" w14:paraId="0D5BBE80" w14:textId="77777777">
        <w:trPr>
          <w:trHeight w:val="23"/>
          <w:jc w:val="center"/>
        </w:trPr>
        <w:tc>
          <w:tcPr>
            <w:tcW w:w="731" w:type="dxa"/>
            <w:vAlign w:val="center"/>
          </w:tcPr>
          <w:p w14:paraId="7208EA4C"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3</w:t>
            </w:r>
          </w:p>
        </w:tc>
        <w:tc>
          <w:tcPr>
            <w:tcW w:w="1843" w:type="dxa"/>
            <w:vAlign w:val="center"/>
          </w:tcPr>
          <w:p w14:paraId="5B116A4E" w14:textId="77777777" w:rsidR="00000000" w:rsidRDefault="00106167">
            <w:pPr>
              <w:pStyle w:val="Affc"/>
              <w:spacing w:line="480" w:lineRule="exact"/>
              <w:jc w:val="center"/>
              <w:rPr>
                <w:rFonts w:ascii="宋体" w:eastAsia="宋体" w:hAnsi="宋体" w:cs="宋体" w:hint="eastAsia"/>
                <w:bCs/>
                <w:color w:val="auto"/>
                <w:sz w:val="24"/>
                <w:szCs w:val="24"/>
                <w:lang w:val="zh-CN"/>
              </w:rPr>
            </w:pPr>
            <w:hyperlink w:anchor="_四、项目概况与招标范围" w:history="1">
              <w:r>
                <w:rPr>
                  <w:rStyle w:val="aff"/>
                  <w:rFonts w:ascii="宋体" w:eastAsia="宋体" w:hAnsi="宋体" w:cs="宋体" w:hint="eastAsia"/>
                  <w:bCs/>
                  <w:color w:val="auto"/>
                  <w:sz w:val="24"/>
                  <w:szCs w:val="24"/>
                  <w:lang w:val="zh-TW"/>
                </w:rPr>
                <w:t>项目概况与招标范围</w:t>
              </w:r>
            </w:hyperlink>
          </w:p>
        </w:tc>
        <w:tc>
          <w:tcPr>
            <w:tcW w:w="6621" w:type="dxa"/>
            <w:vAlign w:val="center"/>
          </w:tcPr>
          <w:p w14:paraId="4628268D" w14:textId="77777777" w:rsidR="00000000" w:rsidRDefault="00106167">
            <w:pPr>
              <w:pStyle w:val="Affc"/>
              <w:spacing w:line="480" w:lineRule="exact"/>
              <w:ind w:firstLineChars="200" w:firstLine="480"/>
              <w:rPr>
                <w:rFonts w:ascii="宋体" w:eastAsia="宋体" w:hAnsi="宋体" w:cs="宋体" w:hint="eastAsia"/>
                <w:bCs/>
                <w:strike/>
                <w:color w:val="auto"/>
                <w:sz w:val="24"/>
                <w:szCs w:val="24"/>
              </w:rPr>
            </w:pPr>
            <w:r>
              <w:rPr>
                <w:rFonts w:ascii="宋体" w:eastAsia="宋体" w:hAnsi="宋体" w:cs="宋体" w:hint="eastAsia"/>
                <w:bCs/>
                <w:color w:val="auto"/>
                <w:sz w:val="24"/>
                <w:szCs w:val="24"/>
                <w:lang w:val="zh-TW"/>
              </w:rPr>
              <w:t>详见“第一章</w:t>
            </w:r>
            <w:r>
              <w:rPr>
                <w:rFonts w:ascii="宋体" w:eastAsia="宋体" w:hAnsi="宋体" w:cs="宋体" w:hint="eastAsia"/>
                <w:bCs/>
                <w:color w:val="auto"/>
                <w:sz w:val="24"/>
                <w:szCs w:val="24"/>
              </w:rPr>
              <w:t xml:space="preserve"> </w:t>
            </w:r>
            <w:r>
              <w:rPr>
                <w:rFonts w:ascii="宋体" w:eastAsia="宋体" w:hAnsi="宋体" w:cs="宋体" w:hint="eastAsia"/>
                <w:bCs/>
                <w:color w:val="auto"/>
                <w:sz w:val="24"/>
                <w:szCs w:val="24"/>
                <w:lang w:val="zh-TW"/>
              </w:rPr>
              <w:t>招标公告”及“第三章</w:t>
            </w:r>
            <w:r>
              <w:rPr>
                <w:rFonts w:ascii="宋体" w:eastAsia="宋体" w:hAnsi="宋体" w:cs="宋体" w:hint="eastAsia"/>
                <w:bCs/>
                <w:color w:val="auto"/>
                <w:sz w:val="24"/>
                <w:szCs w:val="24"/>
                <w:lang w:val="zh-TW"/>
              </w:rPr>
              <w:t xml:space="preserve">  </w:t>
            </w:r>
            <w:r>
              <w:rPr>
                <w:rFonts w:ascii="宋体" w:eastAsia="宋体" w:hAnsi="宋体" w:cs="宋体" w:hint="eastAsia"/>
                <w:bCs/>
                <w:color w:val="auto"/>
                <w:sz w:val="24"/>
                <w:szCs w:val="24"/>
                <w:lang w:val="zh-TW"/>
              </w:rPr>
              <w:t>主要采购内容及要求”</w:t>
            </w:r>
          </w:p>
        </w:tc>
      </w:tr>
      <w:tr w:rsidR="00000000" w14:paraId="799245BB" w14:textId="77777777">
        <w:trPr>
          <w:trHeight w:val="23"/>
          <w:jc w:val="center"/>
        </w:trPr>
        <w:tc>
          <w:tcPr>
            <w:tcW w:w="731" w:type="dxa"/>
            <w:vAlign w:val="center"/>
          </w:tcPr>
          <w:p w14:paraId="13A7EEB9"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4</w:t>
            </w:r>
          </w:p>
        </w:tc>
        <w:tc>
          <w:tcPr>
            <w:tcW w:w="1843" w:type="dxa"/>
            <w:vAlign w:val="center"/>
          </w:tcPr>
          <w:p w14:paraId="2C7DE7DB"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lang w:val="zh-CN"/>
              </w:rPr>
            </w:pPr>
            <w:r>
              <w:rPr>
                <w:rFonts w:hAnsi="宋体" w:cs="宋体" w:hint="eastAsia"/>
                <w:sz w:val="24"/>
                <w:szCs w:val="24"/>
              </w:rPr>
              <w:t>投标人资格条件与禁止投标情形</w:t>
            </w:r>
          </w:p>
        </w:tc>
        <w:tc>
          <w:tcPr>
            <w:tcW w:w="6621" w:type="dxa"/>
            <w:vAlign w:val="center"/>
          </w:tcPr>
          <w:p w14:paraId="75347C52" w14:textId="77777777" w:rsidR="00000000" w:rsidRDefault="00106167">
            <w:pPr>
              <w:spacing w:line="480" w:lineRule="exact"/>
              <w:ind w:rightChars="50" w:right="170" w:firstLine="480"/>
              <w:rPr>
                <w:rFonts w:hAnsi="宋体" w:cs="宋体" w:hint="eastAsia"/>
                <w:sz w:val="24"/>
                <w:szCs w:val="24"/>
              </w:rPr>
            </w:pPr>
            <w:r>
              <w:rPr>
                <w:rFonts w:hAnsi="宋体" w:cs="宋体" w:hint="eastAsia"/>
                <w:sz w:val="24"/>
                <w:szCs w:val="24"/>
              </w:rPr>
              <w:t>详见招标公告第四条、第五条</w:t>
            </w:r>
          </w:p>
        </w:tc>
      </w:tr>
      <w:tr w:rsidR="00000000" w14:paraId="67309A41" w14:textId="77777777">
        <w:trPr>
          <w:trHeight w:val="23"/>
          <w:jc w:val="center"/>
        </w:trPr>
        <w:tc>
          <w:tcPr>
            <w:tcW w:w="731" w:type="dxa"/>
            <w:vAlign w:val="center"/>
          </w:tcPr>
          <w:p w14:paraId="7B89FF28"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5</w:t>
            </w:r>
          </w:p>
        </w:tc>
        <w:tc>
          <w:tcPr>
            <w:tcW w:w="1843" w:type="dxa"/>
            <w:vAlign w:val="center"/>
          </w:tcPr>
          <w:p w14:paraId="780E94D8"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其他禁止投标的情形</w:t>
            </w:r>
          </w:p>
        </w:tc>
        <w:tc>
          <w:tcPr>
            <w:tcW w:w="6621" w:type="dxa"/>
            <w:vAlign w:val="center"/>
          </w:tcPr>
          <w:p w14:paraId="62711149" w14:textId="77777777" w:rsidR="00000000" w:rsidRDefault="00106167">
            <w:pPr>
              <w:spacing w:line="480" w:lineRule="exact"/>
              <w:ind w:rightChars="50" w:right="170" w:firstLine="480"/>
              <w:rPr>
                <w:rFonts w:hAnsi="宋体" w:cs="宋体" w:hint="eastAsia"/>
                <w:sz w:val="24"/>
                <w:szCs w:val="24"/>
                <w:lang w:val="zh-CN"/>
              </w:rPr>
            </w:pPr>
            <w:r>
              <w:rPr>
                <w:rFonts w:hAnsi="宋体" w:cs="宋体" w:hint="eastAsia"/>
                <w:sz w:val="24"/>
                <w:szCs w:val="24"/>
                <w:lang w:val="zh-CN"/>
              </w:rPr>
              <w:t>具有如下情形的单位禁止参加本项目投标：</w:t>
            </w:r>
            <w:r>
              <w:rPr>
                <w:rFonts w:hAnsi="宋体" w:cs="宋体" w:hint="eastAsia"/>
                <w:sz w:val="24"/>
                <w:szCs w:val="24"/>
                <w:lang w:val="zh-CN"/>
              </w:rPr>
              <w:t xml:space="preserve"> </w:t>
            </w:r>
          </w:p>
          <w:p w14:paraId="26B1103D"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(1)</w:t>
            </w:r>
            <w:r>
              <w:rPr>
                <w:rFonts w:hAnsi="宋体" w:cs="宋体" w:hint="eastAsia"/>
                <w:sz w:val="24"/>
                <w:szCs w:val="24"/>
                <w:lang w:val="zh-CN"/>
              </w:rPr>
              <w:t>为本项目提供招标代理服务的；</w:t>
            </w:r>
          </w:p>
          <w:p w14:paraId="71C8AB28"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(2)</w:t>
            </w:r>
            <w:r>
              <w:rPr>
                <w:rFonts w:hAnsi="宋体" w:cs="宋体" w:hint="eastAsia"/>
                <w:sz w:val="24"/>
                <w:szCs w:val="24"/>
                <w:lang w:val="zh-CN"/>
              </w:rPr>
              <w:t>与本项目招标代理机构同为一个法定代表人的；</w:t>
            </w:r>
          </w:p>
          <w:p w14:paraId="3A5B03CF"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(3)</w:t>
            </w:r>
            <w:r>
              <w:rPr>
                <w:rFonts w:hAnsi="宋体" w:cs="宋体" w:hint="eastAsia"/>
                <w:sz w:val="24"/>
                <w:szCs w:val="24"/>
                <w:lang w:val="zh-CN"/>
              </w:rPr>
              <w:t>与本项目招标代理机构相互控股或参股的；</w:t>
            </w:r>
          </w:p>
          <w:p w14:paraId="50ADF3CA"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(4)</w:t>
            </w:r>
            <w:r>
              <w:rPr>
                <w:rFonts w:hAnsi="宋体" w:cs="宋体" w:hint="eastAsia"/>
                <w:sz w:val="24"/>
                <w:szCs w:val="24"/>
                <w:lang w:val="zh-CN"/>
              </w:rPr>
              <w:t>与本项目招标代理机构存在人员相互任职或工作情况的；</w:t>
            </w:r>
          </w:p>
          <w:p w14:paraId="3C6E732F"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(5)</w:t>
            </w:r>
            <w:r>
              <w:rPr>
                <w:rFonts w:hAnsi="宋体" w:cs="宋体" w:hint="eastAsia"/>
                <w:sz w:val="24"/>
                <w:szCs w:val="24"/>
                <w:lang w:val="zh-CN"/>
              </w:rPr>
              <w:t>当前处于停业状态的；</w:t>
            </w:r>
          </w:p>
          <w:p w14:paraId="7445B401"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(6)</w:t>
            </w:r>
            <w:r>
              <w:rPr>
                <w:rFonts w:hAnsi="宋体" w:cs="宋体" w:hint="eastAsia"/>
                <w:sz w:val="24"/>
                <w:szCs w:val="24"/>
                <w:lang w:val="zh-CN"/>
              </w:rPr>
              <w:t>处于行政主管部门投标限制期内的；</w:t>
            </w:r>
          </w:p>
          <w:p w14:paraId="311773B7"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(7)</w:t>
            </w:r>
            <w:r>
              <w:rPr>
                <w:rFonts w:hAnsi="宋体" w:cs="宋体" w:hint="eastAsia"/>
                <w:sz w:val="24"/>
                <w:szCs w:val="24"/>
                <w:lang w:val="zh-CN"/>
              </w:rPr>
              <w:t>财产被接管或冻结的；</w:t>
            </w:r>
          </w:p>
          <w:p w14:paraId="6BBEF5F1"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w:t>
            </w:r>
            <w:r>
              <w:rPr>
                <w:rFonts w:hAnsi="宋体" w:cs="宋体" w:hint="eastAsia"/>
                <w:sz w:val="24"/>
                <w:szCs w:val="24"/>
                <w:lang w:val="zh-CN"/>
              </w:rPr>
              <w:t>8)</w:t>
            </w:r>
            <w:r>
              <w:rPr>
                <w:rFonts w:hAnsi="宋体" w:cs="宋体" w:hint="eastAsia"/>
                <w:sz w:val="24"/>
                <w:szCs w:val="24"/>
                <w:lang w:val="zh-CN"/>
              </w:rPr>
              <w:t>处于破产状态的；</w:t>
            </w:r>
          </w:p>
          <w:p w14:paraId="17EDFCD0"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(9)</w:t>
            </w:r>
            <w:r>
              <w:rPr>
                <w:rFonts w:hAnsi="宋体" w:cs="宋体" w:hint="eastAsia"/>
                <w:sz w:val="24"/>
                <w:szCs w:val="24"/>
                <w:lang w:val="zh-CN"/>
              </w:rPr>
              <w:t>参加本次招标活动前</w:t>
            </w:r>
            <w:r>
              <w:rPr>
                <w:rFonts w:hAnsi="宋体" w:cs="宋体" w:hint="eastAsia"/>
                <w:sz w:val="24"/>
                <w:szCs w:val="24"/>
                <w:lang w:val="zh-CN"/>
              </w:rPr>
              <w:t>3</w:t>
            </w:r>
            <w:r>
              <w:rPr>
                <w:rFonts w:hAnsi="宋体" w:cs="宋体" w:hint="eastAsia"/>
                <w:sz w:val="24"/>
                <w:szCs w:val="24"/>
                <w:lang w:val="zh-CN"/>
              </w:rPr>
              <w:t>年内，利用不正当竞争手段骗取中标的；</w:t>
            </w:r>
          </w:p>
          <w:p w14:paraId="20087E86" w14:textId="77777777" w:rsidR="00000000" w:rsidRDefault="00106167">
            <w:pPr>
              <w:pStyle w:val="Default"/>
              <w:autoSpaceDE/>
              <w:autoSpaceDN/>
              <w:adjustRightInd/>
              <w:spacing w:line="480" w:lineRule="exact"/>
              <w:ind w:firstLineChars="200" w:firstLine="480"/>
              <w:rPr>
                <w:rFonts w:ascii="宋体" w:eastAsia="宋体" w:hAnsi="宋体" w:cs="宋体" w:hint="eastAsia"/>
                <w:color w:val="auto"/>
                <w:szCs w:val="24"/>
              </w:rPr>
            </w:pPr>
            <w:r>
              <w:rPr>
                <w:rFonts w:ascii="宋体" w:eastAsia="宋体" w:hAnsi="宋体" w:cs="宋体" w:hint="eastAsia"/>
                <w:color w:val="auto"/>
                <w:szCs w:val="24"/>
              </w:rPr>
              <w:t>（</w:t>
            </w:r>
            <w:r>
              <w:rPr>
                <w:rFonts w:ascii="宋体" w:eastAsia="宋体" w:hAnsi="宋体" w:cs="宋体" w:hint="eastAsia"/>
                <w:color w:val="auto"/>
                <w:szCs w:val="24"/>
              </w:rPr>
              <w:t>10</w:t>
            </w:r>
            <w:r>
              <w:rPr>
                <w:rFonts w:ascii="宋体" w:eastAsia="宋体" w:hAnsi="宋体" w:cs="宋体" w:hint="eastAsia"/>
                <w:color w:val="auto"/>
                <w:szCs w:val="24"/>
              </w:rPr>
              <w:t>）参加本次招标活动前</w:t>
            </w:r>
            <w:r>
              <w:rPr>
                <w:rFonts w:ascii="宋体" w:eastAsia="宋体" w:hAnsi="宋体" w:cs="宋体" w:hint="eastAsia"/>
                <w:color w:val="auto"/>
                <w:szCs w:val="24"/>
              </w:rPr>
              <w:t>3</w:t>
            </w:r>
            <w:r>
              <w:rPr>
                <w:rFonts w:ascii="宋体" w:eastAsia="宋体" w:hAnsi="宋体" w:cs="宋体" w:hint="eastAsia"/>
                <w:color w:val="auto"/>
                <w:szCs w:val="24"/>
              </w:rPr>
              <w:t>年内，投标人或投标人的法定代表人（或单位负责人）存在行贿犯罪行为的；</w:t>
            </w:r>
          </w:p>
          <w:p w14:paraId="00EA8EAF"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(11)</w:t>
            </w:r>
            <w:r>
              <w:rPr>
                <w:rFonts w:hAnsi="宋体" w:cs="宋体" w:hint="eastAsia"/>
                <w:sz w:val="24"/>
                <w:szCs w:val="24"/>
                <w:lang w:val="zh-CN"/>
              </w:rPr>
              <w:t>参加本次招标活动前</w:t>
            </w:r>
            <w:r>
              <w:rPr>
                <w:rFonts w:hAnsi="宋体" w:cs="宋体" w:hint="eastAsia"/>
                <w:sz w:val="24"/>
                <w:szCs w:val="24"/>
                <w:lang w:val="zh-CN"/>
              </w:rPr>
              <w:t>3</w:t>
            </w:r>
            <w:r>
              <w:rPr>
                <w:rFonts w:hAnsi="宋体" w:cs="宋体" w:hint="eastAsia"/>
                <w:sz w:val="24"/>
                <w:szCs w:val="24"/>
                <w:lang w:val="zh-CN"/>
              </w:rPr>
              <w:t>年内，存在经济刑事案件的；</w:t>
            </w:r>
          </w:p>
          <w:p w14:paraId="4170854C"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(12)</w:t>
            </w:r>
            <w:r>
              <w:rPr>
                <w:rFonts w:hAnsi="宋体" w:cs="宋体" w:hint="eastAsia"/>
                <w:sz w:val="24"/>
                <w:szCs w:val="24"/>
                <w:lang w:val="zh-CN"/>
              </w:rPr>
              <w:t>近</w:t>
            </w:r>
            <w:r>
              <w:rPr>
                <w:rFonts w:hAnsi="宋体" w:cs="宋体" w:hint="eastAsia"/>
                <w:sz w:val="24"/>
                <w:szCs w:val="24"/>
                <w:lang w:val="zh-CN"/>
              </w:rPr>
              <w:t>3</w:t>
            </w:r>
            <w:r>
              <w:rPr>
                <w:rFonts w:hAnsi="宋体" w:cs="宋体" w:hint="eastAsia"/>
                <w:sz w:val="24"/>
                <w:szCs w:val="24"/>
                <w:lang w:val="zh-CN"/>
              </w:rPr>
              <w:t>年内，投标人因产品质量问题遭受过行政主管部门以下行政处罚的：责令停产停业、暂扣或者吊销许可证、暂扣或者吊销执照、行政拘留；</w:t>
            </w:r>
          </w:p>
          <w:p w14:paraId="14B69785"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(13)</w:t>
            </w:r>
            <w:r>
              <w:rPr>
                <w:rFonts w:hAnsi="宋体" w:cs="宋体" w:hint="eastAsia"/>
                <w:sz w:val="24"/>
                <w:szCs w:val="24"/>
                <w:lang w:val="zh-CN"/>
              </w:rPr>
              <w:t>近</w:t>
            </w:r>
            <w:r>
              <w:rPr>
                <w:rFonts w:hAnsi="宋体" w:cs="宋体" w:hint="eastAsia"/>
                <w:sz w:val="24"/>
                <w:szCs w:val="24"/>
                <w:lang w:val="zh-CN"/>
              </w:rPr>
              <w:t>3</w:t>
            </w:r>
            <w:r>
              <w:rPr>
                <w:rFonts w:hAnsi="宋体" w:cs="宋体" w:hint="eastAsia"/>
                <w:sz w:val="24"/>
                <w:szCs w:val="24"/>
                <w:lang w:val="zh-CN"/>
              </w:rPr>
              <w:t>年内在招投标和合同履行过程有腐败行为并被司法机关认定为犯罪的；</w:t>
            </w:r>
          </w:p>
          <w:p w14:paraId="3BDF7F44"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w:t>
            </w:r>
            <w:r>
              <w:rPr>
                <w:rFonts w:hAnsi="宋体" w:cs="宋体" w:hint="eastAsia"/>
                <w:sz w:val="24"/>
                <w:szCs w:val="24"/>
                <w:lang w:val="zh-CN"/>
              </w:rPr>
              <w:t>14</w:t>
            </w:r>
            <w:r>
              <w:rPr>
                <w:rFonts w:hAnsi="宋体" w:cs="宋体" w:hint="eastAsia"/>
                <w:sz w:val="24"/>
                <w:szCs w:val="24"/>
                <w:lang w:val="zh-CN"/>
              </w:rPr>
              <w:t>）投标人的法定代表人或主要负责人正在被纪委监察委立案调</w:t>
            </w:r>
            <w:r>
              <w:rPr>
                <w:rFonts w:hAnsi="宋体" w:cs="宋体" w:hint="eastAsia"/>
                <w:sz w:val="24"/>
                <w:szCs w:val="24"/>
                <w:lang w:val="zh-CN"/>
              </w:rPr>
              <w:t>查的；</w:t>
            </w:r>
          </w:p>
          <w:p w14:paraId="08222527"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w:t>
            </w:r>
            <w:r>
              <w:rPr>
                <w:rFonts w:hAnsi="宋体" w:cs="宋体" w:hint="eastAsia"/>
                <w:sz w:val="24"/>
                <w:szCs w:val="24"/>
                <w:lang w:val="zh-CN"/>
              </w:rPr>
              <w:t>15</w:t>
            </w:r>
            <w:r>
              <w:rPr>
                <w:rFonts w:hAnsi="宋体" w:cs="宋体" w:hint="eastAsia"/>
                <w:sz w:val="24"/>
                <w:szCs w:val="24"/>
                <w:lang w:val="zh-CN"/>
              </w:rPr>
              <w:t>）投标人的实际控制人、法定代表人与其他投标人的实际控制人、法定代表人为直系亲属关系的，相关投标人不得同时参加同一标段的投标活动；</w:t>
            </w:r>
          </w:p>
          <w:p w14:paraId="20F80DA8" w14:textId="77777777" w:rsidR="00000000" w:rsidRDefault="00106167">
            <w:pPr>
              <w:spacing w:line="480" w:lineRule="exact"/>
              <w:ind w:leftChars="50" w:left="170" w:rightChars="50" w:right="170" w:firstLine="480"/>
              <w:rPr>
                <w:rFonts w:hAnsi="宋体" w:cs="宋体" w:hint="eastAsia"/>
                <w:sz w:val="24"/>
                <w:szCs w:val="24"/>
                <w:lang w:val="zh-CN"/>
              </w:rPr>
            </w:pPr>
            <w:r>
              <w:rPr>
                <w:rFonts w:hAnsi="宋体" w:cs="宋体" w:hint="eastAsia"/>
                <w:sz w:val="24"/>
                <w:szCs w:val="24"/>
                <w:lang w:val="zh-CN"/>
              </w:rPr>
              <w:t>(16)</w:t>
            </w:r>
            <w:r>
              <w:rPr>
                <w:rFonts w:hAnsi="宋体" w:cs="宋体" w:hint="eastAsia"/>
                <w:sz w:val="24"/>
                <w:szCs w:val="24"/>
                <w:lang w:val="zh-CN"/>
              </w:rPr>
              <w:t>单位负责人为同一人或者存在直接控股、管理关系的不同投标人，不得同时参加同一标段的投标活动。</w:t>
            </w:r>
          </w:p>
        </w:tc>
      </w:tr>
      <w:tr w:rsidR="00000000" w14:paraId="504D5985" w14:textId="77777777">
        <w:trPr>
          <w:trHeight w:val="23"/>
          <w:jc w:val="center"/>
        </w:trPr>
        <w:tc>
          <w:tcPr>
            <w:tcW w:w="731" w:type="dxa"/>
            <w:vAlign w:val="center"/>
          </w:tcPr>
          <w:p w14:paraId="4E9AA09B"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6</w:t>
            </w:r>
          </w:p>
        </w:tc>
        <w:tc>
          <w:tcPr>
            <w:tcW w:w="1843" w:type="dxa"/>
            <w:vAlign w:val="center"/>
          </w:tcPr>
          <w:p w14:paraId="1D1030DA"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lang w:val="zh-CN"/>
              </w:rPr>
              <w:t>联合体投标</w:t>
            </w:r>
          </w:p>
        </w:tc>
        <w:tc>
          <w:tcPr>
            <w:tcW w:w="6621" w:type="dxa"/>
            <w:vAlign w:val="center"/>
          </w:tcPr>
          <w:p w14:paraId="112EED2C" w14:textId="77777777" w:rsidR="00000000" w:rsidRDefault="00106167">
            <w:pPr>
              <w:spacing w:line="480" w:lineRule="exact"/>
              <w:ind w:firstLine="480"/>
              <w:rPr>
                <w:rFonts w:hAnsi="宋体" w:cs="宋体" w:hint="eastAsia"/>
                <w:sz w:val="24"/>
                <w:szCs w:val="24"/>
              </w:rPr>
            </w:pPr>
            <w:r>
              <w:rPr>
                <w:rFonts w:hAnsi="宋体" w:cs="宋体" w:hint="eastAsia"/>
                <w:sz w:val="24"/>
                <w:szCs w:val="24"/>
              </w:rPr>
              <w:t>不接受。</w:t>
            </w:r>
          </w:p>
        </w:tc>
      </w:tr>
      <w:tr w:rsidR="00000000" w14:paraId="64F3F929" w14:textId="77777777">
        <w:trPr>
          <w:trHeight w:val="23"/>
          <w:jc w:val="center"/>
        </w:trPr>
        <w:tc>
          <w:tcPr>
            <w:tcW w:w="731" w:type="dxa"/>
            <w:vAlign w:val="center"/>
          </w:tcPr>
          <w:p w14:paraId="4270276C"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7</w:t>
            </w:r>
          </w:p>
        </w:tc>
        <w:tc>
          <w:tcPr>
            <w:tcW w:w="1843" w:type="dxa"/>
            <w:vAlign w:val="center"/>
          </w:tcPr>
          <w:p w14:paraId="63A5277C"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lang w:val="zh-CN"/>
              </w:rPr>
            </w:pPr>
            <w:r>
              <w:rPr>
                <w:rFonts w:hAnsi="宋体" w:cs="宋体" w:hint="eastAsia"/>
                <w:sz w:val="24"/>
                <w:szCs w:val="24"/>
                <w:lang w:val="zh-CN"/>
              </w:rPr>
              <w:t>投标纪律要求</w:t>
            </w:r>
          </w:p>
        </w:tc>
        <w:tc>
          <w:tcPr>
            <w:tcW w:w="6621" w:type="dxa"/>
            <w:vAlign w:val="center"/>
          </w:tcPr>
          <w:p w14:paraId="51E8A44D" w14:textId="77777777" w:rsidR="00000000" w:rsidRDefault="00106167">
            <w:pPr>
              <w:spacing w:line="480" w:lineRule="exact"/>
              <w:ind w:firstLine="480"/>
              <w:rPr>
                <w:rFonts w:hAnsi="宋体" w:cs="宋体" w:hint="eastAsia"/>
                <w:sz w:val="24"/>
                <w:szCs w:val="24"/>
              </w:rPr>
            </w:pPr>
            <w:r>
              <w:rPr>
                <w:rFonts w:hAnsi="宋体" w:cs="宋体" w:hint="eastAsia"/>
                <w:sz w:val="24"/>
                <w:szCs w:val="24"/>
              </w:rPr>
              <w:t>详见招标文件第二章第</w:t>
            </w:r>
            <w:r>
              <w:rPr>
                <w:rFonts w:hAnsi="宋体" w:cs="宋体" w:hint="eastAsia"/>
                <w:sz w:val="24"/>
                <w:szCs w:val="24"/>
              </w:rPr>
              <w:t>35</w:t>
            </w:r>
            <w:r>
              <w:rPr>
                <w:rFonts w:hAnsi="宋体" w:cs="宋体" w:hint="eastAsia"/>
                <w:sz w:val="24"/>
                <w:szCs w:val="24"/>
              </w:rPr>
              <w:t>条。</w:t>
            </w:r>
          </w:p>
        </w:tc>
      </w:tr>
      <w:tr w:rsidR="00000000" w14:paraId="0D88541A" w14:textId="77777777">
        <w:trPr>
          <w:trHeight w:val="23"/>
          <w:jc w:val="center"/>
        </w:trPr>
        <w:tc>
          <w:tcPr>
            <w:tcW w:w="731" w:type="dxa"/>
            <w:vAlign w:val="center"/>
          </w:tcPr>
          <w:p w14:paraId="7EAA75E7"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8</w:t>
            </w:r>
          </w:p>
        </w:tc>
        <w:tc>
          <w:tcPr>
            <w:tcW w:w="1843" w:type="dxa"/>
            <w:vAlign w:val="center"/>
          </w:tcPr>
          <w:p w14:paraId="6C7A2137"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分包和转包</w:t>
            </w:r>
          </w:p>
        </w:tc>
        <w:tc>
          <w:tcPr>
            <w:tcW w:w="6621" w:type="dxa"/>
            <w:vAlign w:val="center"/>
          </w:tcPr>
          <w:p w14:paraId="24593664" w14:textId="77777777" w:rsidR="00000000" w:rsidRDefault="00106167">
            <w:pPr>
              <w:spacing w:line="480" w:lineRule="exact"/>
              <w:ind w:rightChars="50" w:right="170" w:firstLine="480"/>
              <w:rPr>
                <w:rFonts w:hAnsi="宋体" w:cs="宋体" w:hint="eastAsia"/>
                <w:sz w:val="24"/>
                <w:szCs w:val="24"/>
              </w:rPr>
            </w:pPr>
            <w:r>
              <w:rPr>
                <w:rFonts w:hAnsi="宋体" w:cs="宋体" w:hint="eastAsia"/>
                <w:sz w:val="24"/>
                <w:szCs w:val="24"/>
              </w:rPr>
              <w:t>不允许。</w:t>
            </w:r>
          </w:p>
        </w:tc>
      </w:tr>
      <w:tr w:rsidR="00000000" w14:paraId="217060E0" w14:textId="77777777">
        <w:trPr>
          <w:trHeight w:val="23"/>
          <w:jc w:val="center"/>
        </w:trPr>
        <w:tc>
          <w:tcPr>
            <w:tcW w:w="731" w:type="dxa"/>
            <w:vAlign w:val="center"/>
          </w:tcPr>
          <w:p w14:paraId="420F1EA5"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9</w:t>
            </w:r>
          </w:p>
        </w:tc>
        <w:tc>
          <w:tcPr>
            <w:tcW w:w="1843" w:type="dxa"/>
            <w:vAlign w:val="center"/>
          </w:tcPr>
          <w:p w14:paraId="5917786E"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lang w:val="zh-CN"/>
              </w:rPr>
              <w:t>投标</w:t>
            </w:r>
            <w:r>
              <w:rPr>
                <w:rFonts w:hAnsi="宋体" w:cs="宋体" w:hint="eastAsia"/>
                <w:sz w:val="24"/>
                <w:szCs w:val="24"/>
              </w:rPr>
              <w:t>截止时间</w:t>
            </w:r>
          </w:p>
        </w:tc>
        <w:tc>
          <w:tcPr>
            <w:tcW w:w="6621" w:type="dxa"/>
            <w:vAlign w:val="center"/>
          </w:tcPr>
          <w:p w14:paraId="747401A7" w14:textId="77777777" w:rsidR="00000000" w:rsidRDefault="00106167">
            <w:pPr>
              <w:spacing w:line="480" w:lineRule="exact"/>
              <w:ind w:rightChars="50" w:right="170" w:firstLineChars="283" w:firstLine="679"/>
              <w:rPr>
                <w:rFonts w:hAnsi="宋体" w:cs="宋体" w:hint="eastAsia"/>
                <w:sz w:val="24"/>
                <w:szCs w:val="24"/>
              </w:rPr>
            </w:pPr>
            <w:r>
              <w:rPr>
                <w:rFonts w:hAnsi="宋体" w:cs="宋体" w:hint="eastAsia"/>
                <w:sz w:val="24"/>
                <w:szCs w:val="24"/>
                <w:u w:val="single"/>
              </w:rPr>
              <w:t xml:space="preserve">     </w:t>
            </w:r>
            <w:r>
              <w:rPr>
                <w:rFonts w:hAnsi="宋体" w:cs="宋体" w:hint="eastAsia"/>
                <w:sz w:val="24"/>
                <w:szCs w:val="24"/>
                <w:u w:val="single"/>
              </w:rPr>
              <w:t>年</w:t>
            </w:r>
            <w:r>
              <w:rPr>
                <w:rFonts w:hAnsi="宋体" w:cs="宋体" w:hint="eastAsia"/>
                <w:sz w:val="24"/>
                <w:szCs w:val="24"/>
                <w:u w:val="single"/>
              </w:rPr>
              <w:t xml:space="preserve">    </w:t>
            </w:r>
            <w:r>
              <w:rPr>
                <w:rFonts w:hAnsi="宋体" w:cs="宋体" w:hint="eastAsia"/>
                <w:sz w:val="24"/>
                <w:szCs w:val="24"/>
                <w:u w:val="single"/>
              </w:rPr>
              <w:t>月</w:t>
            </w:r>
            <w:r>
              <w:rPr>
                <w:rFonts w:hAnsi="宋体" w:cs="宋体" w:hint="eastAsia"/>
                <w:sz w:val="24"/>
                <w:szCs w:val="24"/>
                <w:u w:val="single"/>
              </w:rPr>
              <w:t xml:space="preserve">   </w:t>
            </w:r>
            <w:r>
              <w:rPr>
                <w:rFonts w:hAnsi="宋体" w:cs="宋体" w:hint="eastAsia"/>
                <w:sz w:val="24"/>
                <w:szCs w:val="24"/>
                <w:u w:val="single"/>
              </w:rPr>
              <w:t>日</w:t>
            </w:r>
            <w:r>
              <w:rPr>
                <w:rFonts w:hAnsi="宋体" w:cs="宋体" w:hint="eastAsia"/>
                <w:sz w:val="24"/>
                <w:szCs w:val="24"/>
                <w:u w:val="single"/>
              </w:rPr>
              <w:t>10</w:t>
            </w:r>
            <w:r>
              <w:rPr>
                <w:rFonts w:hAnsi="宋体" w:cs="宋体" w:hint="eastAsia"/>
                <w:sz w:val="24"/>
                <w:szCs w:val="24"/>
                <w:u w:val="single"/>
              </w:rPr>
              <w:t>时</w:t>
            </w:r>
            <w:r>
              <w:rPr>
                <w:rFonts w:hAnsi="宋体" w:cs="宋体" w:hint="eastAsia"/>
                <w:sz w:val="24"/>
                <w:szCs w:val="24"/>
                <w:u w:val="single"/>
              </w:rPr>
              <w:t xml:space="preserve"> 00</w:t>
            </w:r>
            <w:r>
              <w:rPr>
                <w:rFonts w:hAnsi="宋体" w:cs="宋体" w:hint="eastAsia"/>
                <w:sz w:val="24"/>
                <w:szCs w:val="24"/>
                <w:u w:val="single"/>
              </w:rPr>
              <w:t>分</w:t>
            </w:r>
            <w:r>
              <w:rPr>
                <w:rFonts w:hAnsi="宋体" w:cs="宋体" w:hint="eastAsia"/>
                <w:sz w:val="24"/>
                <w:szCs w:val="24"/>
              </w:rPr>
              <w:t>（北京时间）</w:t>
            </w:r>
          </w:p>
        </w:tc>
      </w:tr>
      <w:tr w:rsidR="00000000" w14:paraId="6F85657E" w14:textId="77777777">
        <w:trPr>
          <w:trHeight w:val="23"/>
          <w:jc w:val="center"/>
        </w:trPr>
        <w:tc>
          <w:tcPr>
            <w:tcW w:w="731" w:type="dxa"/>
            <w:vAlign w:val="center"/>
          </w:tcPr>
          <w:p w14:paraId="6F4138EE"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10</w:t>
            </w:r>
          </w:p>
        </w:tc>
        <w:tc>
          <w:tcPr>
            <w:tcW w:w="1843" w:type="dxa"/>
            <w:vAlign w:val="center"/>
          </w:tcPr>
          <w:p w14:paraId="3431EE35"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递交投标文件</w:t>
            </w:r>
          </w:p>
          <w:p w14:paraId="7A8C48E2"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时间、地点</w:t>
            </w:r>
          </w:p>
        </w:tc>
        <w:tc>
          <w:tcPr>
            <w:tcW w:w="6621" w:type="dxa"/>
            <w:vAlign w:val="center"/>
          </w:tcPr>
          <w:p w14:paraId="72D4F9F0" w14:textId="77777777" w:rsidR="00000000" w:rsidRDefault="00106167">
            <w:pPr>
              <w:pStyle w:val="Default"/>
              <w:spacing w:line="480" w:lineRule="exact"/>
              <w:ind w:firstLineChars="300" w:firstLine="720"/>
              <w:rPr>
                <w:rFonts w:ascii="宋体" w:eastAsia="宋体" w:hAnsi="宋体" w:cs="宋体" w:hint="eastAsia"/>
                <w:snapToGrid w:val="0"/>
                <w:color w:val="auto"/>
                <w:szCs w:val="24"/>
              </w:rPr>
            </w:pP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u w:val="single"/>
              </w:rPr>
              <w:t>年</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u w:val="single"/>
              </w:rPr>
              <w:t>月</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u w:val="single"/>
              </w:rPr>
              <w:t>日</w:t>
            </w:r>
            <w:r>
              <w:rPr>
                <w:rFonts w:ascii="宋体" w:eastAsia="宋体" w:hAnsi="宋体" w:cs="宋体" w:hint="eastAsia"/>
                <w:snapToGrid w:val="0"/>
                <w:color w:val="auto"/>
                <w:szCs w:val="24"/>
                <w:u w:val="single"/>
              </w:rPr>
              <w:t>09</w:t>
            </w:r>
            <w:r>
              <w:rPr>
                <w:rFonts w:ascii="宋体" w:eastAsia="宋体" w:hAnsi="宋体" w:cs="宋体" w:hint="eastAsia"/>
                <w:snapToGrid w:val="0"/>
                <w:color w:val="auto"/>
                <w:szCs w:val="24"/>
                <w:u w:val="single"/>
              </w:rPr>
              <w:t>时</w:t>
            </w:r>
            <w:r>
              <w:rPr>
                <w:rFonts w:ascii="宋体" w:eastAsia="宋体" w:hAnsi="宋体" w:cs="宋体" w:hint="eastAsia"/>
                <w:snapToGrid w:val="0"/>
                <w:color w:val="auto"/>
                <w:szCs w:val="24"/>
                <w:u w:val="single"/>
              </w:rPr>
              <w:t>00</w:t>
            </w:r>
            <w:r>
              <w:rPr>
                <w:rFonts w:ascii="宋体" w:eastAsia="宋体" w:hAnsi="宋体" w:cs="宋体" w:hint="eastAsia"/>
                <w:snapToGrid w:val="0"/>
                <w:color w:val="auto"/>
                <w:szCs w:val="24"/>
                <w:u w:val="single"/>
              </w:rPr>
              <w:t>分（北京时间）至</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u w:val="single"/>
              </w:rPr>
              <w:t>年</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u w:val="single"/>
              </w:rPr>
              <w:t>月</w:t>
            </w:r>
            <w:r>
              <w:rPr>
                <w:rFonts w:ascii="宋体" w:eastAsia="宋体" w:hAnsi="宋体" w:cs="宋体" w:hint="eastAsia"/>
                <w:snapToGrid w:val="0"/>
                <w:color w:val="auto"/>
                <w:szCs w:val="24"/>
                <w:u w:val="single"/>
              </w:rPr>
              <w:t xml:space="preserve">  </w:t>
            </w:r>
            <w:r>
              <w:rPr>
                <w:rFonts w:ascii="宋体" w:eastAsia="宋体" w:hAnsi="宋体" w:cs="宋体" w:hint="eastAsia"/>
                <w:snapToGrid w:val="0"/>
                <w:color w:val="auto"/>
                <w:szCs w:val="24"/>
                <w:u w:val="single"/>
              </w:rPr>
              <w:t>日</w:t>
            </w:r>
            <w:r>
              <w:rPr>
                <w:rFonts w:ascii="宋体" w:eastAsia="宋体" w:hAnsi="宋体" w:cs="宋体" w:hint="eastAsia"/>
                <w:snapToGrid w:val="0"/>
                <w:color w:val="auto"/>
                <w:szCs w:val="24"/>
                <w:u w:val="single"/>
              </w:rPr>
              <w:t>10</w:t>
            </w:r>
            <w:r>
              <w:rPr>
                <w:rFonts w:ascii="宋体" w:eastAsia="宋体" w:hAnsi="宋体" w:cs="宋体" w:hint="eastAsia"/>
                <w:snapToGrid w:val="0"/>
                <w:color w:val="auto"/>
                <w:szCs w:val="24"/>
                <w:u w:val="single"/>
              </w:rPr>
              <w:t>时</w:t>
            </w:r>
            <w:r>
              <w:rPr>
                <w:rFonts w:ascii="宋体" w:eastAsia="宋体" w:hAnsi="宋体" w:cs="宋体" w:hint="eastAsia"/>
                <w:snapToGrid w:val="0"/>
                <w:color w:val="auto"/>
                <w:szCs w:val="24"/>
                <w:u w:val="single"/>
              </w:rPr>
              <w:t>00</w:t>
            </w:r>
            <w:r>
              <w:rPr>
                <w:rFonts w:ascii="宋体" w:eastAsia="宋体" w:hAnsi="宋体" w:cs="宋体" w:hint="eastAsia"/>
                <w:snapToGrid w:val="0"/>
                <w:color w:val="auto"/>
                <w:szCs w:val="24"/>
                <w:u w:val="single"/>
              </w:rPr>
              <w:t>分（北京时间）</w:t>
            </w:r>
            <w:r>
              <w:rPr>
                <w:rFonts w:ascii="宋体" w:eastAsia="宋体" w:hAnsi="宋体" w:cs="宋体" w:hint="eastAsia"/>
                <w:color w:val="auto"/>
                <w:szCs w:val="24"/>
              </w:rPr>
              <w:t>。投标文件必须在投标截止时间前送达</w:t>
            </w:r>
            <w:r>
              <w:rPr>
                <w:rFonts w:ascii="宋体" w:eastAsia="宋体" w:hAnsi="宋体" w:cs="宋体" w:hint="eastAsia"/>
                <w:color w:val="auto"/>
                <w:szCs w:val="24"/>
                <w:u w:val="single"/>
              </w:rPr>
              <w:t>成都市高新区世纪城路</w:t>
            </w:r>
            <w:r>
              <w:rPr>
                <w:rFonts w:ascii="宋体" w:eastAsia="宋体" w:hAnsi="宋体" w:cs="宋体" w:hint="eastAsia"/>
                <w:color w:val="auto"/>
                <w:szCs w:val="24"/>
                <w:u w:val="single"/>
              </w:rPr>
              <w:t>936</w:t>
            </w:r>
            <w:r>
              <w:rPr>
                <w:rFonts w:ascii="宋体" w:eastAsia="宋体" w:hAnsi="宋体" w:cs="宋体" w:hint="eastAsia"/>
                <w:color w:val="auto"/>
                <w:szCs w:val="24"/>
                <w:u w:val="single"/>
              </w:rPr>
              <w:t>号烟草兴业大厦</w:t>
            </w:r>
            <w:r>
              <w:rPr>
                <w:rFonts w:ascii="宋体" w:eastAsia="宋体" w:hAnsi="宋体" w:cs="宋体" w:hint="eastAsia"/>
                <w:color w:val="auto"/>
                <w:szCs w:val="24"/>
                <w:u w:val="single"/>
              </w:rPr>
              <w:t>34</w:t>
            </w:r>
            <w:r>
              <w:rPr>
                <w:rFonts w:ascii="宋体" w:eastAsia="宋体" w:hAnsi="宋体" w:cs="宋体" w:hint="eastAsia"/>
                <w:color w:val="auto"/>
                <w:szCs w:val="24"/>
                <w:u w:val="single"/>
              </w:rPr>
              <w:t>楼会议室</w:t>
            </w:r>
            <w:r>
              <w:rPr>
                <w:rFonts w:ascii="宋体" w:eastAsia="宋体" w:hAnsi="宋体" w:cs="宋体" w:hint="eastAsia"/>
                <w:color w:val="auto"/>
                <w:szCs w:val="24"/>
              </w:rPr>
              <w:t>。</w:t>
            </w:r>
          </w:p>
        </w:tc>
      </w:tr>
      <w:tr w:rsidR="00000000" w14:paraId="1AE643A8" w14:textId="77777777">
        <w:trPr>
          <w:trHeight w:val="23"/>
          <w:jc w:val="center"/>
        </w:trPr>
        <w:tc>
          <w:tcPr>
            <w:tcW w:w="731" w:type="dxa"/>
            <w:vAlign w:val="center"/>
          </w:tcPr>
          <w:p w14:paraId="6B9395F8" w14:textId="77777777" w:rsidR="00000000" w:rsidRDefault="00106167">
            <w:pPr>
              <w:adjustRightInd w:val="0"/>
              <w:spacing w:line="480" w:lineRule="exact"/>
              <w:ind w:rightChars="50" w:right="170" w:firstLineChars="0" w:firstLine="0"/>
              <w:jc w:val="center"/>
              <w:rPr>
                <w:rFonts w:hAnsi="宋体" w:cs="宋体" w:hint="eastAsia"/>
                <w:sz w:val="24"/>
                <w:szCs w:val="24"/>
              </w:rPr>
            </w:pPr>
            <w:r>
              <w:rPr>
                <w:rFonts w:hAnsi="宋体" w:cs="宋体" w:hint="eastAsia"/>
                <w:sz w:val="24"/>
                <w:szCs w:val="24"/>
              </w:rPr>
              <w:t xml:space="preserve"> 11</w:t>
            </w:r>
          </w:p>
          <w:p w14:paraId="17ED4D66" w14:textId="77777777" w:rsidR="00000000" w:rsidRDefault="00106167">
            <w:pPr>
              <w:adjustRightInd w:val="0"/>
              <w:spacing w:line="480" w:lineRule="exact"/>
              <w:ind w:leftChars="50" w:left="170" w:rightChars="50" w:right="170" w:firstLine="480"/>
              <w:jc w:val="center"/>
              <w:rPr>
                <w:rFonts w:hAnsi="宋体" w:cs="宋体" w:hint="eastAsia"/>
                <w:sz w:val="24"/>
                <w:szCs w:val="24"/>
              </w:rPr>
            </w:pPr>
          </w:p>
        </w:tc>
        <w:tc>
          <w:tcPr>
            <w:tcW w:w="1843" w:type="dxa"/>
            <w:vAlign w:val="center"/>
          </w:tcPr>
          <w:p w14:paraId="05BEF0BD" w14:textId="77777777" w:rsidR="00000000" w:rsidRDefault="00106167">
            <w:pPr>
              <w:adjustRightInd w:val="0"/>
              <w:spacing w:line="480" w:lineRule="exact"/>
              <w:ind w:leftChars="50" w:left="170" w:rightChars="50" w:right="170" w:firstLineChars="150" w:firstLine="360"/>
              <w:rPr>
                <w:rFonts w:hAnsi="宋体" w:cs="宋体" w:hint="eastAsia"/>
                <w:sz w:val="24"/>
                <w:szCs w:val="24"/>
              </w:rPr>
            </w:pPr>
            <w:r>
              <w:rPr>
                <w:rFonts w:hAnsi="宋体" w:cs="宋体" w:hint="eastAsia"/>
                <w:sz w:val="24"/>
                <w:szCs w:val="24"/>
              </w:rPr>
              <w:t>开标地点</w:t>
            </w:r>
          </w:p>
        </w:tc>
        <w:tc>
          <w:tcPr>
            <w:tcW w:w="6621" w:type="dxa"/>
            <w:vAlign w:val="center"/>
          </w:tcPr>
          <w:p w14:paraId="09263C5C" w14:textId="77777777" w:rsidR="00000000" w:rsidRDefault="00106167">
            <w:pPr>
              <w:pStyle w:val="Default"/>
              <w:spacing w:line="480" w:lineRule="exact"/>
              <w:ind w:firstLineChars="200" w:firstLine="480"/>
              <w:rPr>
                <w:rFonts w:ascii="宋体" w:eastAsia="宋体" w:hAnsi="宋体" w:cs="宋体" w:hint="eastAsia"/>
                <w:snapToGrid w:val="0"/>
                <w:color w:val="auto"/>
                <w:szCs w:val="24"/>
              </w:rPr>
            </w:pPr>
            <w:r>
              <w:rPr>
                <w:rFonts w:ascii="宋体" w:eastAsia="宋体" w:hAnsi="宋体" w:cs="宋体" w:hint="eastAsia"/>
                <w:color w:val="auto"/>
                <w:szCs w:val="24"/>
              </w:rPr>
              <w:t>中国烟草总公司四川省公司会议室（成都市高新区世纪城路</w:t>
            </w:r>
            <w:r>
              <w:rPr>
                <w:rFonts w:ascii="宋体" w:eastAsia="宋体" w:hAnsi="宋体" w:cs="宋体" w:hint="eastAsia"/>
                <w:color w:val="auto"/>
                <w:szCs w:val="24"/>
              </w:rPr>
              <w:t>936</w:t>
            </w:r>
            <w:r>
              <w:rPr>
                <w:rFonts w:ascii="宋体" w:eastAsia="宋体" w:hAnsi="宋体" w:cs="宋体" w:hint="eastAsia"/>
                <w:color w:val="auto"/>
                <w:szCs w:val="24"/>
              </w:rPr>
              <w:t>号烟草兴业大厦</w:t>
            </w:r>
            <w:r>
              <w:rPr>
                <w:rFonts w:ascii="宋体" w:eastAsia="宋体" w:hAnsi="宋体" w:cs="宋体" w:hint="eastAsia"/>
                <w:color w:val="auto"/>
                <w:szCs w:val="24"/>
              </w:rPr>
              <w:t>34</w:t>
            </w:r>
            <w:r>
              <w:rPr>
                <w:rFonts w:ascii="宋体" w:eastAsia="宋体" w:hAnsi="宋体" w:cs="宋体" w:hint="eastAsia"/>
                <w:color w:val="auto"/>
                <w:szCs w:val="24"/>
              </w:rPr>
              <w:t>楼会议室）</w:t>
            </w:r>
          </w:p>
        </w:tc>
      </w:tr>
      <w:tr w:rsidR="00000000" w14:paraId="0D6F78A5" w14:textId="77777777">
        <w:trPr>
          <w:trHeight w:val="23"/>
          <w:jc w:val="center"/>
        </w:trPr>
        <w:tc>
          <w:tcPr>
            <w:tcW w:w="731" w:type="dxa"/>
            <w:vAlign w:val="center"/>
          </w:tcPr>
          <w:p w14:paraId="0EBE3A48"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12</w:t>
            </w:r>
          </w:p>
        </w:tc>
        <w:tc>
          <w:tcPr>
            <w:tcW w:w="1843" w:type="dxa"/>
            <w:vAlign w:val="center"/>
          </w:tcPr>
          <w:p w14:paraId="32CEA31D"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投标有效期</w:t>
            </w:r>
          </w:p>
        </w:tc>
        <w:tc>
          <w:tcPr>
            <w:tcW w:w="6621" w:type="dxa"/>
            <w:vAlign w:val="center"/>
          </w:tcPr>
          <w:p w14:paraId="3C5469E6" w14:textId="77777777" w:rsidR="00000000" w:rsidRDefault="00106167">
            <w:pPr>
              <w:spacing w:line="480" w:lineRule="exact"/>
              <w:ind w:rightChars="50" w:right="170" w:firstLineChars="100" w:firstLine="240"/>
              <w:rPr>
                <w:rFonts w:hAnsi="宋体" w:cs="宋体" w:hint="eastAsia"/>
                <w:sz w:val="24"/>
                <w:szCs w:val="24"/>
              </w:rPr>
            </w:pPr>
            <w:r>
              <w:rPr>
                <w:rFonts w:hAnsi="宋体" w:cs="宋体" w:hint="eastAsia"/>
                <w:sz w:val="24"/>
                <w:szCs w:val="24"/>
                <w:u w:val="single"/>
              </w:rPr>
              <w:t>90</w:t>
            </w:r>
            <w:r>
              <w:rPr>
                <w:rFonts w:hAnsi="宋体" w:cs="宋体" w:hint="eastAsia"/>
                <w:sz w:val="24"/>
                <w:szCs w:val="24"/>
              </w:rPr>
              <w:t>日，从投标截止之日起算。</w:t>
            </w:r>
          </w:p>
        </w:tc>
      </w:tr>
      <w:tr w:rsidR="00000000" w14:paraId="3B276882" w14:textId="77777777">
        <w:trPr>
          <w:trHeight w:val="23"/>
          <w:jc w:val="center"/>
        </w:trPr>
        <w:tc>
          <w:tcPr>
            <w:tcW w:w="731" w:type="dxa"/>
            <w:vAlign w:val="center"/>
          </w:tcPr>
          <w:p w14:paraId="08740E7D"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13</w:t>
            </w:r>
          </w:p>
        </w:tc>
        <w:tc>
          <w:tcPr>
            <w:tcW w:w="1843" w:type="dxa"/>
            <w:vAlign w:val="center"/>
          </w:tcPr>
          <w:p w14:paraId="675C7BE4"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lang w:val="zh-CN"/>
              </w:rPr>
              <w:t>投标</w:t>
            </w:r>
            <w:r>
              <w:rPr>
                <w:rFonts w:hAnsi="宋体" w:cs="宋体" w:hint="eastAsia"/>
                <w:sz w:val="24"/>
                <w:szCs w:val="24"/>
              </w:rPr>
              <w:t>保证金</w:t>
            </w:r>
          </w:p>
        </w:tc>
        <w:tc>
          <w:tcPr>
            <w:tcW w:w="6621" w:type="dxa"/>
            <w:vAlign w:val="center"/>
          </w:tcPr>
          <w:p w14:paraId="6209D9A7" w14:textId="77777777" w:rsidR="00000000" w:rsidRDefault="00106167">
            <w:pPr>
              <w:spacing w:line="480" w:lineRule="exact"/>
              <w:ind w:leftChars="61" w:left="1407" w:hangingChars="500" w:hanging="1200"/>
              <w:rPr>
                <w:rFonts w:hAnsi="宋体" w:cs="宋体" w:hint="eastAsia"/>
                <w:snapToGrid w:val="0"/>
                <w:sz w:val="24"/>
                <w:szCs w:val="24"/>
                <w:lang w:val="zh-CN"/>
              </w:rPr>
            </w:pPr>
            <w:r>
              <w:rPr>
                <w:rFonts w:hAnsi="宋体" w:cs="宋体" w:hint="eastAsia"/>
                <w:snapToGrid w:val="0"/>
                <w:sz w:val="24"/>
                <w:szCs w:val="24"/>
              </w:rPr>
              <w:t>1</w:t>
            </w:r>
            <w:r>
              <w:rPr>
                <w:rFonts w:hAnsi="宋体" w:cs="宋体" w:hint="eastAsia"/>
                <w:snapToGrid w:val="0"/>
                <w:sz w:val="24"/>
                <w:szCs w:val="24"/>
              </w:rPr>
              <w:t>、</w:t>
            </w:r>
            <w:r>
              <w:rPr>
                <w:rFonts w:hAnsi="宋体" w:cs="宋体" w:hint="eastAsia"/>
                <w:snapToGrid w:val="0"/>
                <w:sz w:val="24"/>
                <w:szCs w:val="24"/>
                <w:lang w:val="zh-CN"/>
              </w:rPr>
              <w:t>金</w:t>
            </w:r>
            <w:r>
              <w:rPr>
                <w:rFonts w:hAnsi="宋体" w:cs="宋体" w:hint="eastAsia"/>
                <w:snapToGrid w:val="0"/>
                <w:sz w:val="24"/>
                <w:szCs w:val="24"/>
                <w:lang w:val="zh-CN"/>
              </w:rPr>
              <w:t xml:space="preserve">    </w:t>
            </w:r>
            <w:r>
              <w:rPr>
                <w:rFonts w:hAnsi="宋体" w:cs="宋体" w:hint="eastAsia"/>
                <w:snapToGrid w:val="0"/>
                <w:sz w:val="24"/>
                <w:szCs w:val="24"/>
                <w:lang w:val="zh-CN"/>
              </w:rPr>
              <w:t>额：贰万</w:t>
            </w:r>
            <w:r>
              <w:rPr>
                <w:rFonts w:hAnsi="宋体" w:cs="宋体" w:hint="eastAsia"/>
                <w:snapToGrid w:val="0"/>
                <w:sz w:val="24"/>
                <w:szCs w:val="24"/>
                <w:u w:val="single"/>
                <w:lang w:val="zh-CN"/>
              </w:rPr>
              <w:t>元整</w:t>
            </w:r>
          </w:p>
          <w:p w14:paraId="2EEFD73A"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rPr>
              <w:t>2</w:t>
            </w:r>
            <w:r>
              <w:rPr>
                <w:rFonts w:hAnsi="宋体" w:cs="宋体" w:hint="eastAsia"/>
                <w:snapToGrid w:val="0"/>
                <w:sz w:val="24"/>
                <w:szCs w:val="24"/>
              </w:rPr>
              <w:t>、</w:t>
            </w:r>
            <w:r>
              <w:rPr>
                <w:rFonts w:hAnsi="宋体" w:cs="宋体" w:hint="eastAsia"/>
                <w:snapToGrid w:val="0"/>
                <w:sz w:val="24"/>
                <w:szCs w:val="24"/>
                <w:lang w:val="zh-CN"/>
              </w:rPr>
              <w:t>开户单位：新华招标有限公司</w:t>
            </w:r>
          </w:p>
          <w:p w14:paraId="422093B4"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rPr>
              <w:t>3</w:t>
            </w:r>
            <w:r>
              <w:rPr>
                <w:rFonts w:hAnsi="宋体" w:cs="宋体" w:hint="eastAsia"/>
                <w:snapToGrid w:val="0"/>
                <w:sz w:val="24"/>
                <w:szCs w:val="24"/>
              </w:rPr>
              <w:t>、</w:t>
            </w:r>
            <w:r>
              <w:rPr>
                <w:rFonts w:hAnsi="宋体" w:cs="宋体" w:hint="eastAsia"/>
                <w:snapToGrid w:val="0"/>
                <w:sz w:val="24"/>
                <w:szCs w:val="24"/>
                <w:lang w:val="zh-CN"/>
              </w:rPr>
              <w:t>开户银行：广发银行股份有限公司北京科学园支行</w:t>
            </w:r>
          </w:p>
          <w:p w14:paraId="76CF2CBD"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rPr>
              <w:t>4</w:t>
            </w:r>
            <w:r>
              <w:rPr>
                <w:rFonts w:hAnsi="宋体" w:cs="宋体" w:hint="eastAsia"/>
                <w:snapToGrid w:val="0"/>
                <w:sz w:val="24"/>
                <w:szCs w:val="24"/>
              </w:rPr>
              <w:t>、</w:t>
            </w:r>
            <w:r>
              <w:rPr>
                <w:rFonts w:hAnsi="宋体" w:cs="宋体" w:hint="eastAsia"/>
                <w:snapToGrid w:val="0"/>
                <w:sz w:val="24"/>
                <w:szCs w:val="24"/>
                <w:lang w:val="zh-CN"/>
              </w:rPr>
              <w:t>帐</w:t>
            </w:r>
            <w:r>
              <w:rPr>
                <w:rFonts w:hAnsi="宋体" w:cs="宋体" w:hint="eastAsia"/>
                <w:snapToGrid w:val="0"/>
                <w:sz w:val="24"/>
                <w:szCs w:val="24"/>
                <w:lang w:val="zh-CN"/>
              </w:rPr>
              <w:t xml:space="preserve">    </w:t>
            </w:r>
            <w:r>
              <w:rPr>
                <w:rFonts w:hAnsi="宋体" w:cs="宋体" w:hint="eastAsia"/>
                <w:snapToGrid w:val="0"/>
                <w:sz w:val="24"/>
                <w:szCs w:val="24"/>
                <w:lang w:val="zh-CN"/>
              </w:rPr>
              <w:t>号：</w:t>
            </w:r>
            <w:ins w:id="34" w:author="Lenovo" w:date="2021-06-09T16:31:00Z">
              <w:r>
                <w:rPr>
                  <w:rFonts w:hAnsi="宋体" w:cs="宋体"/>
                  <w:snapToGrid w:val="0"/>
                  <w:sz w:val="24"/>
                  <w:szCs w:val="24"/>
                  <w:lang w:val="zh-CN"/>
                </w:rPr>
                <w:t>6232593799003661009</w:t>
              </w:r>
            </w:ins>
          </w:p>
          <w:p w14:paraId="04F45263"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rPr>
              <w:t>5</w:t>
            </w:r>
            <w:r>
              <w:rPr>
                <w:rFonts w:hAnsi="宋体" w:cs="宋体" w:hint="eastAsia"/>
                <w:snapToGrid w:val="0"/>
                <w:sz w:val="24"/>
                <w:szCs w:val="24"/>
              </w:rPr>
              <w:t>、</w:t>
            </w:r>
            <w:r>
              <w:rPr>
                <w:rFonts w:hAnsi="宋体" w:cs="宋体" w:hint="eastAsia"/>
                <w:snapToGrid w:val="0"/>
                <w:sz w:val="24"/>
                <w:szCs w:val="24"/>
                <w:lang w:val="zh-CN"/>
              </w:rPr>
              <w:t>交款方式：</w:t>
            </w:r>
            <w:r>
              <w:rPr>
                <w:rFonts w:hAnsi="宋体" w:cs="宋体" w:hint="eastAsia"/>
                <w:snapToGrid w:val="0"/>
                <w:sz w:val="24"/>
                <w:szCs w:val="24"/>
                <w:lang w:val="zh-CN"/>
              </w:rPr>
              <w:t>1</w:t>
            </w:r>
            <w:r>
              <w:rPr>
                <w:rFonts w:hAnsi="宋体" w:cs="宋体" w:hint="eastAsia"/>
                <w:snapToGrid w:val="0"/>
                <w:sz w:val="24"/>
                <w:szCs w:val="24"/>
                <w:lang w:val="zh-CN"/>
              </w:rPr>
              <w:t>、银行转账形式</w:t>
            </w:r>
            <w:r>
              <w:rPr>
                <w:rFonts w:hAnsi="宋体" w:cs="宋体" w:hint="eastAsia"/>
                <w:snapToGrid w:val="0"/>
                <w:sz w:val="24"/>
                <w:szCs w:val="24"/>
                <w:lang w:val="zh-CN"/>
              </w:rPr>
              <w:t>；</w:t>
            </w:r>
            <w:r>
              <w:rPr>
                <w:rFonts w:hAnsi="宋体" w:cs="宋体" w:hint="eastAsia"/>
                <w:snapToGrid w:val="0"/>
                <w:sz w:val="24"/>
                <w:szCs w:val="24"/>
                <w:lang w:val="zh-CN"/>
              </w:rPr>
              <w:t>2</w:t>
            </w:r>
            <w:r>
              <w:rPr>
                <w:rFonts w:hAnsi="宋体" w:cs="宋体" w:hint="eastAsia"/>
                <w:snapToGrid w:val="0"/>
                <w:sz w:val="24"/>
                <w:szCs w:val="24"/>
                <w:lang w:val="zh-CN"/>
              </w:rPr>
              <w:t>、银行电汇形式；</w:t>
            </w:r>
            <w:r>
              <w:rPr>
                <w:rFonts w:hAnsi="宋体" w:cs="宋体" w:hint="eastAsia"/>
                <w:snapToGrid w:val="0"/>
                <w:sz w:val="24"/>
                <w:szCs w:val="24"/>
                <w:lang w:val="zh-CN"/>
              </w:rPr>
              <w:t>3</w:t>
            </w:r>
            <w:r>
              <w:rPr>
                <w:rFonts w:hAnsi="宋体" w:cs="宋体" w:hint="eastAsia"/>
                <w:snapToGrid w:val="0"/>
                <w:sz w:val="24"/>
                <w:szCs w:val="24"/>
                <w:lang w:val="zh-CN"/>
              </w:rPr>
              <w:t>、网上银行转账形式。不接受以现金方式交纳的保证金，不接受个人账户代缴保证金。交纳保证金的付款人名称须与投标人名称一致。</w:t>
            </w:r>
          </w:p>
          <w:p w14:paraId="2C096008" w14:textId="77777777" w:rsidR="00000000" w:rsidRDefault="00106167">
            <w:pPr>
              <w:snapToGrid w:val="0"/>
              <w:spacing w:line="480" w:lineRule="exact"/>
              <w:ind w:leftChars="50" w:left="170" w:firstLineChars="0" w:firstLine="0"/>
              <w:rPr>
                <w:rFonts w:hAnsi="宋体" w:cs="宋体" w:hint="eastAsia"/>
                <w:b/>
                <w:bCs/>
                <w:snapToGrid w:val="0"/>
                <w:sz w:val="24"/>
                <w:szCs w:val="24"/>
                <w:lang w:val="zh-CN"/>
              </w:rPr>
            </w:pPr>
            <w:r>
              <w:rPr>
                <w:rFonts w:hAnsi="宋体" w:cs="宋体" w:hint="eastAsia"/>
                <w:snapToGrid w:val="0"/>
                <w:sz w:val="24"/>
                <w:szCs w:val="24"/>
              </w:rPr>
              <w:t>6</w:t>
            </w:r>
            <w:r>
              <w:rPr>
                <w:rFonts w:hAnsi="宋体" w:cs="宋体" w:hint="eastAsia"/>
                <w:snapToGrid w:val="0"/>
                <w:sz w:val="24"/>
                <w:szCs w:val="24"/>
              </w:rPr>
              <w:t>、</w:t>
            </w:r>
            <w:r>
              <w:rPr>
                <w:rFonts w:hAnsi="宋体" w:cs="宋体" w:hint="eastAsia"/>
                <w:snapToGrid w:val="0"/>
                <w:sz w:val="24"/>
                <w:szCs w:val="24"/>
                <w:lang w:val="zh-CN"/>
              </w:rPr>
              <w:t>投标保证金交款截止时间：</w:t>
            </w:r>
            <w:r>
              <w:rPr>
                <w:rFonts w:hAnsi="宋体" w:cs="宋体" w:hint="eastAsia"/>
                <w:b/>
                <w:snapToGrid w:val="0"/>
                <w:sz w:val="24"/>
                <w:szCs w:val="24"/>
              </w:rPr>
              <w:t>同投标截止时间</w:t>
            </w:r>
            <w:r>
              <w:rPr>
                <w:rFonts w:hAnsi="宋体" w:cs="宋体" w:hint="eastAsia"/>
                <w:snapToGrid w:val="0"/>
                <w:sz w:val="24"/>
                <w:szCs w:val="24"/>
                <w:lang w:val="zh-CN"/>
              </w:rPr>
              <w:t>(</w:t>
            </w:r>
            <w:r>
              <w:rPr>
                <w:rFonts w:hAnsi="宋体" w:cs="宋体" w:hint="eastAsia"/>
                <w:snapToGrid w:val="0"/>
                <w:sz w:val="24"/>
                <w:szCs w:val="24"/>
                <w:lang w:val="zh-CN"/>
              </w:rPr>
              <w:t>投标保证金的交纳以银行到账时间为准</w:t>
            </w:r>
            <w:r>
              <w:rPr>
                <w:rFonts w:hAnsi="宋体" w:cs="宋体" w:hint="eastAsia"/>
                <w:snapToGrid w:val="0"/>
                <w:sz w:val="24"/>
                <w:szCs w:val="24"/>
                <w:lang w:val="zh-CN"/>
              </w:rPr>
              <w:t>)</w:t>
            </w:r>
            <w:r>
              <w:rPr>
                <w:rFonts w:hAnsi="宋体" w:cs="宋体" w:hint="eastAsia"/>
                <w:snapToGrid w:val="0"/>
                <w:sz w:val="24"/>
                <w:szCs w:val="24"/>
                <w:lang w:val="zh-CN"/>
              </w:rPr>
              <w:t>。</w:t>
            </w:r>
            <w:r>
              <w:rPr>
                <w:rFonts w:hAnsi="宋体" w:cs="宋体" w:hint="eastAsia"/>
                <w:b/>
                <w:bCs/>
                <w:snapToGrid w:val="0"/>
                <w:sz w:val="24"/>
                <w:szCs w:val="24"/>
                <w:lang w:val="zh-CN"/>
              </w:rPr>
              <w:t>请在银行回单备注栏填写“项目名称”保证金。（仅用于查帐）</w:t>
            </w:r>
          </w:p>
          <w:p w14:paraId="7EB5D1FE" w14:textId="77777777" w:rsidR="00000000" w:rsidRDefault="00106167">
            <w:pPr>
              <w:snapToGrid w:val="0"/>
              <w:spacing w:line="480" w:lineRule="exact"/>
              <w:ind w:leftChars="50" w:left="170" w:firstLineChars="0" w:firstLine="0"/>
              <w:rPr>
                <w:rFonts w:hAnsi="宋体" w:cs="宋体" w:hint="eastAsia"/>
                <w:snapToGrid w:val="0"/>
                <w:sz w:val="24"/>
                <w:szCs w:val="24"/>
                <w:lang w:val="zh-CN"/>
              </w:rPr>
            </w:pPr>
            <w:r>
              <w:rPr>
                <w:rFonts w:hAnsi="宋体" w:cs="宋体" w:hint="eastAsia"/>
                <w:snapToGrid w:val="0"/>
                <w:sz w:val="24"/>
                <w:szCs w:val="24"/>
              </w:rPr>
              <w:t>7</w:t>
            </w:r>
            <w:r>
              <w:rPr>
                <w:rFonts w:hAnsi="宋体" w:cs="宋体" w:hint="eastAsia"/>
                <w:snapToGrid w:val="0"/>
                <w:sz w:val="24"/>
                <w:szCs w:val="24"/>
              </w:rPr>
              <w:t>、</w:t>
            </w:r>
            <w:r>
              <w:rPr>
                <w:rFonts w:hAnsi="宋体" w:cs="宋体" w:hint="eastAsia"/>
                <w:snapToGrid w:val="0"/>
                <w:sz w:val="24"/>
                <w:szCs w:val="24"/>
                <w:lang w:val="zh-CN"/>
              </w:rPr>
              <w:t>保证金退还：</w:t>
            </w:r>
          </w:p>
          <w:p w14:paraId="2045FB3B" w14:textId="77777777" w:rsidR="00000000" w:rsidRDefault="00106167">
            <w:pPr>
              <w:snapToGrid w:val="0"/>
              <w:spacing w:line="480" w:lineRule="exact"/>
              <w:ind w:leftChars="50" w:left="170" w:firstLineChars="0" w:firstLine="0"/>
              <w:jc w:val="left"/>
              <w:rPr>
                <w:rFonts w:hAnsi="宋体" w:cs="宋体" w:hint="eastAsia"/>
                <w:snapToGrid w:val="0"/>
                <w:sz w:val="24"/>
                <w:szCs w:val="24"/>
              </w:rPr>
            </w:pPr>
            <w:r>
              <w:rPr>
                <w:rFonts w:hAnsi="宋体" w:cs="宋体" w:hint="eastAsia"/>
                <w:snapToGrid w:val="0"/>
                <w:sz w:val="24"/>
                <w:szCs w:val="24"/>
                <w:lang w:val="zh-CN"/>
              </w:rPr>
              <w:t>（</w:t>
            </w:r>
            <w:r>
              <w:rPr>
                <w:rFonts w:hAnsi="宋体" w:cs="宋体" w:hint="eastAsia"/>
                <w:snapToGrid w:val="0"/>
                <w:sz w:val="24"/>
                <w:szCs w:val="24"/>
              </w:rPr>
              <w:t>1</w:t>
            </w:r>
            <w:r>
              <w:rPr>
                <w:rFonts w:hAnsi="宋体" w:cs="宋体" w:hint="eastAsia"/>
                <w:snapToGrid w:val="0"/>
                <w:sz w:val="24"/>
                <w:szCs w:val="24"/>
                <w:lang w:val="zh-CN"/>
              </w:rPr>
              <w:t>）招标代理机构应当在中标候选人公示结束后</w:t>
            </w:r>
            <w:r>
              <w:rPr>
                <w:rFonts w:hAnsi="宋体" w:cs="宋体" w:hint="eastAsia"/>
                <w:snapToGrid w:val="0"/>
                <w:sz w:val="24"/>
                <w:szCs w:val="24"/>
              </w:rPr>
              <w:t>5</w:t>
            </w:r>
            <w:r>
              <w:rPr>
                <w:rFonts w:hAnsi="宋体" w:cs="宋体" w:hint="eastAsia"/>
                <w:snapToGrid w:val="0"/>
                <w:sz w:val="24"/>
                <w:szCs w:val="24"/>
              </w:rPr>
              <w:t>个工作日内退还非中标候选人投标保证金。</w:t>
            </w:r>
          </w:p>
          <w:p w14:paraId="37C3C6F3" w14:textId="77777777" w:rsidR="00000000" w:rsidRDefault="00106167">
            <w:pPr>
              <w:snapToGrid w:val="0"/>
              <w:spacing w:line="480" w:lineRule="exact"/>
              <w:ind w:leftChars="50" w:left="170" w:firstLineChars="0" w:firstLine="0"/>
              <w:jc w:val="left"/>
              <w:rPr>
                <w:rFonts w:hAnsi="宋体" w:cs="宋体" w:hint="eastAsia"/>
                <w:snapToGrid w:val="0"/>
                <w:sz w:val="24"/>
                <w:szCs w:val="24"/>
              </w:rPr>
            </w:pPr>
            <w:r>
              <w:rPr>
                <w:rFonts w:hAnsi="宋体" w:cs="宋体" w:hint="eastAsia"/>
                <w:snapToGrid w:val="0"/>
                <w:sz w:val="24"/>
                <w:szCs w:val="24"/>
              </w:rPr>
              <w:t>（</w:t>
            </w:r>
            <w:r>
              <w:rPr>
                <w:rFonts w:hAnsi="宋体" w:cs="宋体" w:hint="eastAsia"/>
                <w:snapToGrid w:val="0"/>
                <w:sz w:val="24"/>
                <w:szCs w:val="24"/>
              </w:rPr>
              <w:t>2</w:t>
            </w:r>
            <w:r>
              <w:rPr>
                <w:rFonts w:hAnsi="宋体" w:cs="宋体" w:hint="eastAsia"/>
                <w:snapToGrid w:val="0"/>
                <w:sz w:val="24"/>
                <w:szCs w:val="24"/>
              </w:rPr>
              <w:t>）中标通知书发出之日起，</w:t>
            </w:r>
            <w:r>
              <w:rPr>
                <w:rFonts w:hAnsi="宋体" w:cs="宋体" w:hint="eastAsia"/>
                <w:snapToGrid w:val="0"/>
                <w:sz w:val="24"/>
                <w:szCs w:val="24"/>
              </w:rPr>
              <w:t>5</w:t>
            </w:r>
            <w:r>
              <w:rPr>
                <w:rFonts w:hAnsi="宋体" w:cs="宋体" w:hint="eastAsia"/>
                <w:snapToGrid w:val="0"/>
                <w:sz w:val="24"/>
                <w:szCs w:val="24"/>
              </w:rPr>
              <w:t>个工作日内退还其余非中标人的投标保证金。</w:t>
            </w:r>
          </w:p>
          <w:p w14:paraId="6CB41AD0" w14:textId="77777777" w:rsidR="00000000" w:rsidRDefault="00106167">
            <w:pPr>
              <w:pStyle w:val="Default"/>
              <w:spacing w:line="480" w:lineRule="exact"/>
              <w:rPr>
                <w:rFonts w:ascii="宋体" w:eastAsia="宋体" w:hAnsi="宋体" w:cs="宋体" w:hint="eastAsia"/>
                <w:color w:val="auto"/>
                <w:szCs w:val="24"/>
              </w:rPr>
            </w:pPr>
            <w:r>
              <w:rPr>
                <w:rFonts w:ascii="宋体" w:eastAsia="宋体" w:hAnsi="宋体" w:cs="宋体" w:hint="eastAsia"/>
                <w:snapToGrid w:val="0"/>
                <w:color w:val="auto"/>
                <w:szCs w:val="24"/>
              </w:rPr>
              <w:t xml:space="preserve">  </w:t>
            </w:r>
            <w:r>
              <w:rPr>
                <w:rFonts w:ascii="宋体" w:eastAsia="宋体" w:hAnsi="宋体" w:cs="宋体" w:hint="eastAsia"/>
                <w:snapToGrid w:val="0"/>
                <w:color w:val="auto"/>
                <w:szCs w:val="24"/>
              </w:rPr>
              <w:t>（</w:t>
            </w:r>
            <w:r>
              <w:rPr>
                <w:rFonts w:ascii="宋体" w:eastAsia="宋体" w:hAnsi="宋体" w:cs="宋体" w:hint="eastAsia"/>
                <w:snapToGrid w:val="0"/>
                <w:color w:val="auto"/>
                <w:szCs w:val="24"/>
              </w:rPr>
              <w:t>3</w:t>
            </w:r>
            <w:r>
              <w:rPr>
                <w:rFonts w:ascii="宋体" w:eastAsia="宋体" w:hAnsi="宋体" w:cs="宋体" w:hint="eastAsia"/>
                <w:snapToGrid w:val="0"/>
                <w:color w:val="auto"/>
                <w:szCs w:val="24"/>
              </w:rPr>
              <w:t>）合同签订之日起</w:t>
            </w:r>
            <w:r>
              <w:rPr>
                <w:rFonts w:ascii="宋体" w:eastAsia="宋体" w:hAnsi="宋体" w:cs="宋体" w:hint="eastAsia"/>
                <w:snapToGrid w:val="0"/>
                <w:color w:val="auto"/>
                <w:szCs w:val="24"/>
              </w:rPr>
              <w:t>5</w:t>
            </w:r>
            <w:r>
              <w:rPr>
                <w:rFonts w:ascii="宋体" w:eastAsia="宋体" w:hAnsi="宋体" w:cs="宋体" w:hint="eastAsia"/>
                <w:snapToGrid w:val="0"/>
                <w:color w:val="auto"/>
                <w:szCs w:val="24"/>
              </w:rPr>
              <w:t>日内退还中标人投标保证金。</w:t>
            </w:r>
          </w:p>
          <w:p w14:paraId="547582CA" w14:textId="77777777" w:rsidR="00000000" w:rsidRDefault="00106167">
            <w:pPr>
              <w:snapToGrid w:val="0"/>
              <w:spacing w:line="480" w:lineRule="exact"/>
              <w:ind w:leftChars="50" w:left="170" w:firstLineChars="0" w:firstLine="0"/>
              <w:jc w:val="left"/>
              <w:rPr>
                <w:rFonts w:hAnsi="宋体" w:cs="宋体" w:hint="eastAsia"/>
                <w:sz w:val="24"/>
                <w:szCs w:val="24"/>
              </w:rPr>
            </w:pPr>
            <w:r>
              <w:rPr>
                <w:rFonts w:hAnsi="宋体" w:cs="宋体" w:hint="eastAsia"/>
                <w:snapToGrid w:val="0"/>
                <w:sz w:val="24"/>
                <w:szCs w:val="24"/>
              </w:rPr>
              <w:t>（</w:t>
            </w:r>
            <w:r>
              <w:rPr>
                <w:rFonts w:hAnsi="宋体" w:cs="宋体" w:hint="eastAsia"/>
                <w:snapToGrid w:val="0"/>
                <w:sz w:val="24"/>
                <w:szCs w:val="24"/>
              </w:rPr>
              <w:t>4</w:t>
            </w:r>
            <w:r>
              <w:rPr>
                <w:rFonts w:hAnsi="宋体" w:cs="宋体" w:hint="eastAsia"/>
                <w:snapToGrid w:val="0"/>
                <w:sz w:val="24"/>
                <w:szCs w:val="24"/>
              </w:rPr>
              <w:t>）投标人在投标截止时间前撤回已提交的投标文件的，招标代理机构</w:t>
            </w:r>
            <w:r>
              <w:rPr>
                <w:rFonts w:hAnsi="宋体" w:cs="宋体" w:hint="eastAsia"/>
                <w:snapToGrid w:val="0"/>
                <w:sz w:val="24"/>
                <w:szCs w:val="24"/>
                <w:lang w:val="zh-CN"/>
              </w:rPr>
              <w:t>自收到投标人书面撤回通知之日起</w:t>
            </w:r>
            <w:r>
              <w:rPr>
                <w:rFonts w:hAnsi="宋体" w:cs="宋体" w:hint="eastAsia"/>
                <w:snapToGrid w:val="0"/>
                <w:sz w:val="24"/>
                <w:szCs w:val="24"/>
              </w:rPr>
              <w:t>5</w:t>
            </w:r>
            <w:r>
              <w:rPr>
                <w:rFonts w:hAnsi="宋体" w:cs="宋体" w:hint="eastAsia"/>
                <w:snapToGrid w:val="0"/>
                <w:sz w:val="24"/>
                <w:szCs w:val="24"/>
              </w:rPr>
              <w:t>日内，退还已收取的投标保证金，但因投标人自身原因导致的无法及时退还的除外。</w:t>
            </w:r>
          </w:p>
        </w:tc>
      </w:tr>
      <w:tr w:rsidR="00000000" w14:paraId="6D51B9C3" w14:textId="77777777">
        <w:trPr>
          <w:trHeight w:val="23"/>
          <w:jc w:val="center"/>
        </w:trPr>
        <w:tc>
          <w:tcPr>
            <w:tcW w:w="731" w:type="dxa"/>
            <w:vAlign w:val="center"/>
          </w:tcPr>
          <w:p w14:paraId="71E116FE"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lang w:val="zh-CN"/>
              </w:rPr>
              <w:t>1</w:t>
            </w:r>
            <w:r>
              <w:rPr>
                <w:rFonts w:cs="宋体" w:hint="eastAsia"/>
                <w:szCs w:val="24"/>
              </w:rPr>
              <w:t>4</w:t>
            </w:r>
          </w:p>
        </w:tc>
        <w:tc>
          <w:tcPr>
            <w:tcW w:w="1843" w:type="dxa"/>
            <w:vAlign w:val="center"/>
          </w:tcPr>
          <w:p w14:paraId="633C1152"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lang w:val="zh-CN"/>
              </w:rPr>
              <w:t>履约保证金</w:t>
            </w:r>
          </w:p>
        </w:tc>
        <w:tc>
          <w:tcPr>
            <w:tcW w:w="6621" w:type="dxa"/>
            <w:vAlign w:val="center"/>
          </w:tcPr>
          <w:p w14:paraId="12716B28" w14:textId="77777777" w:rsidR="00000000" w:rsidRDefault="00106167">
            <w:pPr>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履约保证金缴纳形式：履约保证金必须从投标人单位账户以银行转账方式缴纳</w:t>
            </w:r>
            <w:r>
              <w:rPr>
                <w:rFonts w:hAnsi="宋体" w:cs="宋体" w:hint="eastAsia"/>
                <w:sz w:val="24"/>
                <w:szCs w:val="24"/>
                <w:lang w:val="zh-CN"/>
              </w:rPr>
              <w:t>至招标人指定账户。</w:t>
            </w:r>
          </w:p>
          <w:p w14:paraId="24289461" w14:textId="77777777" w:rsidR="00000000" w:rsidRDefault="00106167">
            <w:pPr>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履约保证金金额：伍万元整。</w:t>
            </w:r>
          </w:p>
          <w:p w14:paraId="43D12594" w14:textId="77777777" w:rsidR="00000000" w:rsidRDefault="00106167">
            <w:pPr>
              <w:spacing w:line="480" w:lineRule="exact"/>
              <w:ind w:leftChars="50" w:left="170" w:rightChars="50" w:right="170" w:firstLineChars="0" w:firstLine="0"/>
              <w:jc w:val="left"/>
              <w:rPr>
                <w:rFonts w:hAnsi="宋体" w:cs="宋体" w:hint="eastAsia"/>
                <w:sz w:val="24"/>
                <w:szCs w:val="24"/>
              </w:rPr>
            </w:pPr>
            <w:r>
              <w:rPr>
                <w:rFonts w:hAnsi="宋体" w:cs="宋体" w:hint="eastAsia"/>
                <w:sz w:val="24"/>
                <w:szCs w:val="24"/>
                <w:lang w:val="zh-CN"/>
              </w:rPr>
              <w:t>交款时间：</w:t>
            </w:r>
            <w:r>
              <w:rPr>
                <w:rFonts w:hAnsi="宋体" w:cs="宋体" w:hint="eastAsia"/>
                <w:snapToGrid w:val="0"/>
                <w:sz w:val="24"/>
                <w:szCs w:val="24"/>
                <w:lang w:val="zh-CN"/>
              </w:rPr>
              <w:t>中标通知书发出后，合同正式签订之前。</w:t>
            </w:r>
            <w:r>
              <w:rPr>
                <w:rFonts w:hAnsi="宋体" w:cs="宋体" w:hint="eastAsia"/>
                <w:sz w:val="24"/>
                <w:szCs w:val="24"/>
              </w:rPr>
              <w:t xml:space="preserve">                    </w:t>
            </w:r>
          </w:p>
          <w:p w14:paraId="499B7E86" w14:textId="77777777" w:rsidR="00000000" w:rsidRDefault="00106167">
            <w:pPr>
              <w:spacing w:line="480" w:lineRule="exact"/>
              <w:ind w:leftChars="50" w:left="170" w:rightChars="50" w:right="170" w:firstLineChars="0" w:firstLine="0"/>
              <w:jc w:val="left"/>
              <w:rPr>
                <w:rFonts w:hAnsi="宋体" w:cs="宋体" w:hint="eastAsia"/>
                <w:sz w:val="24"/>
                <w:szCs w:val="24"/>
              </w:rPr>
            </w:pPr>
            <w:r>
              <w:rPr>
                <w:rFonts w:hAnsi="宋体" w:cs="宋体" w:hint="eastAsia"/>
                <w:sz w:val="24"/>
                <w:szCs w:val="24"/>
              </w:rPr>
              <w:t>在正常履约的情况下，</w:t>
            </w:r>
            <w:r>
              <w:rPr>
                <w:rFonts w:hAnsi="宋体" w:cs="宋体" w:hint="eastAsia"/>
                <w:sz w:val="24"/>
                <w:szCs w:val="24"/>
                <w:lang w:val="zh-CN"/>
              </w:rPr>
              <w:t>履约保证金将于合同履约完成后，一次性无息退还。</w:t>
            </w:r>
          </w:p>
        </w:tc>
      </w:tr>
      <w:tr w:rsidR="00000000" w14:paraId="5AC7F60E" w14:textId="77777777">
        <w:trPr>
          <w:trHeight w:val="23"/>
          <w:jc w:val="center"/>
        </w:trPr>
        <w:tc>
          <w:tcPr>
            <w:tcW w:w="731" w:type="dxa"/>
            <w:vAlign w:val="center"/>
          </w:tcPr>
          <w:p w14:paraId="73505AEF"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15</w:t>
            </w:r>
          </w:p>
        </w:tc>
        <w:tc>
          <w:tcPr>
            <w:tcW w:w="1843" w:type="dxa"/>
            <w:vAlign w:val="center"/>
          </w:tcPr>
          <w:p w14:paraId="6CBD6EA5"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构成招标文件的其他文件</w:t>
            </w:r>
          </w:p>
        </w:tc>
        <w:tc>
          <w:tcPr>
            <w:tcW w:w="6621" w:type="dxa"/>
            <w:vAlign w:val="center"/>
          </w:tcPr>
          <w:p w14:paraId="3A4A9878" w14:textId="77777777" w:rsidR="00000000" w:rsidRDefault="00106167">
            <w:pPr>
              <w:spacing w:line="480" w:lineRule="exact"/>
              <w:ind w:left="120" w:hangingChars="50" w:hanging="120"/>
              <w:rPr>
                <w:rFonts w:hAnsi="宋体" w:cs="宋体" w:hint="eastAsia"/>
                <w:sz w:val="24"/>
                <w:szCs w:val="24"/>
              </w:rPr>
            </w:pPr>
            <w:r>
              <w:rPr>
                <w:rFonts w:hAnsi="宋体" w:cs="宋体" w:hint="eastAsia"/>
                <w:sz w:val="24"/>
                <w:szCs w:val="24"/>
              </w:rPr>
              <w:t xml:space="preserve"> </w:t>
            </w:r>
            <w:r>
              <w:rPr>
                <w:rFonts w:hAnsi="宋体" w:cs="宋体" w:hint="eastAsia"/>
                <w:sz w:val="24"/>
                <w:szCs w:val="24"/>
              </w:rPr>
              <w:t>招标文件的澄清</w:t>
            </w:r>
            <w:r>
              <w:rPr>
                <w:rFonts w:hAnsi="宋体" w:cs="宋体" w:hint="eastAsia"/>
                <w:sz w:val="24"/>
                <w:szCs w:val="24"/>
              </w:rPr>
              <w:t>、修改书及有关补充通知为招标文件的有效组成部分。</w:t>
            </w:r>
          </w:p>
        </w:tc>
      </w:tr>
      <w:tr w:rsidR="00000000" w14:paraId="01A7580C" w14:textId="77777777">
        <w:trPr>
          <w:trHeight w:val="23"/>
          <w:jc w:val="center"/>
        </w:trPr>
        <w:tc>
          <w:tcPr>
            <w:tcW w:w="731" w:type="dxa"/>
            <w:vAlign w:val="center"/>
          </w:tcPr>
          <w:p w14:paraId="44375559"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16</w:t>
            </w:r>
          </w:p>
        </w:tc>
        <w:tc>
          <w:tcPr>
            <w:tcW w:w="1843" w:type="dxa"/>
            <w:vAlign w:val="center"/>
          </w:tcPr>
          <w:p w14:paraId="19D1FE24"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napToGrid w:val="0"/>
                <w:sz w:val="24"/>
                <w:szCs w:val="24"/>
              </w:rPr>
              <w:t>招标文件的澄清、修改、补充</w:t>
            </w:r>
          </w:p>
        </w:tc>
        <w:tc>
          <w:tcPr>
            <w:tcW w:w="6621" w:type="dxa"/>
            <w:vAlign w:val="center"/>
          </w:tcPr>
          <w:p w14:paraId="280F7782" w14:textId="77777777" w:rsidR="00000000" w:rsidRDefault="00106167">
            <w:pPr>
              <w:spacing w:line="480" w:lineRule="exact"/>
              <w:ind w:left="105" w:firstLineChars="100" w:firstLine="240"/>
              <w:rPr>
                <w:rFonts w:hAnsi="宋体" w:cs="宋体" w:hint="eastAsia"/>
                <w:sz w:val="24"/>
                <w:szCs w:val="24"/>
              </w:rPr>
            </w:pPr>
            <w:r>
              <w:rPr>
                <w:rFonts w:hAnsi="宋体" w:cs="宋体" w:hint="eastAsia"/>
                <w:sz w:val="24"/>
                <w:szCs w:val="24"/>
              </w:rPr>
              <w:t>1</w:t>
            </w:r>
            <w:r>
              <w:rPr>
                <w:rFonts w:hAnsi="宋体" w:cs="宋体" w:hint="eastAsia"/>
                <w:sz w:val="24"/>
                <w:szCs w:val="24"/>
              </w:rPr>
              <w:t>、</w:t>
            </w:r>
            <w:r>
              <w:rPr>
                <w:rFonts w:hAnsi="宋体" w:cs="宋体" w:hint="eastAsia"/>
                <w:sz w:val="24"/>
                <w:szCs w:val="24"/>
              </w:rPr>
              <w:t xml:space="preserve"> </w:t>
            </w:r>
            <w:r>
              <w:rPr>
                <w:rFonts w:hAnsi="宋体" w:cs="宋体" w:hint="eastAsia"/>
                <w:sz w:val="24"/>
                <w:szCs w:val="24"/>
              </w:rPr>
              <w:t>对已发出的招标文件进行澄清或者修改，招标代理机构以书面形式将澄清或者修改的内容通知所有购买了招标文件的投标人，同时在《中国采购与招标网》、《中国招标投标公共服务平台》和《国家烟草专卖局外网》上发布澄清修改公告。该澄清或者修改的内容为招标文件的组成部分。</w:t>
            </w:r>
          </w:p>
          <w:p w14:paraId="74687430" w14:textId="77777777" w:rsidR="00000000" w:rsidRDefault="00106167">
            <w:pPr>
              <w:spacing w:line="480" w:lineRule="exact"/>
              <w:ind w:left="105" w:firstLineChars="100" w:firstLine="240"/>
              <w:rPr>
                <w:rFonts w:hAnsi="宋体" w:cs="宋体" w:hint="eastAsia"/>
                <w:sz w:val="24"/>
                <w:szCs w:val="24"/>
              </w:rPr>
            </w:pPr>
            <w:r>
              <w:rPr>
                <w:rFonts w:hAnsi="宋体" w:cs="宋体" w:hint="eastAsia"/>
                <w:sz w:val="24"/>
                <w:szCs w:val="24"/>
              </w:rPr>
              <w:t>2</w:t>
            </w:r>
            <w:r>
              <w:rPr>
                <w:rFonts w:hAnsi="宋体" w:cs="宋体" w:hint="eastAsia"/>
                <w:sz w:val="24"/>
                <w:szCs w:val="24"/>
              </w:rPr>
              <w:t>、所有已经购买了招标文件的投标人有义务及时关注在网络媒介上发布的本项目招标文件澄清或者修改内容，并及时进行阅读、下载、截图、打印等。若投标人未能尽到该义务，将承担投</w:t>
            </w:r>
            <w:r>
              <w:rPr>
                <w:rFonts w:hAnsi="宋体" w:cs="宋体" w:hint="eastAsia"/>
                <w:sz w:val="24"/>
                <w:szCs w:val="24"/>
              </w:rPr>
              <w:t>标中由此产生的不利影响。</w:t>
            </w:r>
          </w:p>
          <w:p w14:paraId="663E5DF4" w14:textId="77777777" w:rsidR="00000000" w:rsidRDefault="00106167">
            <w:pPr>
              <w:spacing w:line="480" w:lineRule="exact"/>
              <w:ind w:leftChars="50" w:left="170" w:rightChars="50" w:right="170" w:firstLineChars="100" w:firstLine="240"/>
              <w:rPr>
                <w:rFonts w:hAnsi="宋体" w:cs="宋体" w:hint="eastAsia"/>
                <w:sz w:val="24"/>
                <w:szCs w:val="24"/>
              </w:rPr>
            </w:pPr>
            <w:r>
              <w:rPr>
                <w:rFonts w:hAnsi="宋体" w:cs="宋体" w:hint="eastAsia"/>
                <w:sz w:val="24"/>
                <w:szCs w:val="24"/>
              </w:rPr>
              <w:t>3</w:t>
            </w:r>
            <w:r>
              <w:rPr>
                <w:rFonts w:hAnsi="宋体" w:cs="宋体" w:hint="eastAsia"/>
                <w:sz w:val="24"/>
                <w:szCs w:val="24"/>
              </w:rPr>
              <w:t>、投标人要求对招标文件进行澄清的，应当在投标截止日</w:t>
            </w:r>
            <w:r>
              <w:rPr>
                <w:rFonts w:hAnsi="宋体" w:cs="宋体" w:hint="eastAsia"/>
                <w:sz w:val="24"/>
                <w:szCs w:val="24"/>
              </w:rPr>
              <w:t>10</w:t>
            </w:r>
            <w:r>
              <w:rPr>
                <w:rFonts w:hAnsi="宋体" w:cs="宋体" w:hint="eastAsia"/>
                <w:sz w:val="24"/>
                <w:szCs w:val="24"/>
              </w:rPr>
              <w:t>日前按招标文件中的联系方式，以书面形式通知招标代理机构。</w:t>
            </w:r>
          </w:p>
        </w:tc>
      </w:tr>
      <w:tr w:rsidR="00000000" w14:paraId="18BF9B56" w14:textId="77777777">
        <w:trPr>
          <w:trHeight w:val="23"/>
          <w:jc w:val="center"/>
        </w:trPr>
        <w:tc>
          <w:tcPr>
            <w:tcW w:w="731" w:type="dxa"/>
            <w:vAlign w:val="center"/>
          </w:tcPr>
          <w:p w14:paraId="0BE9883F"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17</w:t>
            </w:r>
          </w:p>
        </w:tc>
        <w:tc>
          <w:tcPr>
            <w:tcW w:w="1843" w:type="dxa"/>
            <w:vAlign w:val="center"/>
          </w:tcPr>
          <w:p w14:paraId="191CA218"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投标文件的数量</w:t>
            </w:r>
          </w:p>
        </w:tc>
        <w:tc>
          <w:tcPr>
            <w:tcW w:w="6621" w:type="dxa"/>
            <w:vAlign w:val="center"/>
          </w:tcPr>
          <w:p w14:paraId="7A834373" w14:textId="77777777" w:rsidR="00000000" w:rsidRDefault="00106167">
            <w:pPr>
              <w:spacing w:line="480" w:lineRule="exact"/>
              <w:ind w:rightChars="50" w:right="170" w:firstLineChars="100" w:firstLine="240"/>
              <w:rPr>
                <w:rFonts w:hAnsi="宋体" w:cs="宋体" w:hint="eastAsia"/>
                <w:sz w:val="24"/>
                <w:szCs w:val="24"/>
              </w:rPr>
            </w:pPr>
            <w:r>
              <w:rPr>
                <w:rFonts w:hAnsi="宋体" w:cs="宋体" w:hint="eastAsia"/>
                <w:sz w:val="24"/>
                <w:szCs w:val="24"/>
              </w:rPr>
              <w:t>正本</w:t>
            </w:r>
            <w:r>
              <w:rPr>
                <w:rFonts w:hAnsi="宋体" w:cs="宋体" w:hint="eastAsia"/>
                <w:sz w:val="24"/>
                <w:szCs w:val="24"/>
              </w:rPr>
              <w:t>1</w:t>
            </w:r>
            <w:r>
              <w:rPr>
                <w:rFonts w:hAnsi="宋体" w:cs="宋体" w:hint="eastAsia"/>
                <w:sz w:val="24"/>
                <w:szCs w:val="24"/>
              </w:rPr>
              <w:t>份、副本</w:t>
            </w:r>
            <w:r>
              <w:rPr>
                <w:rFonts w:hAnsi="宋体" w:cs="宋体" w:hint="eastAsia"/>
                <w:sz w:val="24"/>
                <w:szCs w:val="24"/>
                <w:u w:val="single"/>
              </w:rPr>
              <w:t xml:space="preserve"> 1</w:t>
            </w:r>
            <w:r>
              <w:rPr>
                <w:rFonts w:hAnsi="宋体" w:cs="宋体" w:hint="eastAsia"/>
                <w:sz w:val="24"/>
                <w:szCs w:val="24"/>
              </w:rPr>
              <w:t>份、电子文档（</w:t>
            </w:r>
            <w:r>
              <w:rPr>
                <w:rFonts w:hAnsi="宋体" w:cs="宋体" w:hint="eastAsia"/>
                <w:sz w:val="24"/>
                <w:szCs w:val="24"/>
              </w:rPr>
              <w:t>U</w:t>
            </w:r>
            <w:r>
              <w:rPr>
                <w:rFonts w:hAnsi="宋体" w:cs="宋体" w:hint="eastAsia"/>
                <w:sz w:val="24"/>
                <w:szCs w:val="24"/>
              </w:rPr>
              <w:t>盘）</w:t>
            </w:r>
            <w:r>
              <w:rPr>
                <w:rFonts w:hAnsi="宋体" w:cs="宋体" w:hint="eastAsia"/>
                <w:sz w:val="24"/>
                <w:szCs w:val="24"/>
              </w:rPr>
              <w:t>1</w:t>
            </w:r>
            <w:r>
              <w:rPr>
                <w:rFonts w:hAnsi="宋体" w:cs="宋体" w:hint="eastAsia"/>
                <w:sz w:val="24"/>
                <w:szCs w:val="24"/>
              </w:rPr>
              <w:t>份。</w:t>
            </w:r>
          </w:p>
        </w:tc>
      </w:tr>
      <w:tr w:rsidR="00000000" w14:paraId="2ABCC280" w14:textId="77777777">
        <w:trPr>
          <w:trHeight w:val="23"/>
          <w:jc w:val="center"/>
        </w:trPr>
        <w:tc>
          <w:tcPr>
            <w:tcW w:w="731" w:type="dxa"/>
            <w:vAlign w:val="center"/>
          </w:tcPr>
          <w:p w14:paraId="09B6FA8D" w14:textId="77777777" w:rsidR="00000000" w:rsidRDefault="00106167">
            <w:pPr>
              <w:pStyle w:val="affb"/>
              <w:spacing w:line="480" w:lineRule="exact"/>
              <w:ind w:leftChars="50" w:left="170" w:rightChars="50" w:right="170" w:firstLineChars="0" w:firstLine="0"/>
              <w:jc w:val="center"/>
              <w:rPr>
                <w:rFonts w:cs="宋体" w:hint="eastAsia"/>
                <w:szCs w:val="24"/>
              </w:rPr>
            </w:pPr>
          </w:p>
          <w:p w14:paraId="4BB6B190"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18</w:t>
            </w:r>
          </w:p>
        </w:tc>
        <w:tc>
          <w:tcPr>
            <w:tcW w:w="1843" w:type="dxa"/>
            <w:vAlign w:val="center"/>
          </w:tcPr>
          <w:p w14:paraId="3AC6BFF3"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投标文件的包装、密封和标注</w:t>
            </w:r>
          </w:p>
        </w:tc>
        <w:tc>
          <w:tcPr>
            <w:tcW w:w="6621" w:type="dxa"/>
            <w:vAlign w:val="center"/>
          </w:tcPr>
          <w:p w14:paraId="75BE908F" w14:textId="77777777" w:rsidR="00000000" w:rsidRDefault="00106167">
            <w:pPr>
              <w:spacing w:line="480" w:lineRule="exact"/>
              <w:ind w:rightChars="50" w:right="170" w:firstLineChars="100" w:firstLine="240"/>
              <w:rPr>
                <w:rFonts w:hAnsi="宋体" w:cs="宋体" w:hint="eastAsia"/>
                <w:sz w:val="24"/>
                <w:szCs w:val="24"/>
              </w:rPr>
            </w:pPr>
            <w:r>
              <w:rPr>
                <w:rFonts w:hAnsi="宋体" w:cs="宋体" w:hint="eastAsia"/>
                <w:sz w:val="24"/>
                <w:szCs w:val="24"/>
              </w:rPr>
              <w:t>详见招标文件第二章第</w:t>
            </w:r>
            <w:r>
              <w:rPr>
                <w:rFonts w:hAnsi="宋体" w:cs="宋体" w:hint="eastAsia"/>
                <w:sz w:val="24"/>
                <w:szCs w:val="24"/>
              </w:rPr>
              <w:t>19</w:t>
            </w:r>
            <w:r>
              <w:rPr>
                <w:rFonts w:hAnsi="宋体" w:cs="宋体" w:hint="eastAsia"/>
                <w:sz w:val="24"/>
                <w:szCs w:val="24"/>
              </w:rPr>
              <w:t>条。</w:t>
            </w:r>
          </w:p>
        </w:tc>
      </w:tr>
      <w:tr w:rsidR="00000000" w14:paraId="60D31C08" w14:textId="77777777">
        <w:trPr>
          <w:trHeight w:val="23"/>
          <w:jc w:val="center"/>
        </w:trPr>
        <w:tc>
          <w:tcPr>
            <w:tcW w:w="731" w:type="dxa"/>
            <w:vAlign w:val="center"/>
          </w:tcPr>
          <w:p w14:paraId="267E686A"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19</w:t>
            </w:r>
          </w:p>
        </w:tc>
        <w:tc>
          <w:tcPr>
            <w:tcW w:w="1843" w:type="dxa"/>
            <w:vAlign w:val="center"/>
          </w:tcPr>
          <w:p w14:paraId="5A788206"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最高限价</w:t>
            </w:r>
          </w:p>
        </w:tc>
        <w:tc>
          <w:tcPr>
            <w:tcW w:w="6621" w:type="dxa"/>
            <w:vAlign w:val="center"/>
          </w:tcPr>
          <w:p w14:paraId="5C210003" w14:textId="77777777" w:rsidR="00000000" w:rsidRDefault="00106167">
            <w:pPr>
              <w:spacing w:line="480" w:lineRule="exact"/>
              <w:ind w:rightChars="50" w:right="170" w:firstLineChars="100" w:firstLine="241"/>
              <w:rPr>
                <w:rFonts w:hAnsi="宋体" w:cs="宋体" w:hint="eastAsia"/>
                <w:b/>
                <w:bCs/>
                <w:sz w:val="24"/>
                <w:szCs w:val="24"/>
              </w:rPr>
            </w:pPr>
            <w:r>
              <w:rPr>
                <w:rFonts w:hAnsi="宋体" w:cs="宋体" w:hint="eastAsia"/>
                <w:b/>
                <w:bCs/>
                <w:sz w:val="24"/>
                <w:szCs w:val="24"/>
              </w:rPr>
              <w:t>1</w:t>
            </w:r>
            <w:r>
              <w:rPr>
                <w:rFonts w:hAnsi="宋体" w:cs="宋体" w:hint="eastAsia"/>
                <w:b/>
                <w:bCs/>
                <w:sz w:val="24"/>
                <w:szCs w:val="24"/>
              </w:rPr>
              <w:t>、对外员工招聘（按参考人数计）：初审</w:t>
            </w:r>
            <w:r>
              <w:rPr>
                <w:rFonts w:hAnsi="宋体" w:cs="宋体" w:hint="eastAsia"/>
                <w:b/>
                <w:bCs/>
                <w:sz w:val="24"/>
                <w:szCs w:val="24"/>
              </w:rPr>
              <w:t>15</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人，初面</w:t>
            </w:r>
            <w:r>
              <w:rPr>
                <w:rFonts w:hAnsi="宋体" w:cs="宋体" w:hint="eastAsia"/>
                <w:b/>
                <w:bCs/>
                <w:sz w:val="24"/>
                <w:szCs w:val="24"/>
              </w:rPr>
              <w:t>50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人，笔试</w:t>
            </w:r>
            <w:r>
              <w:rPr>
                <w:rFonts w:hAnsi="宋体" w:cs="宋体" w:hint="eastAsia"/>
                <w:b/>
                <w:bCs/>
                <w:sz w:val="24"/>
                <w:szCs w:val="24"/>
              </w:rPr>
              <w:t>100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r>
              <w:rPr>
                <w:rFonts w:hAnsi="宋体" w:cs="宋体" w:hint="eastAsia"/>
                <w:b/>
                <w:bCs/>
                <w:sz w:val="24"/>
                <w:szCs w:val="24"/>
              </w:rPr>
              <w:t>/</w:t>
            </w:r>
            <w:r>
              <w:rPr>
                <w:rFonts w:hAnsi="宋体" w:cs="宋体" w:hint="eastAsia"/>
                <w:b/>
                <w:bCs/>
                <w:sz w:val="24"/>
                <w:szCs w:val="24"/>
              </w:rPr>
              <w:t>科（科目由甲方确定），面试</w:t>
            </w:r>
            <w:r>
              <w:rPr>
                <w:rFonts w:hAnsi="宋体" w:cs="宋体" w:hint="eastAsia"/>
                <w:b/>
                <w:bCs/>
                <w:sz w:val="24"/>
                <w:szCs w:val="24"/>
              </w:rPr>
              <w:t>450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p>
          <w:p w14:paraId="790A5924" w14:textId="77777777" w:rsidR="00000000" w:rsidRDefault="00106167">
            <w:pPr>
              <w:spacing w:line="480" w:lineRule="exact"/>
              <w:ind w:rightChars="50" w:right="170" w:firstLineChars="100" w:firstLine="241"/>
              <w:rPr>
                <w:rFonts w:hAnsi="宋体" w:cs="宋体" w:hint="eastAsia"/>
                <w:b/>
                <w:bCs/>
                <w:sz w:val="24"/>
                <w:szCs w:val="24"/>
              </w:rPr>
            </w:pPr>
            <w:r>
              <w:rPr>
                <w:rFonts w:hAnsi="宋体" w:cs="宋体" w:hint="eastAsia"/>
                <w:b/>
                <w:bCs/>
                <w:sz w:val="24"/>
                <w:szCs w:val="24"/>
              </w:rPr>
              <w:t>2</w:t>
            </w:r>
            <w:r>
              <w:rPr>
                <w:rFonts w:hAnsi="宋体" w:cs="宋体" w:hint="eastAsia"/>
                <w:b/>
                <w:bCs/>
                <w:sz w:val="24"/>
                <w:szCs w:val="24"/>
              </w:rPr>
              <w:t>、省局（公司）机关、专业公司遴选工作人员（按参考人数计）：笔试</w:t>
            </w:r>
            <w:r>
              <w:rPr>
                <w:rFonts w:hAnsi="宋体" w:cs="宋体" w:hint="eastAsia"/>
                <w:b/>
                <w:bCs/>
                <w:sz w:val="24"/>
                <w:szCs w:val="24"/>
              </w:rPr>
              <w:t>180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r>
              <w:rPr>
                <w:rFonts w:hAnsi="宋体" w:cs="宋体" w:hint="eastAsia"/>
                <w:b/>
                <w:bCs/>
                <w:sz w:val="24"/>
                <w:szCs w:val="24"/>
              </w:rPr>
              <w:t>/</w:t>
            </w:r>
            <w:r>
              <w:rPr>
                <w:rFonts w:hAnsi="宋体" w:cs="宋体" w:hint="eastAsia"/>
                <w:b/>
                <w:bCs/>
                <w:sz w:val="24"/>
                <w:szCs w:val="24"/>
              </w:rPr>
              <w:t>科（科目由甲</w:t>
            </w:r>
            <w:r>
              <w:rPr>
                <w:rFonts w:hAnsi="宋体" w:cs="宋体" w:hint="eastAsia"/>
                <w:b/>
                <w:bCs/>
                <w:sz w:val="24"/>
                <w:szCs w:val="24"/>
              </w:rPr>
              <w:t>方确定），面试</w:t>
            </w:r>
            <w:r>
              <w:rPr>
                <w:rFonts w:hAnsi="宋体" w:cs="宋体" w:hint="eastAsia"/>
                <w:b/>
                <w:bCs/>
                <w:sz w:val="24"/>
                <w:szCs w:val="24"/>
              </w:rPr>
              <w:t>500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p>
          <w:p w14:paraId="1D0AA30E" w14:textId="77777777" w:rsidR="00000000" w:rsidRDefault="00106167">
            <w:pPr>
              <w:spacing w:line="480" w:lineRule="exact"/>
              <w:ind w:rightChars="50" w:right="170" w:firstLineChars="100" w:firstLine="241"/>
              <w:rPr>
                <w:rFonts w:hAnsi="宋体" w:cs="宋体" w:hint="eastAsia"/>
                <w:b/>
                <w:bCs/>
                <w:sz w:val="24"/>
                <w:szCs w:val="24"/>
              </w:rPr>
            </w:pPr>
            <w:r>
              <w:rPr>
                <w:rFonts w:hAnsi="宋体" w:cs="宋体" w:hint="eastAsia"/>
                <w:b/>
                <w:bCs/>
                <w:sz w:val="24"/>
                <w:szCs w:val="24"/>
              </w:rPr>
              <w:t>3</w:t>
            </w:r>
            <w:r>
              <w:rPr>
                <w:rFonts w:hAnsi="宋体" w:cs="宋体" w:hint="eastAsia"/>
                <w:b/>
                <w:bCs/>
                <w:sz w:val="24"/>
                <w:szCs w:val="24"/>
              </w:rPr>
              <w:t>、全省行业人才综合测评（按参考人数计）：笔试</w:t>
            </w:r>
            <w:r>
              <w:rPr>
                <w:rFonts w:hAnsi="宋体" w:cs="宋体" w:hint="eastAsia"/>
                <w:b/>
                <w:bCs/>
                <w:sz w:val="24"/>
                <w:szCs w:val="24"/>
              </w:rPr>
              <w:t>240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r>
              <w:rPr>
                <w:rFonts w:hAnsi="宋体" w:cs="宋体" w:hint="eastAsia"/>
                <w:b/>
                <w:bCs/>
                <w:sz w:val="24"/>
                <w:szCs w:val="24"/>
              </w:rPr>
              <w:t>/</w:t>
            </w:r>
            <w:r>
              <w:rPr>
                <w:rFonts w:hAnsi="宋体" w:cs="宋体" w:hint="eastAsia"/>
                <w:b/>
                <w:bCs/>
                <w:sz w:val="24"/>
                <w:szCs w:val="24"/>
              </w:rPr>
              <w:t>科（科目由甲方确定），面试</w:t>
            </w:r>
            <w:r>
              <w:rPr>
                <w:rFonts w:hAnsi="宋体" w:cs="宋体" w:hint="eastAsia"/>
                <w:b/>
                <w:bCs/>
                <w:sz w:val="24"/>
                <w:szCs w:val="24"/>
              </w:rPr>
              <w:t>500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p>
          <w:p w14:paraId="3C1E15FF" w14:textId="77777777" w:rsidR="00000000" w:rsidRDefault="00106167">
            <w:pPr>
              <w:spacing w:line="480" w:lineRule="exact"/>
              <w:ind w:rightChars="50" w:right="170" w:firstLineChars="100" w:firstLine="241"/>
              <w:rPr>
                <w:rFonts w:hAnsi="宋体" w:cs="宋体" w:hint="eastAsia"/>
                <w:b/>
                <w:bCs/>
                <w:sz w:val="24"/>
                <w:szCs w:val="24"/>
              </w:rPr>
            </w:pPr>
            <w:r>
              <w:rPr>
                <w:rFonts w:hAnsi="宋体" w:cs="宋体" w:hint="eastAsia"/>
                <w:b/>
                <w:bCs/>
                <w:sz w:val="24"/>
                <w:szCs w:val="24"/>
              </w:rPr>
              <w:t>4</w:t>
            </w:r>
            <w:r>
              <w:rPr>
                <w:rFonts w:hAnsi="宋体" w:cs="宋体" w:hint="eastAsia"/>
                <w:b/>
                <w:bCs/>
                <w:sz w:val="24"/>
                <w:szCs w:val="24"/>
              </w:rPr>
              <w:t>、职业技能鉴定最高限价（按承接地点和参考人数计）：成都</w:t>
            </w:r>
            <w:r>
              <w:rPr>
                <w:rFonts w:hAnsi="宋体" w:cs="宋体" w:hint="eastAsia"/>
                <w:b/>
                <w:bCs/>
                <w:sz w:val="24"/>
                <w:szCs w:val="24"/>
              </w:rPr>
              <w:t>220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人，烟叶产区（攀枝花、泸州、广元、宜宾、凉山）</w:t>
            </w:r>
            <w:r>
              <w:rPr>
                <w:rFonts w:hAnsi="宋体" w:cs="宋体" w:hint="eastAsia"/>
                <w:b/>
                <w:bCs/>
                <w:sz w:val="24"/>
                <w:szCs w:val="24"/>
              </w:rPr>
              <w:t>180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p>
          <w:p w14:paraId="693E9D2B" w14:textId="77777777" w:rsidR="00000000" w:rsidRDefault="00106167">
            <w:pPr>
              <w:spacing w:line="480" w:lineRule="exact"/>
              <w:ind w:rightChars="50" w:right="170" w:firstLineChars="100" w:firstLine="241"/>
              <w:rPr>
                <w:rFonts w:hAnsi="宋体" w:cs="宋体" w:hint="eastAsia"/>
                <w:b/>
                <w:bCs/>
                <w:sz w:val="24"/>
                <w:szCs w:val="24"/>
              </w:rPr>
            </w:pPr>
            <w:r>
              <w:rPr>
                <w:rFonts w:hAnsi="宋体" w:cs="宋体" w:hint="eastAsia"/>
                <w:b/>
                <w:bCs/>
                <w:sz w:val="24"/>
                <w:szCs w:val="24"/>
              </w:rPr>
              <w:t>5</w:t>
            </w:r>
            <w:r>
              <w:rPr>
                <w:rFonts w:hAnsi="宋体" w:cs="宋体" w:hint="eastAsia"/>
                <w:b/>
                <w:bCs/>
                <w:sz w:val="24"/>
                <w:szCs w:val="24"/>
              </w:rPr>
              <w:t>、烟草行业特有职业资格（岗位等级）证书复核（按参考人数计）：</w:t>
            </w:r>
            <w:r>
              <w:rPr>
                <w:rFonts w:hAnsi="宋体" w:cs="宋体" w:hint="eastAsia"/>
                <w:b/>
                <w:bCs/>
                <w:sz w:val="24"/>
                <w:szCs w:val="24"/>
              </w:rPr>
              <w:t>150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p>
          <w:p w14:paraId="22206A0B" w14:textId="77777777" w:rsidR="00000000" w:rsidRDefault="00106167">
            <w:pPr>
              <w:spacing w:line="480" w:lineRule="exact"/>
              <w:ind w:rightChars="50" w:right="170" w:firstLineChars="100" w:firstLine="241"/>
              <w:rPr>
                <w:rFonts w:hAnsi="宋体" w:cs="宋体" w:hint="eastAsia"/>
                <w:b/>
                <w:bCs/>
                <w:sz w:val="24"/>
                <w:szCs w:val="24"/>
              </w:rPr>
            </w:pPr>
            <w:r>
              <w:rPr>
                <w:rFonts w:hAnsi="宋体" w:cs="宋体" w:hint="eastAsia"/>
                <w:b/>
                <w:bCs/>
                <w:sz w:val="24"/>
                <w:szCs w:val="24"/>
              </w:rPr>
              <w:t>6</w:t>
            </w:r>
            <w:r>
              <w:rPr>
                <w:rFonts w:hAnsi="宋体" w:cs="宋体" w:hint="eastAsia"/>
                <w:b/>
                <w:bCs/>
                <w:sz w:val="24"/>
                <w:szCs w:val="24"/>
              </w:rPr>
              <w:t>、机关人事档案整理（按数量计）：</w:t>
            </w:r>
            <w:r>
              <w:rPr>
                <w:rFonts w:hAnsi="宋体" w:cs="宋体" w:hint="eastAsia"/>
                <w:b/>
                <w:bCs/>
                <w:sz w:val="24"/>
                <w:szCs w:val="24"/>
              </w:rPr>
              <w:t>180</w:t>
            </w:r>
            <w:r>
              <w:rPr>
                <w:rFonts w:hAnsi="宋体" w:cs="宋体" w:hint="eastAsia"/>
                <w:b/>
                <w:bCs/>
                <w:sz w:val="24"/>
                <w:szCs w:val="24"/>
              </w:rPr>
              <w:t>元</w:t>
            </w:r>
            <w:r>
              <w:rPr>
                <w:rFonts w:hAnsi="宋体" w:cs="宋体" w:hint="eastAsia"/>
                <w:b/>
                <w:bCs/>
                <w:sz w:val="24"/>
                <w:szCs w:val="24"/>
              </w:rPr>
              <w:t>/</w:t>
            </w:r>
            <w:r>
              <w:rPr>
                <w:rFonts w:hAnsi="宋体" w:cs="宋体" w:hint="eastAsia"/>
                <w:b/>
                <w:bCs/>
                <w:sz w:val="24"/>
                <w:szCs w:val="24"/>
              </w:rPr>
              <w:t>人</w:t>
            </w:r>
            <w:r>
              <w:rPr>
                <w:rFonts w:hAnsi="宋体" w:cs="宋体" w:hint="eastAsia"/>
                <w:b/>
                <w:bCs/>
                <w:sz w:val="24"/>
                <w:szCs w:val="24"/>
              </w:rPr>
              <w:t>/</w:t>
            </w:r>
            <w:r>
              <w:rPr>
                <w:rFonts w:hAnsi="宋体" w:cs="宋体" w:hint="eastAsia"/>
                <w:b/>
                <w:bCs/>
                <w:sz w:val="24"/>
                <w:szCs w:val="24"/>
              </w:rPr>
              <w:t>本（包含档案盒、整理装订、电子档案等）。</w:t>
            </w:r>
          </w:p>
          <w:p w14:paraId="5090DF4B" w14:textId="77777777" w:rsidR="00000000" w:rsidRDefault="00106167">
            <w:pPr>
              <w:spacing w:line="480" w:lineRule="exact"/>
              <w:ind w:rightChars="50" w:right="170" w:firstLineChars="100" w:firstLine="241"/>
              <w:rPr>
                <w:rFonts w:hAnsi="宋体" w:cs="宋体" w:hint="eastAsia"/>
                <w:sz w:val="24"/>
                <w:szCs w:val="24"/>
              </w:rPr>
            </w:pPr>
            <w:r>
              <w:rPr>
                <w:rFonts w:hAnsi="宋体" w:cs="宋体" w:hint="eastAsia"/>
                <w:b/>
                <w:bCs/>
                <w:sz w:val="24"/>
                <w:szCs w:val="24"/>
              </w:rPr>
              <w:t>投标报价超过相应最高限价的将被视作无效投标。</w:t>
            </w:r>
          </w:p>
        </w:tc>
      </w:tr>
      <w:tr w:rsidR="00000000" w14:paraId="26415441" w14:textId="77777777">
        <w:trPr>
          <w:trHeight w:val="23"/>
          <w:jc w:val="center"/>
        </w:trPr>
        <w:tc>
          <w:tcPr>
            <w:tcW w:w="731" w:type="dxa"/>
            <w:vAlign w:val="center"/>
          </w:tcPr>
          <w:p w14:paraId="1DE74C4E"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20</w:t>
            </w:r>
          </w:p>
        </w:tc>
        <w:tc>
          <w:tcPr>
            <w:tcW w:w="1843" w:type="dxa"/>
            <w:vAlign w:val="center"/>
          </w:tcPr>
          <w:p w14:paraId="4D67074E"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投标报价</w:t>
            </w:r>
          </w:p>
        </w:tc>
        <w:tc>
          <w:tcPr>
            <w:tcW w:w="6621" w:type="dxa"/>
            <w:vAlign w:val="center"/>
          </w:tcPr>
          <w:p w14:paraId="0490134E" w14:textId="77777777" w:rsidR="00000000" w:rsidRDefault="00106167">
            <w:pPr>
              <w:spacing w:line="480" w:lineRule="exact"/>
              <w:ind w:rightChars="50" w:right="170" w:firstLineChars="0" w:firstLine="0"/>
              <w:rPr>
                <w:rFonts w:hAnsi="宋体" w:cs="宋体" w:hint="eastAsia"/>
                <w:sz w:val="24"/>
                <w:szCs w:val="24"/>
              </w:rPr>
            </w:pPr>
            <w:r>
              <w:rPr>
                <w:rFonts w:hAnsi="宋体" w:cs="宋体" w:hint="eastAsia"/>
                <w:sz w:val="24"/>
                <w:szCs w:val="24"/>
              </w:rPr>
              <w:t>本次报价为固定单价，</w:t>
            </w:r>
            <w:r>
              <w:rPr>
                <w:rFonts w:hAnsi="宋体" w:cs="宋体" w:hint="eastAsia"/>
                <w:sz w:val="24"/>
                <w:szCs w:val="24"/>
              </w:rPr>
              <w:t>包括但不限于人工费、差旅费、管理费、利润、合同包含的风险和各种税费等各项应有费用。因投标人自身原因造成漏报、少报皆由其自行承担责任，委托方不再补偿。</w:t>
            </w:r>
          </w:p>
        </w:tc>
      </w:tr>
      <w:tr w:rsidR="00000000" w14:paraId="4D189CC7" w14:textId="77777777">
        <w:trPr>
          <w:trHeight w:val="23"/>
          <w:jc w:val="center"/>
        </w:trPr>
        <w:tc>
          <w:tcPr>
            <w:tcW w:w="731" w:type="dxa"/>
            <w:vAlign w:val="center"/>
          </w:tcPr>
          <w:p w14:paraId="334A0EF1"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21</w:t>
            </w:r>
          </w:p>
        </w:tc>
        <w:tc>
          <w:tcPr>
            <w:tcW w:w="1843" w:type="dxa"/>
            <w:vAlign w:val="center"/>
          </w:tcPr>
          <w:p w14:paraId="3B2BF869" w14:textId="77777777" w:rsidR="00000000" w:rsidRDefault="00106167">
            <w:pPr>
              <w:pStyle w:val="affb"/>
              <w:spacing w:line="480" w:lineRule="exact"/>
              <w:ind w:leftChars="50" w:left="170" w:rightChars="50" w:right="170" w:firstLineChars="0" w:firstLine="0"/>
              <w:jc w:val="center"/>
              <w:rPr>
                <w:rFonts w:cs="宋体" w:hint="eastAsia"/>
                <w:kern w:val="2"/>
                <w:szCs w:val="24"/>
              </w:rPr>
            </w:pPr>
            <w:r>
              <w:rPr>
                <w:rFonts w:cs="宋体" w:hint="eastAsia"/>
                <w:kern w:val="2"/>
                <w:szCs w:val="24"/>
              </w:rPr>
              <w:t>低于成本价不正当竞争预防措施</w:t>
            </w:r>
          </w:p>
          <w:p w14:paraId="20E5AB37"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p>
        </w:tc>
        <w:tc>
          <w:tcPr>
            <w:tcW w:w="6621" w:type="dxa"/>
            <w:vAlign w:val="center"/>
          </w:tcPr>
          <w:p w14:paraId="25E61301" w14:textId="77777777" w:rsidR="00000000" w:rsidRDefault="00106167">
            <w:pPr>
              <w:pStyle w:val="affb"/>
              <w:snapToGrid w:val="0"/>
              <w:spacing w:line="480" w:lineRule="exact"/>
              <w:ind w:leftChars="50" w:left="170" w:rightChars="50" w:right="170" w:firstLineChars="0" w:firstLine="0"/>
              <w:jc w:val="both"/>
              <w:rPr>
                <w:rFonts w:cs="宋体" w:hint="eastAsia"/>
                <w:snapToGrid w:val="0"/>
                <w:szCs w:val="24"/>
              </w:rPr>
            </w:pPr>
            <w:r>
              <w:rPr>
                <w:rFonts w:cs="宋体" w:hint="eastAsia"/>
                <w:szCs w:val="24"/>
              </w:rPr>
              <w:t>在评标过程中，</w:t>
            </w:r>
            <w:del w:id="35" w:author="Administrator" w:date="2021-06-09T20:15:00Z">
              <w:r>
                <w:rPr>
                  <w:rFonts w:cs="宋体" w:hint="eastAsia"/>
                  <w:szCs w:val="24"/>
                  <w:highlight w:val="yellow"/>
                  <w:rPrChange w:id="36" w:author="Lenovo" w:date="2021-06-09T16:32:00Z">
                    <w:rPr>
                      <w:rFonts w:cs="宋体" w:hint="eastAsia"/>
                      <w:szCs w:val="24"/>
                    </w:rPr>
                  </w:rPrChange>
                </w:rPr>
                <w:delText>投标人报价</w:delText>
              </w:r>
              <w:r>
                <w:rPr>
                  <w:rFonts w:cs="宋体" w:hint="eastAsia"/>
                  <w:szCs w:val="24"/>
                  <w:highlight w:val="yellow"/>
                  <w:rPrChange w:id="37" w:author="Lenovo" w:date="2021-06-09T16:32:00Z">
                    <w:rPr>
                      <w:rFonts w:cs="宋体" w:hint="eastAsia"/>
                      <w:szCs w:val="24"/>
                    </w:rPr>
                  </w:rPrChange>
                </w:rPr>
                <w:delText>低于最高限价的</w:delText>
              </w:r>
              <w:r>
                <w:rPr>
                  <w:rFonts w:cs="宋体"/>
                  <w:szCs w:val="24"/>
                  <w:highlight w:val="yellow"/>
                  <w:rPrChange w:id="38" w:author="Lenovo" w:date="2021-06-09T16:32:00Z">
                    <w:rPr>
                      <w:rFonts w:cs="宋体"/>
                      <w:szCs w:val="24"/>
                    </w:rPr>
                  </w:rPrChange>
                </w:rPr>
                <w:delText>60</w:delText>
              </w:r>
              <w:r>
                <w:rPr>
                  <w:rFonts w:cs="宋体" w:hint="eastAsia"/>
                  <w:szCs w:val="24"/>
                  <w:highlight w:val="yellow"/>
                  <w:rPrChange w:id="39" w:author="Lenovo" w:date="2021-06-09T16:32:00Z">
                    <w:rPr>
                      <w:rFonts w:cs="宋体" w:hint="eastAsia"/>
                      <w:szCs w:val="24"/>
                    </w:rPr>
                  </w:rPrChange>
                </w:rPr>
                <w:delText>%</w:delText>
              </w:r>
              <w:r>
                <w:rPr>
                  <w:rFonts w:cs="宋体" w:hint="eastAsia"/>
                  <w:szCs w:val="24"/>
                  <w:highlight w:val="yellow"/>
                  <w:rPrChange w:id="40" w:author="Lenovo" w:date="2021-06-09T16:32:00Z">
                    <w:rPr>
                      <w:rFonts w:cs="宋体" w:hint="eastAsia"/>
                      <w:szCs w:val="24"/>
                    </w:rPr>
                  </w:rPrChange>
                </w:rPr>
                <w:delText>或所有</w:delText>
              </w:r>
              <w:r>
                <w:rPr>
                  <w:rFonts w:cs="宋体" w:hint="eastAsia"/>
                  <w:szCs w:val="24"/>
                  <w:highlight w:val="yellow"/>
                  <w:rPrChange w:id="41" w:author="Lenovo" w:date="2021-06-09T16:32:00Z">
                    <w:rPr>
                      <w:rFonts w:cs="宋体" w:hint="eastAsia"/>
                      <w:szCs w:val="24"/>
                    </w:rPr>
                  </w:rPrChange>
                </w:rPr>
                <w:delText>有效报价平均价的</w:delText>
              </w:r>
              <w:r>
                <w:rPr>
                  <w:rFonts w:cs="宋体"/>
                  <w:szCs w:val="24"/>
                  <w:highlight w:val="yellow"/>
                  <w:rPrChange w:id="42" w:author="Lenovo" w:date="2021-06-09T16:32:00Z">
                    <w:rPr>
                      <w:rFonts w:cs="宋体"/>
                      <w:szCs w:val="24"/>
                    </w:rPr>
                  </w:rPrChange>
                </w:rPr>
                <w:delText>70</w:delText>
              </w:r>
              <w:r>
                <w:rPr>
                  <w:rFonts w:cs="宋体" w:hint="eastAsia"/>
                  <w:szCs w:val="24"/>
                  <w:highlight w:val="yellow"/>
                  <w:rPrChange w:id="43" w:author="Lenovo" w:date="2021-06-09T16:32:00Z">
                    <w:rPr>
                      <w:rFonts w:cs="宋体" w:hint="eastAsia"/>
                      <w:szCs w:val="24"/>
                    </w:rPr>
                  </w:rPrChange>
                </w:rPr>
                <w:delText>%</w:delText>
              </w:r>
            </w:del>
            <w:ins w:id="44" w:author="Administrator" w:date="2021-06-09T20:15:00Z">
              <w:r>
                <w:rPr>
                  <w:rFonts w:cs="宋体" w:hint="eastAsia"/>
                  <w:szCs w:val="24"/>
                  <w:highlight w:val="yellow"/>
                </w:rPr>
                <w:t>投标人单价报价低于最高限价的</w:t>
              </w:r>
              <w:r>
                <w:rPr>
                  <w:rFonts w:cs="宋体" w:hint="eastAsia"/>
                  <w:szCs w:val="24"/>
                  <w:highlight w:val="yellow"/>
                </w:rPr>
                <w:t>60%</w:t>
              </w:r>
              <w:r>
                <w:rPr>
                  <w:rFonts w:cs="宋体" w:hint="eastAsia"/>
                  <w:szCs w:val="24"/>
                  <w:highlight w:val="yellow"/>
                </w:rPr>
                <w:t>或所有有效报价平均价的</w:t>
              </w:r>
              <w:r>
                <w:rPr>
                  <w:rFonts w:cs="宋体" w:hint="eastAsia"/>
                  <w:szCs w:val="24"/>
                  <w:highlight w:val="yellow"/>
                </w:rPr>
                <w:t>70%</w:t>
              </w:r>
            </w:ins>
            <w:r>
              <w:rPr>
                <w:rFonts w:cs="宋体" w:hint="eastAsia"/>
                <w:szCs w:val="24"/>
              </w:rPr>
              <w:t>，有可能影响产品质量或者不能诚信履约的，应当要求其在评标现场合理的时间内提供书面说明，必要时提交相关证明材料；投标人不能证明其报价合理性的，评标委员会应当将其作为无效投标处理。投标人书面说</w:t>
            </w:r>
            <w:r>
              <w:rPr>
                <w:rFonts w:cs="宋体" w:hint="eastAsia"/>
                <w:szCs w:val="24"/>
              </w:rPr>
              <w:t>明应当按照国家财务会计制度的规定要求，逐项就投标人提供的货物、服务的主营业务成本（应根据供应商企业类型予以区别）、税金及附加、销售费用、管理费用、财务费用等成本构成事项详细陈述。</w:t>
            </w:r>
          </w:p>
          <w:p w14:paraId="0673E5C8" w14:textId="77777777" w:rsidR="00000000" w:rsidRDefault="00106167">
            <w:pPr>
              <w:pStyle w:val="affb"/>
              <w:snapToGrid w:val="0"/>
              <w:spacing w:line="480" w:lineRule="exact"/>
              <w:ind w:leftChars="50" w:left="170" w:rightChars="50" w:right="170" w:firstLine="480"/>
              <w:jc w:val="both"/>
              <w:rPr>
                <w:rFonts w:cs="宋体" w:hint="eastAsia"/>
                <w:snapToGrid w:val="0"/>
                <w:szCs w:val="24"/>
              </w:rPr>
            </w:pPr>
            <w:r>
              <w:rPr>
                <w:rFonts w:cs="宋体" w:hint="eastAsia"/>
                <w:snapToGrid w:val="0"/>
                <w:szCs w:val="24"/>
              </w:rPr>
              <w:t>投标人书面说明应当签字确认或者加盖公章，否则无效。书面说明的签字确认，投标人为法人的，由其法定代表人（或单位负责人）或者授权委托人签字确认；投标人为其他组织的，由其主要负责人或者授权委托人签字确认；投标人为自然人的，由其本人或者其授权委托人签字确认。</w:t>
            </w:r>
          </w:p>
          <w:p w14:paraId="2742EA06" w14:textId="77777777" w:rsidR="00000000" w:rsidRDefault="00106167">
            <w:pPr>
              <w:adjustRightInd w:val="0"/>
              <w:snapToGrid w:val="0"/>
              <w:spacing w:line="480" w:lineRule="exact"/>
              <w:ind w:leftChars="50" w:left="170" w:rightChars="50" w:right="170" w:firstLine="480"/>
              <w:rPr>
                <w:rFonts w:hAnsi="宋体" w:cs="宋体" w:hint="eastAsia"/>
                <w:sz w:val="24"/>
                <w:szCs w:val="24"/>
                <w:lang w:val="zh-TW" w:eastAsia="zh-TW"/>
              </w:rPr>
            </w:pPr>
            <w:r>
              <w:rPr>
                <w:rFonts w:hAnsi="宋体" w:cs="宋体" w:hint="eastAsia"/>
                <w:snapToGrid w:val="0"/>
                <w:sz w:val="24"/>
                <w:szCs w:val="24"/>
              </w:rPr>
              <w:t>投标人提供书面说明后，评标委员会应当结合采购项目采购需求、专</w:t>
            </w:r>
            <w:r>
              <w:rPr>
                <w:rFonts w:hAnsi="宋体" w:cs="宋体" w:hint="eastAsia"/>
                <w:sz w:val="24"/>
                <w:szCs w:val="24"/>
              </w:rPr>
              <w:t>业实际情况、投标人财</w:t>
            </w:r>
            <w:r>
              <w:rPr>
                <w:rFonts w:hAnsi="宋体" w:cs="宋体" w:hint="eastAsia"/>
                <w:sz w:val="24"/>
                <w:szCs w:val="24"/>
              </w:rPr>
              <w:t>务状况报告、与其他投标人比较情况等就投标人书面说明进行审查评价。投标人拒绝或者变相拒绝提供有效书面说明或者书面说明不能证明其报价合理性的，评标委员会应当将其投标文件作为无效处理。</w:t>
            </w:r>
          </w:p>
        </w:tc>
      </w:tr>
      <w:tr w:rsidR="00000000" w14:paraId="64789963" w14:textId="77777777">
        <w:trPr>
          <w:trHeight w:val="23"/>
          <w:jc w:val="center"/>
        </w:trPr>
        <w:tc>
          <w:tcPr>
            <w:tcW w:w="731" w:type="dxa"/>
            <w:vAlign w:val="center"/>
          </w:tcPr>
          <w:p w14:paraId="44436BC3"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22</w:t>
            </w:r>
          </w:p>
        </w:tc>
        <w:tc>
          <w:tcPr>
            <w:tcW w:w="1843" w:type="dxa"/>
            <w:vAlign w:val="center"/>
          </w:tcPr>
          <w:p w14:paraId="698A0023" w14:textId="77777777" w:rsidR="00000000" w:rsidRDefault="00106167">
            <w:pPr>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发票要求</w:t>
            </w:r>
          </w:p>
        </w:tc>
        <w:tc>
          <w:tcPr>
            <w:tcW w:w="6621" w:type="dxa"/>
            <w:vAlign w:val="center"/>
          </w:tcPr>
          <w:p w14:paraId="6E3438EC" w14:textId="77777777" w:rsidR="00000000" w:rsidRDefault="00106167">
            <w:pPr>
              <w:spacing w:line="480" w:lineRule="exact"/>
              <w:ind w:leftChars="50" w:left="170" w:rightChars="50" w:right="170" w:firstLineChars="0" w:firstLine="0"/>
              <w:rPr>
                <w:rFonts w:hAnsi="宋体" w:cs="宋体" w:hint="eastAsia"/>
                <w:snapToGrid w:val="0"/>
                <w:sz w:val="24"/>
                <w:szCs w:val="24"/>
              </w:rPr>
            </w:pPr>
            <w:r>
              <w:rPr>
                <w:rFonts w:hAnsi="宋体" w:cs="宋体" w:hint="eastAsia"/>
                <w:snapToGrid w:val="0"/>
                <w:sz w:val="24"/>
                <w:szCs w:val="24"/>
                <w:lang w:val="zh-TW"/>
              </w:rPr>
              <w:t>增值税</w:t>
            </w:r>
            <w:ins w:id="45" w:author="Lenovo" w:date="2021-06-09T16:16:00Z">
              <w:r>
                <w:rPr>
                  <w:rFonts w:hAnsi="宋体" w:cs="宋体" w:hint="eastAsia"/>
                  <w:snapToGrid w:val="0"/>
                  <w:sz w:val="24"/>
                  <w:szCs w:val="24"/>
                  <w:lang w:val="zh-TW"/>
                </w:rPr>
                <w:t>专用</w:t>
              </w:r>
            </w:ins>
            <w:del w:id="46" w:author="Lenovo" w:date="2021-06-09T16:16:00Z">
              <w:r>
                <w:rPr>
                  <w:rFonts w:hAnsi="宋体" w:cs="宋体" w:hint="eastAsia"/>
                  <w:snapToGrid w:val="0"/>
                  <w:sz w:val="24"/>
                  <w:szCs w:val="24"/>
                  <w:lang w:val="zh-TW"/>
                </w:rPr>
                <w:delText>普通</w:delText>
              </w:r>
            </w:del>
            <w:r>
              <w:rPr>
                <w:rFonts w:hAnsi="宋体" w:cs="宋体" w:hint="eastAsia"/>
                <w:snapToGrid w:val="0"/>
                <w:sz w:val="24"/>
                <w:szCs w:val="24"/>
                <w:lang w:val="zh-TW"/>
              </w:rPr>
              <w:t>发票（</w:t>
            </w:r>
            <w:r>
              <w:rPr>
                <w:rFonts w:hAnsi="宋体" w:cs="宋体" w:hint="eastAsia"/>
                <w:snapToGrid w:val="0"/>
                <w:sz w:val="24"/>
                <w:szCs w:val="24"/>
                <w:lang w:val="zh-TW" w:eastAsia="zh-TW"/>
              </w:rPr>
              <w:t>免税产品提供免税证明</w:t>
            </w:r>
            <w:r>
              <w:rPr>
                <w:rFonts w:hAnsi="宋体" w:cs="宋体" w:hint="eastAsia"/>
                <w:snapToGrid w:val="0"/>
                <w:sz w:val="24"/>
                <w:szCs w:val="24"/>
                <w:lang w:val="zh-TW"/>
              </w:rPr>
              <w:t>）</w:t>
            </w:r>
          </w:p>
        </w:tc>
      </w:tr>
      <w:tr w:rsidR="00000000" w14:paraId="454741AD" w14:textId="77777777">
        <w:trPr>
          <w:trHeight w:val="23"/>
          <w:jc w:val="center"/>
        </w:trPr>
        <w:tc>
          <w:tcPr>
            <w:tcW w:w="731" w:type="dxa"/>
            <w:vAlign w:val="center"/>
          </w:tcPr>
          <w:p w14:paraId="01A15B49"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23</w:t>
            </w:r>
          </w:p>
        </w:tc>
        <w:tc>
          <w:tcPr>
            <w:tcW w:w="1843" w:type="dxa"/>
            <w:vAlign w:val="center"/>
          </w:tcPr>
          <w:p w14:paraId="2637BDB6" w14:textId="77777777" w:rsidR="00000000" w:rsidRDefault="00106167">
            <w:pPr>
              <w:pStyle w:val="Normal"/>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投标文件的真实性要求</w:t>
            </w:r>
          </w:p>
        </w:tc>
        <w:tc>
          <w:tcPr>
            <w:tcW w:w="6621" w:type="dxa"/>
            <w:vAlign w:val="center"/>
          </w:tcPr>
          <w:p w14:paraId="4375BFD1" w14:textId="77777777" w:rsidR="00000000" w:rsidRDefault="00106167">
            <w:pPr>
              <w:pStyle w:val="Normal"/>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1</w:t>
            </w:r>
            <w:r>
              <w:rPr>
                <w:rFonts w:hAnsi="宋体" w:cs="宋体" w:hint="eastAsia"/>
                <w:sz w:val="24"/>
                <w:szCs w:val="24"/>
              </w:rPr>
              <w:t>、投标人所递交的投标文件（包括有关资料、澄清（如有））应真实可信，不存在虚假（包括隐瞒）。</w:t>
            </w:r>
          </w:p>
          <w:p w14:paraId="174C8BF5" w14:textId="77777777" w:rsidR="00000000" w:rsidRDefault="00106167">
            <w:pPr>
              <w:pStyle w:val="Normal"/>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2</w:t>
            </w:r>
            <w:r>
              <w:rPr>
                <w:rFonts w:hAnsi="宋体" w:cs="宋体" w:hint="eastAsia"/>
                <w:sz w:val="24"/>
                <w:szCs w:val="24"/>
              </w:rPr>
              <w:t>、投标人声明（承诺）不存在限制投标情形和违反投标纪律要求的行为，但被发现存在限制投标情形和违反投标纪律要求的行为，构成隐瞒，属于虚假投标行为。</w:t>
            </w:r>
          </w:p>
          <w:p w14:paraId="6EA1FBAF" w14:textId="77777777" w:rsidR="00000000" w:rsidRDefault="00106167">
            <w:pPr>
              <w:pStyle w:val="Normal"/>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3</w:t>
            </w:r>
            <w:r>
              <w:rPr>
                <w:rFonts w:hAnsi="宋体" w:cs="宋体" w:hint="eastAsia"/>
                <w:sz w:val="24"/>
                <w:szCs w:val="24"/>
              </w:rPr>
              <w:t>、若投标文件存在虚假，在评标阶段，评标委员会应将该投标文件作无效投标处理；中标候选人确定后发现的，可以取消中标候选人或中标资格。被确定为中标人并与签订合同的，有权解除合同，由此产生一切法律责任由该中标人承担，且有权要求该中标人支付违约金或损害赔偿金。</w:t>
            </w:r>
          </w:p>
          <w:p w14:paraId="574165EE" w14:textId="77777777" w:rsidR="00000000" w:rsidRDefault="00106167">
            <w:pPr>
              <w:pStyle w:val="Normal"/>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4</w:t>
            </w:r>
            <w:r>
              <w:rPr>
                <w:rFonts w:hAnsi="宋体" w:cs="宋体" w:hint="eastAsia"/>
                <w:sz w:val="24"/>
                <w:szCs w:val="24"/>
              </w:rPr>
              <w:t>、一经查实提供虚假资料将取消中标资格，其投标保证金不予退还。</w:t>
            </w:r>
          </w:p>
          <w:p w14:paraId="02F030F5" w14:textId="77777777" w:rsidR="00000000" w:rsidRDefault="00106167">
            <w:pPr>
              <w:pStyle w:val="Normal"/>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5</w:t>
            </w:r>
            <w:r>
              <w:rPr>
                <w:rFonts w:hAnsi="宋体" w:cs="宋体" w:hint="eastAsia"/>
                <w:sz w:val="24"/>
                <w:szCs w:val="24"/>
              </w:rPr>
              <w:t>、投标人存在虚假投标行为的，将在一定期限内限制其参加四川烟草行业的投标活动。</w:t>
            </w:r>
          </w:p>
          <w:p w14:paraId="5392E425" w14:textId="77777777" w:rsidR="00000000" w:rsidRDefault="00106167">
            <w:pPr>
              <w:pStyle w:val="Normal"/>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6</w:t>
            </w:r>
            <w:r>
              <w:rPr>
                <w:rFonts w:hAnsi="宋体" w:cs="宋体" w:hint="eastAsia"/>
                <w:sz w:val="24"/>
                <w:szCs w:val="24"/>
              </w:rPr>
              <w:t>、招标人有权对中标候选人进行实地考察，若发现中标候选人有虚假投标情形，将纳入四川烟草行业不良供应商名单。</w:t>
            </w:r>
          </w:p>
        </w:tc>
      </w:tr>
      <w:tr w:rsidR="00000000" w14:paraId="3F68720E" w14:textId="77777777">
        <w:trPr>
          <w:trHeight w:val="23"/>
          <w:jc w:val="center"/>
        </w:trPr>
        <w:tc>
          <w:tcPr>
            <w:tcW w:w="731" w:type="dxa"/>
            <w:vAlign w:val="center"/>
          </w:tcPr>
          <w:p w14:paraId="59AF5958"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24</w:t>
            </w:r>
          </w:p>
        </w:tc>
        <w:tc>
          <w:tcPr>
            <w:tcW w:w="1843" w:type="dxa"/>
            <w:vAlign w:val="center"/>
          </w:tcPr>
          <w:p w14:paraId="37037A75"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评标委员会</w:t>
            </w:r>
          </w:p>
        </w:tc>
        <w:tc>
          <w:tcPr>
            <w:tcW w:w="6621" w:type="dxa"/>
            <w:vAlign w:val="center"/>
          </w:tcPr>
          <w:p w14:paraId="1B7DAD27" w14:textId="77777777" w:rsidR="00000000" w:rsidRDefault="00106167">
            <w:pPr>
              <w:spacing w:line="480" w:lineRule="exact"/>
              <w:ind w:rightChars="50" w:right="170" w:firstLineChars="100" w:firstLine="240"/>
              <w:rPr>
                <w:rFonts w:hAnsi="宋体" w:cs="宋体" w:hint="eastAsia"/>
                <w:sz w:val="24"/>
                <w:szCs w:val="24"/>
              </w:rPr>
            </w:pPr>
            <w:r>
              <w:rPr>
                <w:rFonts w:hAnsi="宋体" w:cs="宋体" w:hint="eastAsia"/>
                <w:sz w:val="24"/>
                <w:szCs w:val="24"/>
              </w:rPr>
              <w:t>由招标人依法组建。</w:t>
            </w:r>
          </w:p>
        </w:tc>
      </w:tr>
      <w:tr w:rsidR="00000000" w14:paraId="66A37374" w14:textId="77777777">
        <w:trPr>
          <w:trHeight w:val="23"/>
          <w:jc w:val="center"/>
        </w:trPr>
        <w:tc>
          <w:tcPr>
            <w:tcW w:w="731" w:type="dxa"/>
            <w:vAlign w:val="center"/>
          </w:tcPr>
          <w:p w14:paraId="24EC6877"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25</w:t>
            </w:r>
          </w:p>
        </w:tc>
        <w:tc>
          <w:tcPr>
            <w:tcW w:w="1843" w:type="dxa"/>
            <w:vAlign w:val="center"/>
          </w:tcPr>
          <w:p w14:paraId="1C706DDB"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napToGrid w:val="0"/>
                <w:sz w:val="24"/>
                <w:szCs w:val="24"/>
                <w:lang w:val="zh-CN"/>
              </w:rPr>
              <w:t>中标候选人及中标人</w:t>
            </w:r>
          </w:p>
        </w:tc>
        <w:tc>
          <w:tcPr>
            <w:tcW w:w="6621" w:type="dxa"/>
            <w:vAlign w:val="center"/>
          </w:tcPr>
          <w:p w14:paraId="20332F1F" w14:textId="77777777" w:rsidR="00000000" w:rsidRDefault="00106167">
            <w:pPr>
              <w:spacing w:line="480" w:lineRule="exact"/>
              <w:ind w:leftChars="50" w:left="170" w:rightChars="50" w:right="170" w:firstLineChars="0" w:firstLine="0"/>
              <w:rPr>
                <w:rFonts w:hAnsi="宋体" w:cs="宋体" w:hint="eastAsia"/>
                <w:sz w:val="24"/>
                <w:szCs w:val="24"/>
              </w:rPr>
            </w:pPr>
            <w:r>
              <w:rPr>
                <w:rFonts w:hAnsi="宋体" w:cs="宋体" w:hint="eastAsia"/>
                <w:snapToGrid w:val="0"/>
                <w:sz w:val="24"/>
                <w:szCs w:val="24"/>
                <w:lang w:val="zh-CN"/>
              </w:rPr>
              <w:t>由评标委员会推荐中标候选人数：</w:t>
            </w:r>
            <w:r>
              <w:rPr>
                <w:rFonts w:hAnsi="宋体" w:cs="宋体" w:hint="eastAsia"/>
                <w:snapToGrid w:val="0"/>
                <w:sz w:val="24"/>
                <w:szCs w:val="24"/>
                <w:u w:val="single"/>
                <w:lang w:val="zh-CN"/>
              </w:rPr>
              <w:t>3</w:t>
            </w:r>
            <w:r>
              <w:rPr>
                <w:rFonts w:hAnsi="宋体" w:cs="宋体" w:hint="eastAsia"/>
                <w:snapToGrid w:val="0"/>
                <w:sz w:val="24"/>
                <w:szCs w:val="24"/>
                <w:lang w:val="zh-CN"/>
              </w:rPr>
              <w:t>名。原则上选取第一中标候选人作为中标人，若第一中标候选人因自身原因放弃中标或被取消中标资格，可以根据中标候选人排名顺序顺延确定中标人，并进行公告，也可以重新招标。</w:t>
            </w:r>
          </w:p>
        </w:tc>
      </w:tr>
      <w:tr w:rsidR="00000000" w14:paraId="64EEF601" w14:textId="77777777">
        <w:trPr>
          <w:trHeight w:val="23"/>
          <w:jc w:val="center"/>
        </w:trPr>
        <w:tc>
          <w:tcPr>
            <w:tcW w:w="731" w:type="dxa"/>
            <w:vAlign w:val="center"/>
          </w:tcPr>
          <w:p w14:paraId="27911603"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26</w:t>
            </w:r>
          </w:p>
        </w:tc>
        <w:tc>
          <w:tcPr>
            <w:tcW w:w="1843" w:type="dxa"/>
            <w:vAlign w:val="center"/>
          </w:tcPr>
          <w:p w14:paraId="04064803" w14:textId="77777777" w:rsidR="00000000" w:rsidRDefault="00106167">
            <w:pPr>
              <w:adjustRightInd w:val="0"/>
              <w:spacing w:line="480" w:lineRule="exact"/>
              <w:ind w:leftChars="50" w:left="170" w:rightChars="50" w:right="170" w:firstLineChars="0" w:firstLine="0"/>
              <w:jc w:val="center"/>
              <w:rPr>
                <w:rFonts w:hAnsi="宋体" w:cs="宋体" w:hint="eastAsia"/>
                <w:sz w:val="24"/>
                <w:szCs w:val="24"/>
              </w:rPr>
            </w:pPr>
            <w:r>
              <w:rPr>
                <w:rFonts w:hAnsi="宋体" w:cs="宋体" w:hint="eastAsia"/>
                <w:snapToGrid w:val="0"/>
                <w:sz w:val="24"/>
                <w:szCs w:val="24"/>
                <w:lang w:val="zh-CN"/>
              </w:rPr>
              <w:t>评标结果公示</w:t>
            </w:r>
          </w:p>
        </w:tc>
        <w:tc>
          <w:tcPr>
            <w:tcW w:w="6621" w:type="dxa"/>
            <w:vAlign w:val="center"/>
          </w:tcPr>
          <w:p w14:paraId="0005432E" w14:textId="77777777" w:rsidR="00000000" w:rsidRDefault="00106167">
            <w:pPr>
              <w:spacing w:line="480" w:lineRule="exact"/>
              <w:ind w:leftChars="50" w:left="170" w:rightChars="50" w:right="170" w:firstLineChars="0" w:firstLine="0"/>
              <w:rPr>
                <w:rFonts w:hAnsi="宋体" w:cs="宋体" w:hint="eastAsia"/>
                <w:sz w:val="24"/>
                <w:szCs w:val="24"/>
              </w:rPr>
            </w:pPr>
            <w:r>
              <w:rPr>
                <w:rFonts w:hAnsi="宋体" w:cs="宋体" w:hint="eastAsia"/>
                <w:snapToGrid w:val="0"/>
                <w:sz w:val="24"/>
                <w:szCs w:val="24"/>
                <w:lang w:val="zh-CN"/>
              </w:rPr>
              <w:t>评标结果在</w:t>
            </w:r>
            <w:r>
              <w:rPr>
                <w:rFonts w:hAnsi="宋体" w:cs="宋体" w:hint="eastAsia"/>
                <w:snapToGrid w:val="0"/>
                <w:sz w:val="24"/>
                <w:szCs w:val="24"/>
              </w:rPr>
              <w:t>《中国采购与招标网》、《中国招标投标公共服务平台》、《国家烟草专卖局外网》</w:t>
            </w:r>
            <w:r>
              <w:rPr>
                <w:rFonts w:hAnsi="宋体" w:cs="宋体" w:hint="eastAsia"/>
                <w:snapToGrid w:val="0"/>
                <w:sz w:val="24"/>
                <w:szCs w:val="24"/>
                <w:lang w:val="zh-CN"/>
              </w:rPr>
              <w:t>进行公示。公示期不少于</w:t>
            </w:r>
            <w:r>
              <w:rPr>
                <w:rFonts w:hAnsi="宋体" w:cs="宋体" w:hint="eastAsia"/>
                <w:snapToGrid w:val="0"/>
                <w:sz w:val="24"/>
                <w:szCs w:val="24"/>
                <w:lang w:val="zh-CN"/>
              </w:rPr>
              <w:t>3</w:t>
            </w:r>
            <w:r>
              <w:rPr>
                <w:rFonts w:hAnsi="宋体" w:cs="宋体" w:hint="eastAsia"/>
                <w:snapToGrid w:val="0"/>
                <w:sz w:val="24"/>
                <w:szCs w:val="24"/>
                <w:lang w:val="zh-CN"/>
              </w:rPr>
              <w:t>个工作日。</w:t>
            </w:r>
          </w:p>
        </w:tc>
      </w:tr>
      <w:tr w:rsidR="00000000" w14:paraId="7EF35F38" w14:textId="77777777">
        <w:trPr>
          <w:trHeight w:val="23"/>
          <w:jc w:val="center"/>
        </w:trPr>
        <w:tc>
          <w:tcPr>
            <w:tcW w:w="731" w:type="dxa"/>
            <w:vAlign w:val="center"/>
          </w:tcPr>
          <w:p w14:paraId="3E606A58"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27</w:t>
            </w:r>
          </w:p>
        </w:tc>
        <w:tc>
          <w:tcPr>
            <w:tcW w:w="1843" w:type="dxa"/>
            <w:vAlign w:val="center"/>
          </w:tcPr>
          <w:p w14:paraId="13DC7B7A" w14:textId="77777777" w:rsidR="00000000" w:rsidRDefault="00106167">
            <w:pPr>
              <w:pStyle w:val="Affc"/>
              <w:spacing w:line="480" w:lineRule="exact"/>
              <w:jc w:val="center"/>
              <w:rPr>
                <w:rFonts w:ascii="宋体" w:eastAsia="宋体" w:hAnsi="宋体" w:cs="宋体" w:hint="eastAsia"/>
                <w:snapToGrid w:val="0"/>
                <w:color w:val="auto"/>
                <w:kern w:val="0"/>
                <w:sz w:val="24"/>
                <w:szCs w:val="24"/>
                <w:lang w:val="zh-CN"/>
              </w:rPr>
            </w:pPr>
            <w:r>
              <w:rPr>
                <w:rFonts w:ascii="宋体" w:eastAsia="宋体" w:hAnsi="宋体" w:cs="宋体" w:hint="eastAsia"/>
                <w:snapToGrid w:val="0"/>
                <w:color w:val="auto"/>
                <w:kern w:val="0"/>
                <w:sz w:val="24"/>
                <w:szCs w:val="24"/>
                <w:lang w:val="zh-CN"/>
              </w:rPr>
              <w:t>质疑</w:t>
            </w:r>
          </w:p>
        </w:tc>
        <w:tc>
          <w:tcPr>
            <w:tcW w:w="6621" w:type="dxa"/>
            <w:vAlign w:val="center"/>
          </w:tcPr>
          <w:p w14:paraId="0C79B211" w14:textId="77777777" w:rsidR="00000000" w:rsidRDefault="00106167">
            <w:pPr>
              <w:pStyle w:val="Affc"/>
              <w:spacing w:line="480" w:lineRule="exact"/>
              <w:ind w:firstLineChars="100" w:firstLine="240"/>
              <w:jc w:val="left"/>
              <w:rPr>
                <w:rFonts w:ascii="宋体" w:eastAsia="宋体" w:hAnsi="宋体" w:cs="宋体" w:hint="eastAsia"/>
                <w:snapToGrid w:val="0"/>
                <w:color w:val="auto"/>
                <w:kern w:val="0"/>
                <w:sz w:val="24"/>
                <w:szCs w:val="24"/>
                <w:lang w:val="zh-TW"/>
              </w:rPr>
            </w:pPr>
            <w:r>
              <w:rPr>
                <w:rFonts w:ascii="宋体" w:eastAsia="宋体" w:hAnsi="宋体" w:cs="宋体" w:hint="eastAsia"/>
                <w:snapToGrid w:val="0"/>
                <w:color w:val="auto"/>
                <w:kern w:val="0"/>
                <w:sz w:val="24"/>
                <w:szCs w:val="24"/>
              </w:rPr>
              <w:t>1</w:t>
            </w:r>
            <w:r>
              <w:rPr>
                <w:rFonts w:ascii="宋体" w:eastAsia="宋体" w:hAnsi="宋体" w:cs="宋体" w:hint="eastAsia"/>
                <w:snapToGrid w:val="0"/>
                <w:color w:val="auto"/>
                <w:kern w:val="0"/>
                <w:sz w:val="24"/>
                <w:szCs w:val="24"/>
              </w:rPr>
              <w:t>、</w:t>
            </w:r>
            <w:r>
              <w:rPr>
                <w:rFonts w:ascii="宋体" w:eastAsia="宋体" w:hAnsi="宋体" w:cs="宋体" w:hint="eastAsia"/>
                <w:snapToGrid w:val="0"/>
                <w:color w:val="auto"/>
                <w:kern w:val="0"/>
                <w:sz w:val="24"/>
                <w:szCs w:val="24"/>
                <w:lang w:val="zh-TW"/>
              </w:rPr>
              <w:t>投标人购买招标文件后应及时阅读招标文件的所有内容，对招标文件内容有异议的，应在投标截止时间前</w:t>
            </w:r>
            <w:r>
              <w:rPr>
                <w:rFonts w:ascii="宋体" w:eastAsia="宋体" w:hAnsi="宋体" w:cs="宋体" w:hint="eastAsia"/>
                <w:snapToGrid w:val="0"/>
                <w:color w:val="auto"/>
                <w:kern w:val="0"/>
                <w:sz w:val="24"/>
                <w:szCs w:val="24"/>
                <w:lang w:val="zh-TW"/>
              </w:rPr>
              <w:t>1</w:t>
            </w:r>
            <w:r>
              <w:rPr>
                <w:rFonts w:ascii="宋体" w:eastAsia="宋体" w:hAnsi="宋体" w:cs="宋体" w:hint="eastAsia"/>
                <w:snapToGrid w:val="0"/>
                <w:color w:val="auto"/>
                <w:kern w:val="0"/>
                <w:sz w:val="24"/>
                <w:szCs w:val="24"/>
                <w:lang w:val="zh-TW"/>
              </w:rPr>
              <w:t>0</w:t>
            </w:r>
            <w:r>
              <w:rPr>
                <w:rFonts w:ascii="宋体" w:eastAsia="宋体" w:hAnsi="宋体" w:cs="宋体" w:hint="eastAsia"/>
                <w:snapToGrid w:val="0"/>
                <w:color w:val="auto"/>
                <w:kern w:val="0"/>
                <w:sz w:val="24"/>
                <w:szCs w:val="24"/>
                <w:lang w:val="zh-TW"/>
              </w:rPr>
              <w:t>日历天，一次性</w:t>
            </w:r>
            <w:r>
              <w:rPr>
                <w:rFonts w:ascii="宋体" w:eastAsia="宋体" w:hAnsi="宋体" w:cs="宋体" w:hint="eastAsia"/>
                <w:snapToGrid w:val="0"/>
                <w:color w:val="auto"/>
                <w:kern w:val="0"/>
                <w:sz w:val="24"/>
                <w:szCs w:val="24"/>
                <w:lang w:val="zh-CN"/>
              </w:rPr>
              <w:t>向质疑受理单位</w:t>
            </w:r>
            <w:r>
              <w:rPr>
                <w:rFonts w:ascii="宋体" w:eastAsia="宋体" w:hAnsi="宋体" w:cs="宋体" w:hint="eastAsia"/>
                <w:snapToGrid w:val="0"/>
                <w:color w:val="auto"/>
                <w:kern w:val="0"/>
                <w:sz w:val="24"/>
                <w:szCs w:val="24"/>
                <w:lang w:val="zh-TW"/>
              </w:rPr>
              <w:t>提交书面的质疑材料，质疑材料不符合相关规定和要求的，或在规定时间内未送达的，均按照无效处理，质疑受理单位有权不接收，对此造成的质疑无效，质疑受理单位概不负责；</w:t>
            </w:r>
          </w:p>
          <w:p w14:paraId="33B0F93D" w14:textId="77777777" w:rsidR="00000000" w:rsidRDefault="00106167">
            <w:pPr>
              <w:pStyle w:val="Affc"/>
              <w:spacing w:line="480" w:lineRule="exact"/>
              <w:ind w:firstLineChars="100" w:firstLine="240"/>
              <w:jc w:val="left"/>
              <w:rPr>
                <w:rFonts w:ascii="宋体" w:eastAsia="宋体" w:hAnsi="宋体" w:cs="宋体" w:hint="eastAsia"/>
                <w:snapToGrid w:val="0"/>
                <w:color w:val="auto"/>
                <w:kern w:val="0"/>
                <w:sz w:val="24"/>
                <w:szCs w:val="24"/>
                <w:lang w:val="zh-TW"/>
              </w:rPr>
            </w:pPr>
            <w:r>
              <w:rPr>
                <w:rFonts w:ascii="宋体" w:eastAsia="宋体" w:hAnsi="宋体" w:cs="宋体" w:hint="eastAsia"/>
                <w:snapToGrid w:val="0"/>
                <w:color w:val="auto"/>
                <w:kern w:val="0"/>
                <w:sz w:val="24"/>
                <w:szCs w:val="24"/>
              </w:rPr>
              <w:t>2</w:t>
            </w:r>
            <w:r>
              <w:rPr>
                <w:rFonts w:ascii="宋体" w:eastAsia="宋体" w:hAnsi="宋体" w:cs="宋体" w:hint="eastAsia"/>
                <w:snapToGrid w:val="0"/>
                <w:color w:val="auto"/>
                <w:kern w:val="0"/>
                <w:sz w:val="24"/>
                <w:szCs w:val="24"/>
              </w:rPr>
              <w:t>、</w:t>
            </w:r>
            <w:r>
              <w:rPr>
                <w:rFonts w:ascii="宋体" w:eastAsia="宋体" w:hAnsi="宋体" w:cs="宋体" w:hint="eastAsia"/>
                <w:snapToGrid w:val="0"/>
                <w:color w:val="auto"/>
                <w:kern w:val="0"/>
                <w:sz w:val="24"/>
                <w:szCs w:val="24"/>
                <w:lang w:val="zh-TW"/>
              </w:rPr>
              <w:t>投标人对采购过程提出质疑的，应当在投标文件递交截止时间之前</w:t>
            </w:r>
            <w:r>
              <w:rPr>
                <w:rFonts w:ascii="宋体" w:eastAsia="宋体" w:hAnsi="宋体" w:cs="宋体" w:hint="eastAsia"/>
                <w:snapToGrid w:val="0"/>
                <w:color w:val="auto"/>
                <w:kern w:val="0"/>
                <w:sz w:val="24"/>
                <w:szCs w:val="24"/>
                <w:lang w:val="zh-CN"/>
              </w:rPr>
              <w:t>向</w:t>
            </w:r>
            <w:r>
              <w:rPr>
                <w:rFonts w:ascii="宋体" w:eastAsia="宋体" w:hAnsi="宋体" w:cs="宋体" w:hint="eastAsia"/>
                <w:snapToGrid w:val="0"/>
                <w:color w:val="auto"/>
                <w:kern w:val="0"/>
                <w:sz w:val="24"/>
                <w:szCs w:val="24"/>
                <w:lang w:val="zh-TW"/>
              </w:rPr>
              <w:t>质疑受理</w:t>
            </w:r>
            <w:r>
              <w:rPr>
                <w:rFonts w:ascii="宋体" w:eastAsia="宋体" w:hAnsi="宋体" w:cs="宋体" w:hint="eastAsia"/>
                <w:snapToGrid w:val="0"/>
                <w:color w:val="auto"/>
                <w:kern w:val="0"/>
                <w:sz w:val="24"/>
                <w:szCs w:val="24"/>
                <w:lang w:val="zh-CN"/>
              </w:rPr>
              <w:t>单位</w:t>
            </w:r>
            <w:r>
              <w:rPr>
                <w:rFonts w:ascii="宋体" w:eastAsia="宋体" w:hAnsi="宋体" w:cs="宋体" w:hint="eastAsia"/>
                <w:snapToGrid w:val="0"/>
                <w:color w:val="auto"/>
                <w:kern w:val="0"/>
                <w:sz w:val="24"/>
                <w:szCs w:val="24"/>
                <w:lang w:val="zh-TW"/>
              </w:rPr>
              <w:t>提交书面的质疑材料，质疑材料不符合相关规定和要求的，或在规定时间内未送达的，均按照无效处理，质疑受理单位有权不接收，对此造成的质疑无效，质疑受理单位概不负责；</w:t>
            </w:r>
          </w:p>
          <w:p w14:paraId="27566271" w14:textId="77777777" w:rsidR="00000000" w:rsidRDefault="00106167">
            <w:pPr>
              <w:pStyle w:val="Affc"/>
              <w:spacing w:line="480" w:lineRule="exact"/>
              <w:ind w:firstLineChars="100" w:firstLine="240"/>
              <w:jc w:val="left"/>
              <w:rPr>
                <w:rFonts w:ascii="宋体" w:eastAsia="宋体" w:hAnsi="宋体" w:cs="宋体" w:hint="eastAsia"/>
                <w:snapToGrid w:val="0"/>
                <w:color w:val="auto"/>
                <w:kern w:val="0"/>
                <w:sz w:val="24"/>
                <w:szCs w:val="24"/>
                <w:lang w:val="zh-TW"/>
              </w:rPr>
            </w:pPr>
            <w:r>
              <w:rPr>
                <w:rFonts w:ascii="宋体" w:eastAsia="宋体" w:hAnsi="宋体" w:cs="宋体" w:hint="eastAsia"/>
                <w:snapToGrid w:val="0"/>
                <w:color w:val="auto"/>
                <w:kern w:val="0"/>
                <w:sz w:val="24"/>
                <w:szCs w:val="24"/>
              </w:rPr>
              <w:t>3</w:t>
            </w:r>
            <w:r>
              <w:rPr>
                <w:rFonts w:ascii="宋体" w:eastAsia="宋体" w:hAnsi="宋体" w:cs="宋体" w:hint="eastAsia"/>
                <w:snapToGrid w:val="0"/>
                <w:color w:val="auto"/>
                <w:kern w:val="0"/>
                <w:sz w:val="24"/>
                <w:szCs w:val="24"/>
              </w:rPr>
              <w:t>、投标人</w:t>
            </w:r>
            <w:r>
              <w:rPr>
                <w:rFonts w:ascii="宋体" w:eastAsia="宋体" w:hAnsi="宋体" w:cs="宋体" w:hint="eastAsia"/>
                <w:snapToGrid w:val="0"/>
                <w:color w:val="auto"/>
                <w:kern w:val="0"/>
                <w:sz w:val="24"/>
                <w:szCs w:val="24"/>
                <w:lang w:val="zh-TW"/>
              </w:rPr>
              <w:t>对评标结果提出质疑的，应在评标结果公示期限届满之日前</w:t>
            </w:r>
            <w:r>
              <w:rPr>
                <w:rFonts w:ascii="宋体" w:eastAsia="宋体" w:hAnsi="宋体" w:cs="宋体" w:hint="eastAsia"/>
                <w:snapToGrid w:val="0"/>
                <w:color w:val="auto"/>
                <w:kern w:val="0"/>
                <w:sz w:val="24"/>
                <w:szCs w:val="24"/>
                <w:lang w:val="zh-CN"/>
              </w:rPr>
              <w:t>向</w:t>
            </w:r>
            <w:r>
              <w:rPr>
                <w:rFonts w:ascii="宋体" w:eastAsia="宋体" w:hAnsi="宋体" w:cs="宋体" w:hint="eastAsia"/>
                <w:snapToGrid w:val="0"/>
                <w:color w:val="auto"/>
                <w:kern w:val="0"/>
                <w:sz w:val="24"/>
                <w:szCs w:val="24"/>
                <w:lang w:val="zh-TW"/>
              </w:rPr>
              <w:t>质疑受理</w:t>
            </w:r>
            <w:r>
              <w:rPr>
                <w:rFonts w:ascii="宋体" w:eastAsia="宋体" w:hAnsi="宋体" w:cs="宋体" w:hint="eastAsia"/>
                <w:snapToGrid w:val="0"/>
                <w:color w:val="auto"/>
                <w:kern w:val="0"/>
                <w:sz w:val="24"/>
                <w:szCs w:val="24"/>
                <w:lang w:val="zh-CN"/>
              </w:rPr>
              <w:t>单位</w:t>
            </w:r>
            <w:r>
              <w:rPr>
                <w:rFonts w:ascii="宋体" w:eastAsia="宋体" w:hAnsi="宋体" w:cs="宋体" w:hint="eastAsia"/>
                <w:snapToGrid w:val="0"/>
                <w:color w:val="auto"/>
                <w:kern w:val="0"/>
                <w:sz w:val="24"/>
                <w:szCs w:val="24"/>
                <w:lang w:val="zh-TW"/>
              </w:rPr>
              <w:t>提交书面的</w:t>
            </w:r>
            <w:r>
              <w:rPr>
                <w:rFonts w:ascii="宋体" w:eastAsia="宋体" w:hAnsi="宋体" w:cs="宋体" w:hint="eastAsia"/>
                <w:snapToGrid w:val="0"/>
                <w:color w:val="auto"/>
                <w:kern w:val="0"/>
                <w:sz w:val="24"/>
                <w:szCs w:val="24"/>
                <w:lang w:val="zh-TW"/>
              </w:rPr>
              <w:t>质疑材料，质疑材料不符合相关规定和要求的，或在规定时间内未送达的，均按照无效处理，质疑受理单位有权不接收，对此造成的质疑无效，质疑受理单位概不负责。</w:t>
            </w:r>
          </w:p>
          <w:p w14:paraId="380B5541" w14:textId="77777777" w:rsidR="00000000" w:rsidRDefault="00106167">
            <w:pPr>
              <w:spacing w:line="480" w:lineRule="exact"/>
              <w:ind w:firstLineChars="100" w:firstLine="240"/>
              <w:rPr>
                <w:rFonts w:hAnsi="宋体" w:cs="宋体" w:hint="eastAsia"/>
                <w:snapToGrid w:val="0"/>
                <w:sz w:val="24"/>
                <w:szCs w:val="24"/>
              </w:rPr>
            </w:pPr>
            <w:r>
              <w:rPr>
                <w:rFonts w:hAnsi="宋体" w:cs="宋体" w:hint="eastAsia"/>
                <w:snapToGrid w:val="0"/>
                <w:sz w:val="24"/>
                <w:szCs w:val="24"/>
              </w:rPr>
              <w:t>4</w:t>
            </w:r>
            <w:r>
              <w:rPr>
                <w:rFonts w:hAnsi="宋体" w:cs="宋体" w:hint="eastAsia"/>
                <w:snapToGrid w:val="0"/>
                <w:sz w:val="24"/>
                <w:szCs w:val="24"/>
              </w:rPr>
              <w:t>、</w:t>
            </w:r>
            <w:r>
              <w:rPr>
                <w:rFonts w:hAnsi="宋体" w:cs="宋体" w:hint="eastAsia"/>
                <w:snapToGrid w:val="0"/>
                <w:sz w:val="24"/>
                <w:szCs w:val="24"/>
                <w:lang w:val="zh-CN"/>
              </w:rPr>
              <w:t>质疑受理单位：</w:t>
            </w:r>
            <w:r>
              <w:rPr>
                <w:rFonts w:hAnsi="宋体" w:cs="宋体" w:hint="eastAsia"/>
                <w:snapToGrid w:val="0"/>
                <w:sz w:val="24"/>
                <w:szCs w:val="24"/>
                <w:u w:val="single"/>
                <w:lang w:val="zh-CN"/>
              </w:rPr>
              <w:t>新华招标有限公司</w:t>
            </w:r>
            <w:r>
              <w:rPr>
                <w:rFonts w:hAnsi="宋体" w:cs="宋体" w:hint="eastAsia"/>
                <w:snapToGrid w:val="0"/>
                <w:sz w:val="24"/>
                <w:szCs w:val="24"/>
                <w:u w:val="single"/>
              </w:rPr>
              <w:t>综合部</w:t>
            </w:r>
          </w:p>
          <w:p w14:paraId="25D26E0A"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rPr>
              <w:t>联系人：徐女士</w:t>
            </w:r>
          </w:p>
          <w:p w14:paraId="14D43DCB"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rPr>
              <w:t>联系电话：</w:t>
            </w:r>
            <w:r>
              <w:rPr>
                <w:rFonts w:hAnsi="宋体" w:cs="宋体" w:hint="eastAsia"/>
                <w:snapToGrid w:val="0"/>
                <w:sz w:val="24"/>
                <w:szCs w:val="24"/>
                <w:lang w:val="zh-CN"/>
              </w:rPr>
              <w:t>010-63905903</w:t>
            </w:r>
          </w:p>
          <w:p w14:paraId="2D534527"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rPr>
              <w:t>地址：北京市海淀区莲花池东路</w:t>
            </w:r>
            <w:r>
              <w:rPr>
                <w:rFonts w:hAnsi="宋体" w:cs="宋体" w:hint="eastAsia"/>
                <w:snapToGrid w:val="0"/>
                <w:sz w:val="24"/>
                <w:szCs w:val="24"/>
                <w:lang w:val="zh-CN"/>
              </w:rPr>
              <w:t>39</w:t>
            </w:r>
            <w:r>
              <w:rPr>
                <w:rFonts w:hAnsi="宋体" w:cs="宋体" w:hint="eastAsia"/>
                <w:snapToGrid w:val="0"/>
                <w:sz w:val="24"/>
                <w:szCs w:val="24"/>
                <w:lang w:val="zh-CN"/>
              </w:rPr>
              <w:t>号西金大厦</w:t>
            </w:r>
            <w:r>
              <w:rPr>
                <w:rFonts w:hAnsi="宋体" w:cs="宋体" w:hint="eastAsia"/>
                <w:snapToGrid w:val="0"/>
                <w:sz w:val="24"/>
                <w:szCs w:val="24"/>
                <w:lang w:val="zh-CN"/>
              </w:rPr>
              <w:t>8</w:t>
            </w:r>
            <w:r>
              <w:rPr>
                <w:rFonts w:hAnsi="宋体" w:cs="宋体" w:hint="eastAsia"/>
                <w:snapToGrid w:val="0"/>
                <w:sz w:val="24"/>
                <w:szCs w:val="24"/>
                <w:lang w:val="zh-CN"/>
              </w:rPr>
              <w:t>层</w:t>
            </w:r>
            <w:r>
              <w:rPr>
                <w:rFonts w:hAnsi="宋体" w:cs="宋体" w:hint="eastAsia"/>
                <w:snapToGrid w:val="0"/>
                <w:sz w:val="24"/>
                <w:szCs w:val="24"/>
                <w:lang w:val="zh-CN"/>
              </w:rPr>
              <w:t>810</w:t>
            </w:r>
            <w:r>
              <w:rPr>
                <w:rFonts w:hAnsi="宋体" w:cs="宋体" w:hint="eastAsia"/>
                <w:snapToGrid w:val="0"/>
                <w:sz w:val="24"/>
                <w:szCs w:val="24"/>
                <w:lang w:val="zh-CN"/>
              </w:rPr>
              <w:t>室</w:t>
            </w:r>
          </w:p>
          <w:p w14:paraId="6E90A9AE"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rPr>
              <w:t>联系人：侯燕</w:t>
            </w:r>
          </w:p>
          <w:p w14:paraId="3ECA611C"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rPr>
              <w:t>电</w:t>
            </w:r>
            <w:r>
              <w:rPr>
                <w:rFonts w:hAnsi="宋体" w:cs="宋体" w:hint="eastAsia"/>
                <w:snapToGrid w:val="0"/>
                <w:sz w:val="24"/>
                <w:szCs w:val="24"/>
                <w:lang w:val="zh-CN"/>
              </w:rPr>
              <w:t xml:space="preserve">    </w:t>
            </w:r>
            <w:r>
              <w:rPr>
                <w:rFonts w:hAnsi="宋体" w:cs="宋体" w:hint="eastAsia"/>
                <w:snapToGrid w:val="0"/>
                <w:sz w:val="24"/>
                <w:szCs w:val="24"/>
                <w:lang w:val="zh-CN"/>
              </w:rPr>
              <w:t>话：</w:t>
            </w:r>
            <w:r>
              <w:rPr>
                <w:rFonts w:hAnsi="宋体" w:cs="宋体" w:hint="eastAsia"/>
                <w:snapToGrid w:val="0"/>
                <w:sz w:val="24"/>
                <w:szCs w:val="24"/>
                <w:lang w:val="zh-CN"/>
              </w:rPr>
              <w:t>028-85246996-815</w:t>
            </w:r>
            <w:r>
              <w:rPr>
                <w:rFonts w:hAnsi="宋体" w:cs="宋体" w:hint="eastAsia"/>
                <w:snapToGrid w:val="0"/>
                <w:sz w:val="24"/>
                <w:szCs w:val="24"/>
                <w:lang w:val="zh-CN"/>
              </w:rPr>
              <w:t>、</w:t>
            </w:r>
            <w:r>
              <w:rPr>
                <w:rFonts w:hAnsi="宋体" w:cs="宋体" w:hint="eastAsia"/>
                <w:snapToGrid w:val="0"/>
                <w:sz w:val="24"/>
                <w:szCs w:val="24"/>
                <w:lang w:val="zh-CN"/>
              </w:rPr>
              <w:t>15775958536</w:t>
            </w:r>
          </w:p>
          <w:p w14:paraId="74FC5466"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rPr>
              <w:t>邮</w:t>
            </w:r>
            <w:r>
              <w:rPr>
                <w:rFonts w:hAnsi="宋体" w:cs="宋体" w:hint="eastAsia"/>
                <w:snapToGrid w:val="0"/>
                <w:sz w:val="24"/>
                <w:szCs w:val="24"/>
                <w:lang w:val="zh-CN"/>
              </w:rPr>
              <w:t xml:space="preserve">    </w:t>
            </w:r>
            <w:r>
              <w:rPr>
                <w:rFonts w:hAnsi="宋体" w:cs="宋体" w:hint="eastAsia"/>
                <w:snapToGrid w:val="0"/>
                <w:sz w:val="24"/>
                <w:szCs w:val="24"/>
                <w:lang w:val="zh-CN"/>
              </w:rPr>
              <w:t>箱：</w:t>
            </w:r>
            <w:r>
              <w:rPr>
                <w:rFonts w:hAnsi="宋体" w:hint="eastAsia"/>
                <w:bCs/>
                <w:sz w:val="24"/>
                <w:szCs w:val="24"/>
                <w:lang w:val="zh-TW" w:eastAsia="zh-TW"/>
              </w:rPr>
              <w:t>463448717</w:t>
            </w:r>
            <w:r>
              <w:rPr>
                <w:rFonts w:hAnsi="宋体" w:hint="eastAsia"/>
                <w:bCs/>
                <w:sz w:val="24"/>
                <w:szCs w:val="24"/>
              </w:rPr>
              <w:t>@</w:t>
            </w:r>
            <w:r>
              <w:rPr>
                <w:rFonts w:hAnsi="宋体" w:hint="eastAsia"/>
                <w:bCs/>
                <w:sz w:val="24"/>
                <w:szCs w:val="24"/>
                <w:lang w:val="zh-TW" w:eastAsia="zh-TW"/>
              </w:rPr>
              <w:t>qq.com</w:t>
            </w:r>
          </w:p>
          <w:p w14:paraId="0F3EB61C"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eastAsia="zh-TW"/>
              </w:rPr>
              <w:t>四川分公司地址：成都市高新区府城大道西段</w:t>
            </w:r>
            <w:r>
              <w:rPr>
                <w:rFonts w:hAnsi="宋体" w:cs="宋体" w:hint="eastAsia"/>
                <w:snapToGrid w:val="0"/>
                <w:sz w:val="24"/>
                <w:szCs w:val="24"/>
                <w:lang w:val="zh-CN" w:eastAsia="zh-TW"/>
              </w:rPr>
              <w:t>399</w:t>
            </w:r>
            <w:r>
              <w:rPr>
                <w:rFonts w:hAnsi="宋体" w:cs="宋体" w:hint="eastAsia"/>
                <w:snapToGrid w:val="0"/>
                <w:sz w:val="24"/>
                <w:szCs w:val="24"/>
                <w:lang w:val="zh-CN" w:eastAsia="zh-TW"/>
              </w:rPr>
              <w:t>号天府新谷</w:t>
            </w:r>
            <w:r>
              <w:rPr>
                <w:rFonts w:hAnsi="宋体" w:cs="宋体" w:hint="eastAsia"/>
                <w:snapToGrid w:val="0"/>
                <w:sz w:val="24"/>
                <w:szCs w:val="24"/>
                <w:lang w:val="zh-CN" w:eastAsia="zh-TW"/>
              </w:rPr>
              <w:t>10</w:t>
            </w:r>
            <w:r>
              <w:rPr>
                <w:rFonts w:hAnsi="宋体" w:cs="宋体" w:hint="eastAsia"/>
                <w:snapToGrid w:val="0"/>
                <w:sz w:val="24"/>
                <w:szCs w:val="24"/>
                <w:lang w:val="zh-CN" w:eastAsia="zh-TW"/>
              </w:rPr>
              <w:t>号楼</w:t>
            </w:r>
            <w:r>
              <w:rPr>
                <w:rFonts w:hAnsi="宋体" w:cs="宋体" w:hint="eastAsia"/>
                <w:snapToGrid w:val="0"/>
                <w:sz w:val="24"/>
                <w:szCs w:val="24"/>
                <w:lang w:val="zh-CN" w:eastAsia="zh-TW"/>
              </w:rPr>
              <w:t>0801</w:t>
            </w:r>
          </w:p>
          <w:p w14:paraId="73DCF6C2" w14:textId="77777777" w:rsidR="00000000" w:rsidRDefault="00106167">
            <w:pPr>
              <w:spacing w:line="480" w:lineRule="exact"/>
              <w:ind w:firstLineChars="100" w:firstLine="240"/>
              <w:rPr>
                <w:rFonts w:hAnsi="宋体" w:cs="宋体" w:hint="eastAsia"/>
                <w:snapToGrid w:val="0"/>
                <w:sz w:val="24"/>
                <w:szCs w:val="24"/>
                <w:lang w:val="zh-CN"/>
              </w:rPr>
            </w:pPr>
            <w:r>
              <w:rPr>
                <w:rFonts w:hAnsi="宋体" w:cs="宋体" w:hint="eastAsia"/>
                <w:snapToGrid w:val="0"/>
                <w:sz w:val="24"/>
                <w:szCs w:val="24"/>
                <w:lang w:val="zh-CN"/>
              </w:rPr>
              <w:t>注：</w:t>
            </w:r>
            <w:r>
              <w:rPr>
                <w:rFonts w:hAnsi="宋体" w:cs="宋体" w:hint="eastAsia"/>
                <w:snapToGrid w:val="0"/>
                <w:sz w:val="24"/>
                <w:szCs w:val="24"/>
                <w:lang w:val="zh-CN"/>
              </w:rPr>
              <w:t>电话</w:t>
            </w:r>
            <w:r>
              <w:rPr>
                <w:rFonts w:hAnsi="宋体" w:cs="宋体" w:hint="eastAsia"/>
                <w:snapToGrid w:val="0"/>
                <w:sz w:val="24"/>
                <w:szCs w:val="24"/>
                <w:lang w:val="zh-CN"/>
              </w:rPr>
              <w:t>010-63905903</w:t>
            </w:r>
            <w:r>
              <w:rPr>
                <w:rFonts w:hAnsi="宋体" w:cs="宋体" w:hint="eastAsia"/>
                <w:snapToGrid w:val="0"/>
                <w:sz w:val="24"/>
                <w:szCs w:val="24"/>
                <w:lang w:val="zh-CN"/>
              </w:rPr>
              <w:t>是监督任何在本次招投标活动中弄虚作假、徇私舞弊、行贿受贿或通过任何不正当手段干扰评标结果或通过上述行为获取中标资格等行为的，投诉人应当据实反映情况，否则应承担相应的法律后果。</w:t>
            </w:r>
          </w:p>
        </w:tc>
      </w:tr>
      <w:tr w:rsidR="00000000" w14:paraId="7E1A2885" w14:textId="77777777">
        <w:trPr>
          <w:trHeight w:val="23"/>
          <w:jc w:val="center"/>
        </w:trPr>
        <w:tc>
          <w:tcPr>
            <w:tcW w:w="731" w:type="dxa"/>
            <w:vAlign w:val="center"/>
          </w:tcPr>
          <w:p w14:paraId="5998D32A"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28</w:t>
            </w:r>
          </w:p>
        </w:tc>
        <w:tc>
          <w:tcPr>
            <w:tcW w:w="1843" w:type="dxa"/>
            <w:vAlign w:val="center"/>
          </w:tcPr>
          <w:p w14:paraId="56E9DAC8"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lang w:val="zh-CN"/>
              </w:rPr>
              <w:t>招标代理服务费</w:t>
            </w:r>
          </w:p>
        </w:tc>
        <w:tc>
          <w:tcPr>
            <w:tcW w:w="6621" w:type="dxa"/>
            <w:vAlign w:val="center"/>
          </w:tcPr>
          <w:p w14:paraId="647B1367" w14:textId="77777777" w:rsidR="00000000" w:rsidRDefault="00106167">
            <w:pPr>
              <w:pStyle w:val="Affc"/>
              <w:spacing w:line="480" w:lineRule="exact"/>
              <w:ind w:firstLineChars="100" w:firstLine="240"/>
              <w:jc w:val="left"/>
              <w:rPr>
                <w:rFonts w:ascii="宋体" w:eastAsia="宋体" w:hAnsi="宋体" w:cs="宋体" w:hint="eastAsia"/>
                <w:bCs/>
                <w:color w:val="auto"/>
                <w:sz w:val="24"/>
                <w:szCs w:val="24"/>
              </w:rPr>
            </w:pPr>
            <w:r>
              <w:rPr>
                <w:rFonts w:ascii="宋体" w:eastAsia="宋体" w:hAnsi="宋体" w:cs="宋体" w:hint="eastAsia"/>
                <w:bCs/>
                <w:color w:val="auto"/>
                <w:sz w:val="24"/>
                <w:szCs w:val="24"/>
                <w:lang w:val="zh-TW" w:eastAsia="zh-TW"/>
              </w:rPr>
              <w:t>本项目</w:t>
            </w:r>
            <w:r>
              <w:rPr>
                <w:rFonts w:ascii="宋体" w:eastAsia="宋体" w:hAnsi="宋体" w:cs="宋体" w:hint="eastAsia"/>
                <w:bCs/>
                <w:color w:val="auto"/>
                <w:sz w:val="24"/>
                <w:szCs w:val="24"/>
              </w:rPr>
              <w:t>招标代理服务费由中标人支付。</w:t>
            </w:r>
            <w:r>
              <w:rPr>
                <w:rFonts w:ascii="宋体" w:eastAsia="宋体" w:hAnsi="宋体" w:cs="宋体" w:hint="eastAsia"/>
                <w:bCs/>
                <w:color w:val="auto"/>
                <w:sz w:val="24"/>
                <w:szCs w:val="24"/>
                <w:lang w:val="zh-TW"/>
              </w:rPr>
              <w:t>代理服务费</w:t>
            </w:r>
            <w:r>
              <w:rPr>
                <w:rFonts w:ascii="宋体" w:eastAsia="宋体" w:hAnsi="宋体" w:cs="宋体" w:hint="eastAsia"/>
                <w:bCs/>
                <w:color w:val="auto"/>
                <w:sz w:val="24"/>
                <w:szCs w:val="24"/>
                <w:lang w:val="zh-TW" w:eastAsia="zh-TW"/>
              </w:rPr>
              <w:t>不列入本项目的投标报价</w:t>
            </w:r>
            <w:r>
              <w:rPr>
                <w:rFonts w:ascii="宋体" w:eastAsia="宋体" w:hAnsi="宋体" w:cs="宋体" w:hint="eastAsia"/>
                <w:bCs/>
                <w:color w:val="auto"/>
                <w:sz w:val="24"/>
                <w:szCs w:val="24"/>
                <w:lang w:val="zh-TW"/>
              </w:rPr>
              <w:t>。</w:t>
            </w:r>
            <w:r>
              <w:rPr>
                <w:rFonts w:ascii="宋体" w:eastAsia="宋体" w:hAnsi="宋体" w:cs="宋体" w:hint="eastAsia"/>
                <w:bCs/>
                <w:color w:val="auto"/>
                <w:sz w:val="24"/>
                <w:szCs w:val="24"/>
              </w:rPr>
              <w:t>招标代理服务费对应货币为人民币，由中标人在领取中标通知书前向招标代理机构一次性支付。</w:t>
            </w:r>
          </w:p>
          <w:p w14:paraId="60A45412" w14:textId="77777777" w:rsidR="00000000" w:rsidRDefault="00106167">
            <w:pPr>
              <w:pStyle w:val="Affc"/>
              <w:spacing w:line="480" w:lineRule="exact"/>
              <w:ind w:firstLineChars="100" w:firstLine="240"/>
              <w:jc w:val="left"/>
              <w:rPr>
                <w:rFonts w:ascii="宋体" w:eastAsia="宋体" w:hAnsi="宋体" w:cs="宋体" w:hint="eastAsia"/>
                <w:bCs/>
                <w:color w:val="auto"/>
                <w:sz w:val="24"/>
                <w:szCs w:val="24"/>
                <w:lang w:val="zh-TW" w:eastAsia="zh-TW"/>
              </w:rPr>
            </w:pPr>
            <w:r>
              <w:rPr>
                <w:rFonts w:ascii="宋体" w:eastAsia="宋体" w:hAnsi="宋体" w:cs="宋体" w:hint="eastAsia"/>
                <w:bCs/>
                <w:color w:val="auto"/>
                <w:sz w:val="24"/>
                <w:szCs w:val="24"/>
                <w:lang w:val="zh-TW" w:eastAsia="zh-TW"/>
              </w:rPr>
              <w:t>招标代理服务费金额：</w:t>
            </w:r>
            <w:ins w:id="47" w:author="Lenovo" w:date="2021-06-09T16:17:00Z">
              <w:r>
                <w:rPr>
                  <w:rFonts w:ascii="宋体" w:eastAsia="宋体" w:hAnsi="宋体" w:cs="宋体" w:hint="eastAsia"/>
                  <w:bCs/>
                  <w:color w:val="auto"/>
                  <w:sz w:val="24"/>
                  <w:szCs w:val="24"/>
                  <w:highlight w:val="yellow"/>
                  <w:u w:val="single"/>
                </w:rPr>
                <w:t>壹万陆仟</w:t>
              </w:r>
            </w:ins>
            <w:r>
              <w:rPr>
                <w:rFonts w:ascii="宋体" w:eastAsia="宋体" w:hAnsi="宋体" w:cs="宋体" w:hint="eastAsia"/>
                <w:bCs/>
                <w:color w:val="auto"/>
                <w:sz w:val="24"/>
                <w:szCs w:val="24"/>
                <w:highlight w:val="yellow"/>
                <w:lang w:val="zh-TW" w:eastAsia="zh-TW"/>
              </w:rPr>
              <w:t>元整</w:t>
            </w:r>
            <w:r>
              <w:rPr>
                <w:rFonts w:ascii="宋体" w:eastAsia="宋体" w:hAnsi="宋体" w:cs="宋体" w:hint="eastAsia"/>
                <w:bCs/>
                <w:color w:val="auto"/>
                <w:sz w:val="24"/>
                <w:szCs w:val="24"/>
                <w:lang w:val="zh-TW" w:eastAsia="zh-TW"/>
              </w:rPr>
              <w:t>。</w:t>
            </w:r>
          </w:p>
          <w:p w14:paraId="1B3A27D5" w14:textId="77777777" w:rsidR="00000000" w:rsidRDefault="00106167">
            <w:pPr>
              <w:pStyle w:val="Affc"/>
              <w:spacing w:line="480" w:lineRule="exact"/>
              <w:ind w:firstLineChars="100" w:firstLine="240"/>
              <w:jc w:val="left"/>
              <w:rPr>
                <w:rFonts w:ascii="宋体" w:eastAsia="宋体" w:hAnsi="宋体" w:cs="宋体" w:hint="eastAsia"/>
                <w:bCs/>
                <w:color w:val="auto"/>
                <w:sz w:val="24"/>
                <w:szCs w:val="24"/>
                <w:lang w:val="zh-TW" w:eastAsia="zh-TW"/>
              </w:rPr>
            </w:pPr>
            <w:r>
              <w:rPr>
                <w:rFonts w:ascii="宋体" w:eastAsia="宋体" w:hAnsi="宋体" w:cs="宋体" w:hint="eastAsia"/>
                <w:bCs/>
                <w:color w:val="auto"/>
                <w:sz w:val="24"/>
                <w:szCs w:val="24"/>
                <w:lang w:val="zh-TW" w:eastAsia="zh-TW"/>
              </w:rPr>
              <w:t>支付方式及收款账户信息如下：</w:t>
            </w:r>
          </w:p>
          <w:p w14:paraId="2116E26F" w14:textId="77777777" w:rsidR="00000000" w:rsidRDefault="00106167">
            <w:pPr>
              <w:pStyle w:val="Affc"/>
              <w:spacing w:line="480" w:lineRule="exact"/>
              <w:ind w:firstLineChars="100" w:firstLine="240"/>
              <w:jc w:val="left"/>
              <w:rPr>
                <w:rFonts w:ascii="宋体" w:eastAsia="宋体" w:hAnsi="宋体" w:cs="宋体" w:hint="eastAsia"/>
                <w:bCs/>
                <w:color w:val="auto"/>
                <w:sz w:val="24"/>
                <w:szCs w:val="24"/>
              </w:rPr>
            </w:pPr>
            <w:r>
              <w:rPr>
                <w:rFonts w:ascii="宋体" w:eastAsia="宋体" w:hAnsi="宋体" w:cs="宋体" w:hint="eastAsia"/>
                <w:bCs/>
                <w:color w:val="auto"/>
                <w:sz w:val="24"/>
                <w:szCs w:val="24"/>
              </w:rPr>
              <w:t>方式：以银行转账或电汇方式交纳。</w:t>
            </w:r>
          </w:p>
          <w:p w14:paraId="05F97DD1" w14:textId="77777777" w:rsidR="00000000" w:rsidRDefault="00106167">
            <w:pPr>
              <w:pStyle w:val="Affc"/>
              <w:spacing w:line="480" w:lineRule="exact"/>
              <w:ind w:firstLineChars="100" w:firstLine="240"/>
              <w:jc w:val="left"/>
              <w:rPr>
                <w:rFonts w:ascii="宋体" w:eastAsia="宋体" w:hAnsi="宋体" w:cs="宋体" w:hint="eastAsia"/>
                <w:bCs/>
                <w:color w:val="auto"/>
                <w:sz w:val="24"/>
                <w:szCs w:val="24"/>
              </w:rPr>
            </w:pPr>
            <w:r>
              <w:rPr>
                <w:rFonts w:ascii="宋体" w:eastAsia="宋体" w:hAnsi="宋体" w:cs="宋体" w:hint="eastAsia"/>
                <w:bCs/>
                <w:color w:val="auto"/>
                <w:sz w:val="24"/>
                <w:szCs w:val="24"/>
              </w:rPr>
              <w:t>收款单位：新华招标有限公司四川</w:t>
            </w:r>
            <w:r>
              <w:rPr>
                <w:rFonts w:ascii="宋体" w:eastAsia="宋体" w:hAnsi="宋体" w:cs="宋体" w:hint="eastAsia"/>
                <w:bCs/>
                <w:color w:val="auto"/>
                <w:sz w:val="24"/>
                <w:szCs w:val="24"/>
              </w:rPr>
              <w:t>分公司。</w:t>
            </w:r>
          </w:p>
          <w:p w14:paraId="4F5C64F6" w14:textId="77777777" w:rsidR="00000000" w:rsidRDefault="00106167">
            <w:pPr>
              <w:pStyle w:val="Affc"/>
              <w:spacing w:line="480" w:lineRule="exact"/>
              <w:ind w:firstLineChars="100" w:firstLine="240"/>
              <w:jc w:val="left"/>
              <w:rPr>
                <w:rFonts w:ascii="宋体" w:eastAsia="宋体" w:hAnsi="宋体" w:cs="宋体" w:hint="eastAsia"/>
                <w:bCs/>
                <w:color w:val="auto"/>
                <w:sz w:val="24"/>
                <w:szCs w:val="24"/>
              </w:rPr>
            </w:pPr>
            <w:r>
              <w:rPr>
                <w:rFonts w:ascii="宋体" w:eastAsia="宋体" w:hAnsi="宋体" w:cs="宋体" w:hint="eastAsia"/>
                <w:bCs/>
                <w:color w:val="auto"/>
                <w:sz w:val="24"/>
                <w:szCs w:val="24"/>
              </w:rPr>
              <w:t>账</w:t>
            </w:r>
            <w:r>
              <w:rPr>
                <w:rFonts w:ascii="宋体" w:eastAsia="宋体" w:hAnsi="宋体" w:cs="宋体" w:hint="eastAsia"/>
                <w:bCs/>
                <w:color w:val="auto"/>
                <w:sz w:val="24"/>
                <w:szCs w:val="24"/>
              </w:rPr>
              <w:t xml:space="preserve">    </w:t>
            </w:r>
            <w:r>
              <w:rPr>
                <w:rFonts w:ascii="宋体" w:eastAsia="宋体" w:hAnsi="宋体" w:cs="宋体" w:hint="eastAsia"/>
                <w:bCs/>
                <w:color w:val="auto"/>
                <w:sz w:val="24"/>
                <w:szCs w:val="24"/>
              </w:rPr>
              <w:t>号：</w:t>
            </w:r>
            <w:r>
              <w:rPr>
                <w:rFonts w:ascii="宋体" w:eastAsia="宋体" w:hAnsi="宋体" w:cs="宋体" w:hint="eastAsia"/>
                <w:bCs/>
                <w:color w:val="auto"/>
                <w:sz w:val="24"/>
                <w:szCs w:val="24"/>
              </w:rPr>
              <w:t>128909354910901</w:t>
            </w:r>
            <w:r>
              <w:rPr>
                <w:rFonts w:ascii="宋体" w:eastAsia="宋体" w:hAnsi="宋体" w:cs="宋体" w:hint="eastAsia"/>
                <w:bCs/>
                <w:color w:val="auto"/>
                <w:sz w:val="24"/>
                <w:szCs w:val="24"/>
              </w:rPr>
              <w:t>。</w:t>
            </w:r>
          </w:p>
          <w:p w14:paraId="269A0763" w14:textId="77777777" w:rsidR="00000000" w:rsidRDefault="00106167">
            <w:pPr>
              <w:adjustRightInd w:val="0"/>
              <w:snapToGrid w:val="0"/>
              <w:spacing w:line="480" w:lineRule="exact"/>
              <w:ind w:leftChars="50" w:left="170" w:rightChars="50" w:right="170" w:firstLineChars="0" w:firstLine="0"/>
              <w:rPr>
                <w:rFonts w:hAnsi="宋体" w:cs="宋体" w:hint="eastAsia"/>
                <w:sz w:val="24"/>
                <w:szCs w:val="24"/>
              </w:rPr>
            </w:pPr>
            <w:r>
              <w:rPr>
                <w:rFonts w:hAnsi="宋体" w:cs="宋体" w:hint="eastAsia"/>
                <w:bCs/>
                <w:sz w:val="24"/>
                <w:szCs w:val="24"/>
              </w:rPr>
              <w:t>开</w:t>
            </w:r>
            <w:r>
              <w:rPr>
                <w:rFonts w:hAnsi="宋体" w:cs="宋体" w:hint="eastAsia"/>
                <w:bCs/>
                <w:sz w:val="24"/>
                <w:szCs w:val="24"/>
              </w:rPr>
              <w:t xml:space="preserve"> </w:t>
            </w:r>
            <w:r>
              <w:rPr>
                <w:rFonts w:hAnsi="宋体" w:cs="宋体" w:hint="eastAsia"/>
                <w:bCs/>
                <w:sz w:val="24"/>
                <w:szCs w:val="24"/>
              </w:rPr>
              <w:t>户</w:t>
            </w:r>
            <w:r>
              <w:rPr>
                <w:rFonts w:hAnsi="宋体" w:cs="宋体" w:hint="eastAsia"/>
                <w:bCs/>
                <w:sz w:val="24"/>
                <w:szCs w:val="24"/>
              </w:rPr>
              <w:t xml:space="preserve"> </w:t>
            </w:r>
            <w:r>
              <w:rPr>
                <w:rFonts w:hAnsi="宋体" w:cs="宋体" w:hint="eastAsia"/>
                <w:bCs/>
                <w:sz w:val="24"/>
                <w:szCs w:val="24"/>
              </w:rPr>
              <w:t>行：招商银行股份有限公司成都府城大道支行。</w:t>
            </w:r>
          </w:p>
        </w:tc>
      </w:tr>
      <w:tr w:rsidR="00000000" w14:paraId="77FFF8A3" w14:textId="77777777">
        <w:trPr>
          <w:trHeight w:val="23"/>
          <w:jc w:val="center"/>
        </w:trPr>
        <w:tc>
          <w:tcPr>
            <w:tcW w:w="731" w:type="dxa"/>
            <w:vAlign w:val="center"/>
          </w:tcPr>
          <w:p w14:paraId="4C916210"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rPr>
              <w:t>29</w:t>
            </w:r>
          </w:p>
        </w:tc>
        <w:tc>
          <w:tcPr>
            <w:tcW w:w="1843" w:type="dxa"/>
            <w:vAlign w:val="center"/>
          </w:tcPr>
          <w:p w14:paraId="006BE173" w14:textId="77777777" w:rsidR="00000000" w:rsidRDefault="00106167">
            <w:pPr>
              <w:pStyle w:val="affb"/>
              <w:spacing w:line="480" w:lineRule="exact"/>
              <w:ind w:leftChars="50" w:left="170" w:rightChars="50" w:right="170" w:firstLineChars="0" w:firstLine="0"/>
              <w:jc w:val="center"/>
              <w:rPr>
                <w:rFonts w:cs="宋体" w:hint="eastAsia"/>
                <w:szCs w:val="24"/>
                <w:lang w:val="zh-CN"/>
              </w:rPr>
            </w:pPr>
            <w:r>
              <w:rPr>
                <w:rFonts w:cs="宋体" w:hint="eastAsia"/>
                <w:szCs w:val="24"/>
                <w:lang w:val="zh-CN"/>
              </w:rPr>
              <w:t>授权代表有关</w:t>
            </w:r>
          </w:p>
          <w:p w14:paraId="45B49FE4" w14:textId="77777777" w:rsidR="00000000" w:rsidRDefault="00106167">
            <w:pPr>
              <w:pStyle w:val="affb"/>
              <w:spacing w:line="480" w:lineRule="exact"/>
              <w:ind w:leftChars="50" w:left="170" w:rightChars="50" w:right="170" w:firstLineChars="0" w:firstLine="0"/>
              <w:jc w:val="center"/>
              <w:rPr>
                <w:rFonts w:cs="宋体" w:hint="eastAsia"/>
                <w:szCs w:val="24"/>
              </w:rPr>
            </w:pPr>
            <w:r>
              <w:rPr>
                <w:rFonts w:cs="宋体" w:hint="eastAsia"/>
                <w:szCs w:val="24"/>
                <w:lang w:val="zh-CN"/>
              </w:rPr>
              <w:t>要求</w:t>
            </w:r>
          </w:p>
        </w:tc>
        <w:tc>
          <w:tcPr>
            <w:tcW w:w="6621" w:type="dxa"/>
            <w:vAlign w:val="center"/>
          </w:tcPr>
          <w:p w14:paraId="3D66C0A0" w14:textId="77777777" w:rsidR="00000000" w:rsidRDefault="00106167">
            <w:pPr>
              <w:tabs>
                <w:tab w:val="left" w:pos="1119"/>
              </w:tabs>
              <w:adjustRightInd w:val="0"/>
              <w:snapToGrid w:val="0"/>
              <w:spacing w:line="480" w:lineRule="exact"/>
              <w:ind w:leftChars="50" w:left="170" w:rightChars="50" w:right="170" w:firstLineChars="0" w:firstLine="0"/>
              <w:jc w:val="left"/>
              <w:rPr>
                <w:rFonts w:hAnsi="宋体" w:cs="宋体" w:hint="eastAsia"/>
                <w:sz w:val="24"/>
                <w:szCs w:val="24"/>
                <w:lang w:val="zh-CN"/>
              </w:rPr>
            </w:pPr>
            <w:r>
              <w:rPr>
                <w:rFonts w:hAnsi="宋体" w:cs="宋体" w:hint="eastAsia"/>
                <w:sz w:val="24"/>
                <w:szCs w:val="24"/>
                <w:lang w:val="zh-CN"/>
              </w:rPr>
              <w:t>当授权代表参加投标时：</w:t>
            </w:r>
          </w:p>
          <w:p w14:paraId="29F8946A" w14:textId="77777777" w:rsidR="00000000" w:rsidRDefault="00106167">
            <w:pPr>
              <w:tabs>
                <w:tab w:val="left" w:pos="1119"/>
              </w:tabs>
              <w:adjustRightInd w:val="0"/>
              <w:snapToGrid w:val="0"/>
              <w:spacing w:line="480" w:lineRule="exact"/>
              <w:ind w:leftChars="50" w:left="170" w:rightChars="50" w:right="170" w:firstLineChars="0" w:firstLine="0"/>
              <w:jc w:val="left"/>
              <w:rPr>
                <w:rFonts w:hAnsi="宋体" w:cs="宋体" w:hint="eastAsia"/>
                <w:b/>
                <w:sz w:val="24"/>
                <w:szCs w:val="24"/>
                <w:lang w:val="zh-CN"/>
              </w:rPr>
            </w:pPr>
            <w:r>
              <w:rPr>
                <w:rFonts w:hAnsi="宋体" w:cs="宋体" w:hint="eastAsia"/>
                <w:b/>
                <w:sz w:val="24"/>
                <w:szCs w:val="24"/>
                <w:lang w:val="zh-CN"/>
              </w:rPr>
              <w:t>1</w:t>
            </w:r>
            <w:r>
              <w:rPr>
                <w:rFonts w:hAnsi="宋体" w:cs="宋体" w:hint="eastAsia"/>
                <w:b/>
                <w:sz w:val="24"/>
                <w:szCs w:val="24"/>
                <w:lang w:val="zh-CN"/>
              </w:rPr>
              <w:t>、应当由授权代表递交投标文件，否则其投标文件将被拒收。</w:t>
            </w:r>
            <w:r>
              <w:rPr>
                <w:rFonts w:hAnsi="宋体" w:cs="宋体" w:hint="eastAsia"/>
                <w:b/>
                <w:sz w:val="24"/>
                <w:szCs w:val="24"/>
                <w:lang w:val="zh-CN"/>
              </w:rPr>
              <w:t xml:space="preserve"> </w:t>
            </w:r>
          </w:p>
          <w:p w14:paraId="40627BA0" w14:textId="77777777" w:rsidR="00000000" w:rsidRDefault="00106167">
            <w:pPr>
              <w:tabs>
                <w:tab w:val="left" w:pos="1119"/>
              </w:tabs>
              <w:adjustRightInd w:val="0"/>
              <w:snapToGrid w:val="0"/>
              <w:spacing w:line="480" w:lineRule="exact"/>
              <w:ind w:leftChars="50" w:left="170" w:rightChars="50" w:right="170" w:firstLineChars="0" w:firstLine="0"/>
              <w:jc w:val="left"/>
              <w:rPr>
                <w:rFonts w:hAnsi="宋体" w:cs="宋体" w:hint="eastAsia"/>
                <w:b/>
                <w:sz w:val="24"/>
                <w:szCs w:val="24"/>
                <w:lang w:val="zh-CN"/>
              </w:rPr>
            </w:pPr>
            <w:r>
              <w:rPr>
                <w:rFonts w:hAnsi="宋体" w:cs="宋体" w:hint="eastAsia"/>
                <w:b/>
                <w:sz w:val="24"/>
                <w:szCs w:val="24"/>
                <w:lang w:val="zh-CN"/>
              </w:rPr>
              <w:t>2</w:t>
            </w:r>
            <w:r>
              <w:rPr>
                <w:rFonts w:hAnsi="宋体" w:cs="宋体" w:hint="eastAsia"/>
                <w:b/>
                <w:sz w:val="24"/>
                <w:szCs w:val="24"/>
                <w:lang w:val="zh-CN"/>
              </w:rPr>
              <w:t>、应当由授权代表参加开标会议，并进行开标和评标过程中所需要的相关资料签字。</w:t>
            </w:r>
          </w:p>
          <w:p w14:paraId="1D2D9027" w14:textId="77777777" w:rsidR="00000000" w:rsidRDefault="00106167">
            <w:pPr>
              <w:tabs>
                <w:tab w:val="left" w:pos="1119"/>
              </w:tabs>
              <w:adjustRightInd w:val="0"/>
              <w:snapToGrid w:val="0"/>
              <w:spacing w:line="480" w:lineRule="exact"/>
              <w:ind w:leftChars="50" w:left="170" w:rightChars="50" w:right="170" w:firstLineChars="0" w:firstLine="0"/>
              <w:jc w:val="left"/>
              <w:rPr>
                <w:rFonts w:hAnsi="宋体" w:cs="宋体" w:hint="eastAsia"/>
                <w:sz w:val="24"/>
                <w:szCs w:val="24"/>
                <w:lang w:val="zh-CN"/>
              </w:rPr>
            </w:pPr>
            <w:r>
              <w:rPr>
                <w:rFonts w:hAnsi="宋体" w:cs="宋体" w:hint="eastAsia"/>
                <w:b/>
                <w:sz w:val="24"/>
                <w:szCs w:val="24"/>
              </w:rPr>
              <w:t>3</w:t>
            </w:r>
            <w:r>
              <w:rPr>
                <w:rFonts w:hAnsi="宋体" w:cs="宋体" w:hint="eastAsia"/>
                <w:b/>
                <w:sz w:val="24"/>
                <w:szCs w:val="24"/>
              </w:rPr>
              <w:t>、</w:t>
            </w:r>
            <w:r>
              <w:rPr>
                <w:rFonts w:hAnsi="宋体" w:cs="宋体" w:hint="eastAsia"/>
                <w:b/>
                <w:sz w:val="24"/>
                <w:szCs w:val="24"/>
                <w:lang w:val="zh-CN"/>
              </w:rPr>
              <w:t>需提供投标单位为授权代表缴纳的近一个月社保证明材料</w:t>
            </w:r>
            <w:r>
              <w:rPr>
                <w:rFonts w:hAnsi="宋体" w:cs="宋体" w:hint="eastAsia"/>
                <w:sz w:val="24"/>
                <w:szCs w:val="24"/>
                <w:lang w:val="zh-CN"/>
              </w:rPr>
              <w:t>。</w:t>
            </w:r>
          </w:p>
        </w:tc>
      </w:tr>
      <w:tr w:rsidR="00000000" w14:paraId="3C220119" w14:textId="77777777">
        <w:trPr>
          <w:trHeight w:val="23"/>
          <w:jc w:val="center"/>
        </w:trPr>
        <w:tc>
          <w:tcPr>
            <w:tcW w:w="731" w:type="dxa"/>
            <w:vAlign w:val="center"/>
          </w:tcPr>
          <w:p w14:paraId="31F28891" w14:textId="77777777" w:rsidR="00000000" w:rsidRDefault="00106167">
            <w:pPr>
              <w:pStyle w:val="Normal"/>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30</w:t>
            </w:r>
          </w:p>
        </w:tc>
        <w:tc>
          <w:tcPr>
            <w:tcW w:w="1843" w:type="dxa"/>
            <w:vAlign w:val="center"/>
          </w:tcPr>
          <w:p w14:paraId="406DE630" w14:textId="77777777" w:rsidR="00000000" w:rsidRDefault="00106167">
            <w:pPr>
              <w:pStyle w:val="Normal"/>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答疑</w:t>
            </w:r>
          </w:p>
        </w:tc>
        <w:tc>
          <w:tcPr>
            <w:tcW w:w="6621" w:type="dxa"/>
            <w:vAlign w:val="center"/>
          </w:tcPr>
          <w:p w14:paraId="53248C2A" w14:textId="77777777" w:rsidR="00000000" w:rsidRDefault="00106167">
            <w:pPr>
              <w:pStyle w:val="Normal"/>
              <w:spacing w:line="480" w:lineRule="exact"/>
              <w:ind w:leftChars="50" w:left="170" w:rightChars="50" w:right="170" w:firstLineChars="0" w:firstLine="0"/>
              <w:rPr>
                <w:rFonts w:hAnsi="宋体" w:cs="宋体" w:hint="eastAsia"/>
                <w:sz w:val="24"/>
                <w:szCs w:val="24"/>
              </w:rPr>
            </w:pPr>
            <w:r>
              <w:rPr>
                <w:rFonts w:hAnsi="宋体" w:cs="宋体" w:hint="eastAsia"/>
                <w:sz w:val="24"/>
                <w:szCs w:val="24"/>
              </w:rPr>
              <w:t>本项目不组织答疑会，如有需要另行通知。</w:t>
            </w:r>
          </w:p>
        </w:tc>
      </w:tr>
      <w:tr w:rsidR="00000000" w14:paraId="6E2B230D" w14:textId="77777777">
        <w:trPr>
          <w:trHeight w:val="23"/>
          <w:jc w:val="center"/>
        </w:trPr>
        <w:tc>
          <w:tcPr>
            <w:tcW w:w="731" w:type="dxa"/>
            <w:vAlign w:val="center"/>
          </w:tcPr>
          <w:p w14:paraId="7F90EDC0" w14:textId="77777777" w:rsidR="00000000" w:rsidRDefault="00106167">
            <w:pPr>
              <w:pStyle w:val="Normal"/>
              <w:spacing w:line="480" w:lineRule="exact"/>
              <w:ind w:rightChars="50" w:right="170" w:firstLineChars="0" w:firstLine="0"/>
              <w:jc w:val="center"/>
              <w:rPr>
                <w:rFonts w:hAnsi="宋体" w:cs="宋体" w:hint="eastAsia"/>
                <w:sz w:val="24"/>
                <w:szCs w:val="24"/>
              </w:rPr>
            </w:pPr>
            <w:r>
              <w:rPr>
                <w:rFonts w:hAnsi="宋体" w:cs="宋体" w:hint="eastAsia"/>
                <w:sz w:val="24"/>
                <w:szCs w:val="24"/>
              </w:rPr>
              <w:t xml:space="preserve"> 31</w:t>
            </w:r>
          </w:p>
        </w:tc>
        <w:tc>
          <w:tcPr>
            <w:tcW w:w="1843" w:type="dxa"/>
            <w:vAlign w:val="center"/>
          </w:tcPr>
          <w:p w14:paraId="75FDDE80" w14:textId="77777777" w:rsidR="00000000" w:rsidRDefault="00106167">
            <w:pPr>
              <w:pStyle w:val="Normal"/>
              <w:spacing w:line="480" w:lineRule="exact"/>
              <w:ind w:rightChars="50" w:right="170" w:firstLineChars="0" w:firstLine="0"/>
              <w:jc w:val="center"/>
              <w:rPr>
                <w:rFonts w:hAnsi="宋体" w:cs="宋体" w:hint="eastAsia"/>
                <w:sz w:val="24"/>
                <w:szCs w:val="24"/>
              </w:rPr>
            </w:pPr>
            <w:r>
              <w:rPr>
                <w:rFonts w:hAnsi="宋体" w:cs="宋体" w:hint="eastAsia"/>
                <w:sz w:val="24"/>
                <w:szCs w:val="24"/>
              </w:rPr>
              <w:t>开标一览表</w:t>
            </w:r>
          </w:p>
        </w:tc>
        <w:tc>
          <w:tcPr>
            <w:tcW w:w="6621" w:type="dxa"/>
            <w:vAlign w:val="center"/>
          </w:tcPr>
          <w:p w14:paraId="274DC92A" w14:textId="77777777" w:rsidR="00000000" w:rsidRDefault="00106167">
            <w:pPr>
              <w:pStyle w:val="Normal"/>
              <w:spacing w:line="480" w:lineRule="exact"/>
              <w:ind w:rightChars="50" w:right="170" w:firstLineChars="0" w:firstLine="0"/>
              <w:rPr>
                <w:rFonts w:hAnsi="宋体" w:cs="宋体" w:hint="eastAsia"/>
                <w:sz w:val="24"/>
                <w:szCs w:val="24"/>
              </w:rPr>
            </w:pPr>
            <w:r>
              <w:rPr>
                <w:rFonts w:hAnsi="宋体" w:cs="宋体" w:hint="eastAsia"/>
                <w:sz w:val="24"/>
                <w:szCs w:val="24"/>
              </w:rPr>
              <w:t>开标一览表应当按照招标文件规定格式和内容制作</w:t>
            </w:r>
            <w:r>
              <w:rPr>
                <w:rFonts w:hAnsi="宋体" w:cs="宋体" w:hint="eastAsia"/>
                <w:b/>
                <w:sz w:val="24"/>
                <w:szCs w:val="24"/>
              </w:rPr>
              <w:t>一式两份</w:t>
            </w:r>
            <w:r>
              <w:rPr>
                <w:rFonts w:hAnsi="宋体" w:cs="宋体" w:hint="eastAsia"/>
                <w:sz w:val="24"/>
                <w:szCs w:val="24"/>
              </w:rPr>
              <w:t>。一份用于唱标，需按照招标</w:t>
            </w:r>
            <w:r>
              <w:rPr>
                <w:rFonts w:hAnsi="宋体" w:cs="宋体" w:hint="eastAsia"/>
                <w:sz w:val="24"/>
                <w:szCs w:val="24"/>
              </w:rPr>
              <w:t>文件第二章第</w:t>
            </w:r>
            <w:r>
              <w:rPr>
                <w:rFonts w:hAnsi="宋体" w:cs="宋体" w:hint="eastAsia"/>
                <w:sz w:val="24"/>
                <w:szCs w:val="24"/>
              </w:rPr>
              <w:t>19</w:t>
            </w:r>
            <w:r>
              <w:rPr>
                <w:rFonts w:hAnsi="宋体" w:cs="宋体" w:hint="eastAsia"/>
                <w:sz w:val="24"/>
                <w:szCs w:val="24"/>
              </w:rPr>
              <w:t>条规定进行单独包装、密封和标注；另一份装订在投标文件中的投标函之后。</w:t>
            </w:r>
          </w:p>
        </w:tc>
      </w:tr>
      <w:tr w:rsidR="00000000" w14:paraId="2812A76D" w14:textId="77777777">
        <w:trPr>
          <w:trHeight w:val="23"/>
          <w:jc w:val="center"/>
        </w:trPr>
        <w:tc>
          <w:tcPr>
            <w:tcW w:w="731" w:type="dxa"/>
            <w:vAlign w:val="center"/>
          </w:tcPr>
          <w:p w14:paraId="07EC9EEA" w14:textId="77777777" w:rsidR="00000000" w:rsidRDefault="00106167">
            <w:pPr>
              <w:pStyle w:val="Normal"/>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32</w:t>
            </w:r>
          </w:p>
        </w:tc>
        <w:tc>
          <w:tcPr>
            <w:tcW w:w="1843" w:type="dxa"/>
            <w:vAlign w:val="center"/>
          </w:tcPr>
          <w:p w14:paraId="1B992DC8" w14:textId="77777777" w:rsidR="00000000" w:rsidRDefault="00106167">
            <w:pPr>
              <w:pStyle w:val="Normal"/>
              <w:spacing w:line="480" w:lineRule="exact"/>
              <w:ind w:leftChars="50" w:left="170" w:rightChars="50" w:right="170" w:firstLineChars="0" w:firstLine="0"/>
              <w:jc w:val="center"/>
              <w:rPr>
                <w:rFonts w:hAnsi="宋体" w:cs="宋体" w:hint="eastAsia"/>
                <w:sz w:val="24"/>
                <w:szCs w:val="24"/>
              </w:rPr>
            </w:pPr>
            <w:r>
              <w:rPr>
                <w:rFonts w:hAnsi="宋体" w:cs="宋体" w:hint="eastAsia"/>
                <w:sz w:val="24"/>
                <w:szCs w:val="24"/>
              </w:rPr>
              <w:t>服务期限</w:t>
            </w:r>
          </w:p>
        </w:tc>
        <w:tc>
          <w:tcPr>
            <w:tcW w:w="6621" w:type="dxa"/>
            <w:vAlign w:val="center"/>
          </w:tcPr>
          <w:p w14:paraId="5E7E2307" w14:textId="77777777" w:rsidR="00000000" w:rsidRDefault="00106167">
            <w:pPr>
              <w:pStyle w:val="Normal"/>
              <w:spacing w:line="480" w:lineRule="exact"/>
              <w:ind w:leftChars="50" w:left="170" w:rightChars="50" w:right="170" w:firstLineChars="0" w:firstLine="0"/>
              <w:rPr>
                <w:rFonts w:hAnsi="宋体" w:cs="宋体" w:hint="eastAsia"/>
                <w:sz w:val="24"/>
                <w:szCs w:val="24"/>
              </w:rPr>
            </w:pPr>
            <w:ins w:id="48" w:author="Lenovo" w:date="2021-06-09T16:24:00Z">
              <w:r>
                <w:rPr>
                  <w:rFonts w:hAnsi="宋体" w:cs="宋体" w:hint="eastAsia"/>
                  <w:sz w:val="24"/>
                  <w:szCs w:val="24"/>
                </w:rPr>
                <w:t>三</w:t>
              </w:r>
            </w:ins>
            <w:del w:id="49" w:author="Lenovo" w:date="2021-06-09T16:24:00Z">
              <w:r>
                <w:rPr>
                  <w:rFonts w:hAnsi="宋体" w:cs="宋体" w:hint="eastAsia"/>
                  <w:sz w:val="24"/>
                  <w:szCs w:val="24"/>
                </w:rPr>
                <w:delText>一</w:delText>
              </w:r>
            </w:del>
            <w:r>
              <w:rPr>
                <w:rFonts w:hAnsi="宋体" w:cs="宋体" w:hint="eastAsia"/>
                <w:sz w:val="24"/>
                <w:szCs w:val="24"/>
              </w:rPr>
              <w:t>年</w:t>
            </w:r>
          </w:p>
        </w:tc>
      </w:tr>
      <w:tr w:rsidR="00000000" w14:paraId="50951016" w14:textId="77777777">
        <w:trPr>
          <w:trHeight w:val="23"/>
          <w:jc w:val="center"/>
          <w:ins w:id="50" w:author="Lenovo" w:date="2021-06-09T16:06:00Z"/>
        </w:trPr>
        <w:tc>
          <w:tcPr>
            <w:tcW w:w="731" w:type="dxa"/>
            <w:vAlign w:val="center"/>
          </w:tcPr>
          <w:p w14:paraId="6EADB8F1" w14:textId="77777777" w:rsidR="00000000" w:rsidRDefault="00106167">
            <w:pPr>
              <w:pStyle w:val="Normal"/>
              <w:spacing w:line="480" w:lineRule="exact"/>
              <w:ind w:leftChars="50" w:left="170" w:rightChars="50" w:right="170" w:firstLineChars="0" w:firstLine="0"/>
              <w:jc w:val="center"/>
              <w:rPr>
                <w:ins w:id="51" w:author="Lenovo" w:date="2021-06-09T16:06:00Z"/>
                <w:rFonts w:hAnsi="宋体" w:cs="宋体" w:hint="eastAsia"/>
                <w:sz w:val="24"/>
                <w:szCs w:val="24"/>
              </w:rPr>
            </w:pPr>
            <w:ins w:id="52" w:author="Lenovo" w:date="2021-06-09T16:06:00Z">
              <w:r>
                <w:rPr>
                  <w:rFonts w:hAnsi="宋体" w:cs="宋体" w:hint="eastAsia"/>
                  <w:sz w:val="24"/>
                  <w:szCs w:val="24"/>
                </w:rPr>
                <w:t>3</w:t>
              </w:r>
              <w:r>
                <w:rPr>
                  <w:rFonts w:hAnsi="宋体" w:cs="宋体"/>
                  <w:sz w:val="24"/>
                  <w:szCs w:val="24"/>
                </w:rPr>
                <w:t>3</w:t>
              </w:r>
            </w:ins>
          </w:p>
        </w:tc>
        <w:tc>
          <w:tcPr>
            <w:tcW w:w="1843" w:type="dxa"/>
            <w:vAlign w:val="center"/>
          </w:tcPr>
          <w:p w14:paraId="199CE62C" w14:textId="77777777" w:rsidR="00000000" w:rsidRDefault="00106167">
            <w:pPr>
              <w:pStyle w:val="Normal"/>
              <w:spacing w:line="480" w:lineRule="exact"/>
              <w:ind w:leftChars="50" w:left="170" w:rightChars="50" w:right="170" w:firstLineChars="0" w:firstLine="0"/>
              <w:jc w:val="center"/>
              <w:rPr>
                <w:ins w:id="53" w:author="Lenovo" w:date="2021-06-09T16:06:00Z"/>
                <w:rFonts w:hAnsi="宋体" w:cs="宋体" w:hint="eastAsia"/>
                <w:sz w:val="24"/>
                <w:szCs w:val="24"/>
              </w:rPr>
            </w:pPr>
            <w:ins w:id="54" w:author="Lenovo" w:date="2021-06-09T16:06:00Z">
              <w:r>
                <w:rPr>
                  <w:rFonts w:hAnsi="宋体" w:cs="宋体" w:hint="eastAsia"/>
                  <w:sz w:val="24"/>
                  <w:szCs w:val="24"/>
                </w:rPr>
                <w:t>述标</w:t>
              </w:r>
            </w:ins>
          </w:p>
        </w:tc>
        <w:tc>
          <w:tcPr>
            <w:tcW w:w="6621" w:type="dxa"/>
            <w:vAlign w:val="center"/>
          </w:tcPr>
          <w:p w14:paraId="3336D9C3" w14:textId="77777777" w:rsidR="00000000" w:rsidRDefault="00106167">
            <w:pPr>
              <w:pStyle w:val="Normal"/>
              <w:spacing w:line="480" w:lineRule="exact"/>
              <w:ind w:leftChars="50" w:left="170" w:rightChars="50" w:right="170" w:firstLineChars="0" w:firstLine="0"/>
              <w:rPr>
                <w:ins w:id="55" w:author="Lenovo" w:date="2021-06-09T16:08:00Z"/>
                <w:rFonts w:hAnsi="宋体" w:cs="宋体"/>
                <w:sz w:val="24"/>
                <w:szCs w:val="24"/>
              </w:rPr>
            </w:pPr>
            <w:ins w:id="56" w:author="Lenovo" w:date="2021-06-09T16:07:00Z">
              <w:r>
                <w:rPr>
                  <w:rFonts w:hAnsi="宋体" w:cs="宋体" w:hint="eastAsia"/>
                  <w:sz w:val="24"/>
                  <w:szCs w:val="24"/>
                </w:rPr>
                <w:t>投标人应当作述标准备，述标人员必须为该项目负责人，</w:t>
              </w:r>
            </w:ins>
            <w:ins w:id="57" w:author="Lenovo" w:date="2021-06-09T16:17:00Z">
              <w:r>
                <w:rPr>
                  <w:rFonts w:hAnsi="宋体" w:cs="宋体" w:hint="eastAsia"/>
                  <w:sz w:val="24"/>
                  <w:szCs w:val="24"/>
                </w:rPr>
                <w:t>述标</w:t>
              </w:r>
            </w:ins>
            <w:ins w:id="58" w:author="Lenovo" w:date="2021-06-09T16:07:00Z">
              <w:r>
                <w:rPr>
                  <w:rFonts w:hAnsi="宋体" w:cs="宋体" w:hint="eastAsia"/>
                  <w:sz w:val="24"/>
                  <w:szCs w:val="24"/>
                </w:rPr>
                <w:t>时间不</w:t>
              </w:r>
            </w:ins>
            <w:ins w:id="59" w:author="Lenovo" w:date="2021-06-09T16:17:00Z">
              <w:r>
                <w:rPr>
                  <w:rFonts w:hAnsi="宋体" w:cs="宋体" w:hint="eastAsia"/>
                  <w:sz w:val="24"/>
                  <w:szCs w:val="24"/>
                </w:rPr>
                <w:t>得</w:t>
              </w:r>
            </w:ins>
            <w:ins w:id="60" w:author="Lenovo" w:date="2021-06-09T16:07:00Z">
              <w:r>
                <w:rPr>
                  <w:rFonts w:hAnsi="宋体" w:cs="宋体" w:hint="eastAsia"/>
                  <w:sz w:val="24"/>
                  <w:szCs w:val="24"/>
                </w:rPr>
                <w:t>超过</w:t>
              </w:r>
              <w:r>
                <w:rPr>
                  <w:rFonts w:hAnsi="宋体" w:cs="宋体" w:hint="eastAsia"/>
                  <w:sz w:val="24"/>
                  <w:szCs w:val="24"/>
                </w:rPr>
                <w:t>1</w:t>
              </w:r>
              <w:r>
                <w:rPr>
                  <w:rFonts w:hAnsi="宋体" w:cs="宋体"/>
                  <w:sz w:val="24"/>
                  <w:szCs w:val="24"/>
                </w:rPr>
                <w:t>0</w:t>
              </w:r>
              <w:r>
                <w:rPr>
                  <w:rFonts w:hAnsi="宋体" w:cs="宋体" w:hint="eastAsia"/>
                  <w:sz w:val="24"/>
                  <w:szCs w:val="24"/>
                </w:rPr>
                <w:t>分钟。</w:t>
              </w:r>
            </w:ins>
          </w:p>
          <w:p w14:paraId="5A4CD505" w14:textId="77777777" w:rsidR="00000000" w:rsidRDefault="00106167">
            <w:pPr>
              <w:pStyle w:val="Normal"/>
              <w:spacing w:line="480" w:lineRule="exact"/>
              <w:ind w:leftChars="50" w:left="170" w:rightChars="50" w:right="170" w:firstLineChars="0" w:firstLine="0"/>
              <w:rPr>
                <w:ins w:id="61" w:author="Lenovo" w:date="2021-06-09T16:06:00Z"/>
                <w:rFonts w:hAnsi="宋体" w:cs="宋体" w:hint="eastAsia"/>
                <w:sz w:val="24"/>
                <w:szCs w:val="24"/>
              </w:rPr>
            </w:pPr>
            <w:ins w:id="62" w:author="Lenovo" w:date="2021-06-09T16:08:00Z">
              <w:r>
                <w:rPr>
                  <w:rFonts w:hAnsi="宋体" w:cs="宋体" w:hint="eastAsia"/>
                  <w:sz w:val="24"/>
                  <w:szCs w:val="24"/>
                </w:rPr>
                <w:t>注：资格性、符合性审查结束后，招标人将组织通过</w:t>
              </w:r>
            </w:ins>
            <w:ins w:id="63" w:author="Lenovo" w:date="2021-06-09T16:09:00Z">
              <w:r>
                <w:rPr>
                  <w:rFonts w:hAnsi="宋体" w:cs="宋体" w:hint="eastAsia"/>
                  <w:sz w:val="24"/>
                  <w:szCs w:val="24"/>
                </w:rPr>
                <w:t>审查的投标人随机抽取述标顺序。</w:t>
              </w:r>
            </w:ins>
          </w:p>
        </w:tc>
      </w:tr>
    </w:tbl>
    <w:p w14:paraId="0196EBB8" w14:textId="77777777" w:rsidR="00000000" w:rsidRDefault="00106167">
      <w:pPr>
        <w:pStyle w:val="2"/>
        <w:spacing w:line="400" w:lineRule="exact"/>
        <w:ind w:firstLineChars="0" w:firstLine="0"/>
        <w:jc w:val="left"/>
        <w:rPr>
          <w:rFonts w:ascii="仿宋_GB2312" w:eastAsia="仿宋_GB2312" w:hAnsi="宋体" w:hint="eastAsia"/>
        </w:rPr>
      </w:pPr>
      <w:bookmarkStart w:id="64" w:name="_Toc89075873"/>
      <w:bookmarkStart w:id="65" w:name="_Toc319937265"/>
      <w:bookmarkStart w:id="66" w:name="_Toc77400778"/>
      <w:bookmarkStart w:id="67" w:name="_Toc183682341"/>
      <w:bookmarkStart w:id="68" w:name="_Toc217446033"/>
      <w:bookmarkStart w:id="69" w:name="_Toc183582204"/>
      <w:bookmarkEnd w:id="19"/>
      <w:bookmarkEnd w:id="20"/>
      <w:bookmarkEnd w:id="21"/>
      <w:bookmarkEnd w:id="22"/>
      <w:r>
        <w:rPr>
          <w:rFonts w:ascii="仿宋_GB2312" w:eastAsia="仿宋_GB2312" w:hAnsi="宋体" w:hint="eastAsia"/>
        </w:rPr>
        <w:t>注：若投标人须知前附表中内容与招标文件相应内容不一致的，以投标人须知前附表为准。</w:t>
      </w:r>
    </w:p>
    <w:p w14:paraId="15DDAF83" w14:textId="77777777" w:rsidR="00000000" w:rsidRDefault="00106167">
      <w:pPr>
        <w:pStyle w:val="2"/>
        <w:spacing w:line="400" w:lineRule="exact"/>
        <w:ind w:firstLineChars="0" w:firstLine="0"/>
        <w:rPr>
          <w:rFonts w:ascii="仿宋_GB2312" w:eastAsia="仿宋_GB2312" w:hAnsi="宋体" w:hint="eastAsia"/>
        </w:rPr>
      </w:pPr>
      <w:r>
        <w:rPr>
          <w:rFonts w:ascii="仿宋_GB2312" w:eastAsia="仿宋_GB2312" w:hAnsi="宋体" w:hint="eastAsia"/>
        </w:rPr>
        <w:br w:type="page"/>
      </w:r>
    </w:p>
    <w:p w14:paraId="74A2FADF" w14:textId="77777777" w:rsidR="00000000" w:rsidRDefault="00106167">
      <w:pPr>
        <w:pStyle w:val="2"/>
        <w:spacing w:line="400" w:lineRule="exact"/>
        <w:ind w:firstLineChars="0" w:firstLine="0"/>
        <w:jc w:val="center"/>
        <w:rPr>
          <w:rFonts w:ascii="宋体" w:eastAsia="宋体" w:hAnsi="宋体" w:hint="eastAsia"/>
        </w:rPr>
      </w:pPr>
      <w:r>
        <w:rPr>
          <w:rFonts w:ascii="宋体" w:eastAsia="宋体" w:hAnsi="宋体" w:hint="eastAsia"/>
        </w:rPr>
        <w:t>一、总</w:t>
      </w:r>
      <w:r>
        <w:rPr>
          <w:rFonts w:ascii="宋体" w:eastAsia="宋体" w:hAnsi="宋体" w:hint="eastAsia"/>
        </w:rPr>
        <w:t xml:space="preserve">  </w:t>
      </w:r>
      <w:r>
        <w:rPr>
          <w:rFonts w:ascii="宋体" w:eastAsia="宋体" w:hAnsi="宋体" w:hint="eastAsia"/>
        </w:rPr>
        <w:t>则</w:t>
      </w:r>
      <w:bookmarkEnd w:id="64"/>
      <w:bookmarkEnd w:id="65"/>
      <w:bookmarkEnd w:id="66"/>
      <w:bookmarkEnd w:id="67"/>
      <w:bookmarkEnd w:id="68"/>
      <w:bookmarkEnd w:id="69"/>
    </w:p>
    <w:p w14:paraId="2B7F30E4" w14:textId="77777777" w:rsidR="00000000" w:rsidRDefault="00106167">
      <w:pPr>
        <w:pStyle w:val="3"/>
        <w:spacing w:line="400" w:lineRule="exact"/>
        <w:ind w:firstLine="482"/>
        <w:rPr>
          <w:rFonts w:ascii="宋体" w:hAnsi="宋体" w:hint="eastAsia"/>
          <w:szCs w:val="24"/>
        </w:rPr>
      </w:pPr>
      <w:bookmarkStart w:id="70" w:name="_Toc183582205"/>
      <w:bookmarkStart w:id="71" w:name="_Toc183682342"/>
      <w:bookmarkStart w:id="72" w:name="_Toc217446034"/>
      <w:bookmarkStart w:id="73" w:name="_Toc317509384"/>
      <w:bookmarkStart w:id="74" w:name="_Toc317509231"/>
      <w:bookmarkStart w:id="75" w:name="_Toc319937266"/>
      <w:r>
        <w:rPr>
          <w:rFonts w:ascii="宋体" w:hAnsi="宋体" w:hint="eastAsia"/>
          <w:szCs w:val="24"/>
        </w:rPr>
        <w:t>1.</w:t>
      </w:r>
      <w:bookmarkEnd w:id="70"/>
      <w:bookmarkEnd w:id="71"/>
      <w:r>
        <w:rPr>
          <w:rFonts w:ascii="宋体" w:hAnsi="宋体" w:hint="eastAsia"/>
          <w:szCs w:val="24"/>
        </w:rPr>
        <w:t xml:space="preserve"> </w:t>
      </w:r>
      <w:r>
        <w:rPr>
          <w:rFonts w:ascii="宋体" w:hAnsi="宋体" w:hint="eastAsia"/>
          <w:szCs w:val="24"/>
        </w:rPr>
        <w:t>适用范围</w:t>
      </w:r>
      <w:bookmarkEnd w:id="72"/>
      <w:bookmarkEnd w:id="73"/>
      <w:bookmarkEnd w:id="74"/>
      <w:bookmarkEnd w:id="75"/>
    </w:p>
    <w:p w14:paraId="49835E0A" w14:textId="77777777" w:rsidR="00000000" w:rsidRDefault="00106167">
      <w:pPr>
        <w:tabs>
          <w:tab w:val="left" w:pos="7665"/>
        </w:tabs>
        <w:ind w:firstLine="480"/>
        <w:rPr>
          <w:rFonts w:hAnsi="宋体" w:hint="eastAsia"/>
          <w:sz w:val="24"/>
          <w:szCs w:val="24"/>
        </w:rPr>
      </w:pPr>
      <w:r>
        <w:rPr>
          <w:rFonts w:hAnsi="宋体" w:hint="eastAsia"/>
          <w:sz w:val="24"/>
          <w:szCs w:val="24"/>
        </w:rPr>
        <w:t xml:space="preserve"> </w:t>
      </w:r>
      <w:r>
        <w:rPr>
          <w:rFonts w:hAnsi="宋体" w:hint="eastAsia"/>
          <w:sz w:val="24"/>
          <w:szCs w:val="24"/>
        </w:rPr>
        <w:t>本招标文件仅适用于本次</w:t>
      </w:r>
      <w:r>
        <w:rPr>
          <w:rFonts w:hAnsi="宋体" w:hint="eastAsia"/>
          <w:sz w:val="24"/>
          <w:szCs w:val="24"/>
          <w:u w:val="single"/>
        </w:rPr>
        <w:t>中国烟草总公司四川省公司考试测评服务定点供应商</w:t>
      </w:r>
      <w:r>
        <w:rPr>
          <w:rFonts w:hAnsi="宋体" w:hint="eastAsia"/>
          <w:sz w:val="24"/>
          <w:szCs w:val="24"/>
        </w:rPr>
        <w:t>采购。</w:t>
      </w:r>
    </w:p>
    <w:p w14:paraId="4FBB7CD9" w14:textId="77777777" w:rsidR="00000000" w:rsidRDefault="00106167">
      <w:pPr>
        <w:pStyle w:val="3"/>
        <w:spacing w:line="400" w:lineRule="exact"/>
        <w:ind w:firstLine="482"/>
        <w:rPr>
          <w:rFonts w:ascii="宋体" w:hAnsi="宋体" w:hint="eastAsia"/>
          <w:szCs w:val="24"/>
        </w:rPr>
      </w:pPr>
      <w:bookmarkStart w:id="76" w:name="_Toc183682343"/>
      <w:bookmarkStart w:id="77" w:name="_Toc183582206"/>
      <w:bookmarkStart w:id="78" w:name="_Toc317509232"/>
      <w:bookmarkStart w:id="79" w:name="_Toc319937267"/>
      <w:bookmarkStart w:id="80" w:name="_Toc317509385"/>
      <w:bookmarkStart w:id="81" w:name="_Toc217446035"/>
      <w:r>
        <w:rPr>
          <w:rFonts w:ascii="宋体" w:hAnsi="宋体" w:hint="eastAsia"/>
          <w:szCs w:val="24"/>
        </w:rPr>
        <w:t xml:space="preserve">2. </w:t>
      </w:r>
      <w:bookmarkEnd w:id="76"/>
      <w:bookmarkEnd w:id="77"/>
      <w:r>
        <w:rPr>
          <w:rFonts w:ascii="宋体" w:hAnsi="宋体" w:hint="eastAsia"/>
          <w:szCs w:val="24"/>
        </w:rPr>
        <w:t>有关定义</w:t>
      </w:r>
      <w:bookmarkEnd w:id="78"/>
      <w:bookmarkEnd w:id="79"/>
      <w:bookmarkEnd w:id="80"/>
      <w:bookmarkEnd w:id="81"/>
    </w:p>
    <w:p w14:paraId="66B17B27" w14:textId="77777777" w:rsidR="00000000" w:rsidRDefault="00106167">
      <w:pPr>
        <w:tabs>
          <w:tab w:val="left" w:pos="7665"/>
        </w:tabs>
        <w:ind w:firstLine="480"/>
        <w:rPr>
          <w:rFonts w:hAnsi="宋体" w:hint="eastAsia"/>
          <w:sz w:val="24"/>
          <w:szCs w:val="24"/>
        </w:rPr>
      </w:pPr>
      <w:r>
        <w:rPr>
          <w:rFonts w:hAnsi="宋体" w:hint="eastAsia"/>
          <w:sz w:val="24"/>
          <w:szCs w:val="24"/>
        </w:rPr>
        <w:t xml:space="preserve">2.1 </w:t>
      </w:r>
      <w:r>
        <w:rPr>
          <w:rFonts w:hAnsi="宋体" w:hint="eastAsia"/>
          <w:sz w:val="24"/>
          <w:szCs w:val="24"/>
        </w:rPr>
        <w:t>本项目招标</w:t>
      </w:r>
      <w:r>
        <w:rPr>
          <w:rFonts w:hAnsi="宋体" w:hint="eastAsia"/>
          <w:sz w:val="24"/>
          <w:szCs w:val="24"/>
        </w:rPr>
        <w:t>人是</w:t>
      </w:r>
      <w:r>
        <w:rPr>
          <w:rFonts w:hAnsi="宋体" w:hint="eastAsia"/>
          <w:sz w:val="24"/>
          <w:szCs w:val="24"/>
          <w:u w:val="single"/>
        </w:rPr>
        <w:t>中国烟草总公司四川省公司</w:t>
      </w:r>
      <w:r>
        <w:rPr>
          <w:rFonts w:hAnsi="宋体" w:hint="eastAsia"/>
          <w:sz w:val="24"/>
          <w:szCs w:val="24"/>
        </w:rPr>
        <w:t>。</w:t>
      </w:r>
    </w:p>
    <w:p w14:paraId="41CE7DB4" w14:textId="77777777" w:rsidR="00000000" w:rsidRDefault="00106167">
      <w:pPr>
        <w:tabs>
          <w:tab w:val="left" w:pos="7665"/>
        </w:tabs>
        <w:ind w:firstLine="480"/>
        <w:rPr>
          <w:rFonts w:hAnsi="宋体" w:hint="eastAsia"/>
          <w:sz w:val="24"/>
          <w:szCs w:val="24"/>
        </w:rPr>
      </w:pPr>
      <w:r>
        <w:rPr>
          <w:rFonts w:hAnsi="宋体" w:hint="eastAsia"/>
          <w:sz w:val="24"/>
          <w:szCs w:val="24"/>
        </w:rPr>
        <w:t xml:space="preserve">2.2 </w:t>
      </w:r>
      <w:r>
        <w:rPr>
          <w:rFonts w:hAnsi="宋体" w:hint="eastAsia"/>
          <w:sz w:val="24"/>
          <w:szCs w:val="24"/>
        </w:rPr>
        <w:t>“招标代理机构”</w:t>
      </w:r>
      <w:r>
        <w:rPr>
          <w:rFonts w:hAnsi="宋体" w:hint="eastAsia"/>
          <w:sz w:val="24"/>
          <w:szCs w:val="24"/>
        </w:rPr>
        <w:t xml:space="preserve"> </w:t>
      </w:r>
      <w:r>
        <w:rPr>
          <w:rFonts w:hAnsi="宋体" w:hint="eastAsia"/>
          <w:sz w:val="24"/>
          <w:szCs w:val="24"/>
        </w:rPr>
        <w:t>系指根据招标人的委托依法办理招标事宜的采购机构。本次招标的招标代理机构是</w:t>
      </w:r>
      <w:r>
        <w:rPr>
          <w:rFonts w:hAnsi="宋体" w:hint="eastAsia"/>
          <w:sz w:val="24"/>
          <w:szCs w:val="24"/>
          <w:u w:val="single"/>
        </w:rPr>
        <w:t>新华招标有限公司</w:t>
      </w:r>
      <w:r>
        <w:rPr>
          <w:rFonts w:hAnsi="宋体" w:hint="eastAsia"/>
          <w:sz w:val="24"/>
          <w:szCs w:val="24"/>
        </w:rPr>
        <w:t>。</w:t>
      </w:r>
    </w:p>
    <w:p w14:paraId="29B949DE" w14:textId="77777777" w:rsidR="00000000" w:rsidRDefault="00106167">
      <w:pPr>
        <w:tabs>
          <w:tab w:val="left" w:pos="7665"/>
        </w:tabs>
        <w:ind w:firstLine="480"/>
        <w:rPr>
          <w:rFonts w:hAnsi="宋体" w:hint="eastAsia"/>
          <w:sz w:val="24"/>
          <w:szCs w:val="24"/>
        </w:rPr>
      </w:pPr>
      <w:r>
        <w:rPr>
          <w:rFonts w:hAnsi="宋体" w:hint="eastAsia"/>
          <w:sz w:val="24"/>
          <w:szCs w:val="24"/>
        </w:rPr>
        <w:t xml:space="preserve">2.3 </w:t>
      </w:r>
      <w:r>
        <w:rPr>
          <w:rFonts w:hAnsi="宋体" w:hint="eastAsia"/>
          <w:sz w:val="24"/>
          <w:szCs w:val="24"/>
        </w:rPr>
        <w:t>“投标人”系指购买了招标文件拟参加</w:t>
      </w:r>
      <w:r>
        <w:rPr>
          <w:rFonts w:hAnsi="宋体" w:hint="eastAsia"/>
          <w:sz w:val="24"/>
          <w:szCs w:val="24"/>
          <w:lang w:val="zh-CN"/>
        </w:rPr>
        <w:t>投标</w:t>
      </w:r>
      <w:r>
        <w:rPr>
          <w:rFonts w:hAnsi="宋体" w:hint="eastAsia"/>
          <w:sz w:val="24"/>
          <w:szCs w:val="24"/>
        </w:rPr>
        <w:t>和向招标人提供相应货物及相应服务的供应商。</w:t>
      </w:r>
    </w:p>
    <w:p w14:paraId="44539D91" w14:textId="77777777" w:rsidR="00000000" w:rsidRDefault="00106167">
      <w:pPr>
        <w:pStyle w:val="3"/>
        <w:spacing w:before="0" w:after="0" w:line="360" w:lineRule="auto"/>
        <w:ind w:firstLine="482"/>
        <w:rPr>
          <w:rFonts w:ascii="宋体" w:hAnsi="宋体" w:cs="华文细黑"/>
          <w:snapToGrid w:val="0"/>
          <w:szCs w:val="24"/>
        </w:rPr>
      </w:pPr>
      <w:bookmarkStart w:id="82" w:name="_Toc217390843"/>
      <w:bookmarkStart w:id="83" w:name="_Toc183682344"/>
      <w:bookmarkStart w:id="84" w:name="_Toc439511207"/>
      <w:bookmarkStart w:id="85" w:name="_Toc12524"/>
      <w:bookmarkStart w:id="86" w:name="_Toc439699452"/>
      <w:bookmarkStart w:id="87" w:name="_Toc217446036"/>
      <w:bookmarkStart w:id="88" w:name="_Toc13358"/>
      <w:bookmarkStart w:id="89" w:name="_Toc183582207"/>
      <w:bookmarkStart w:id="90" w:name="_Toc24311"/>
      <w:bookmarkStart w:id="91" w:name="_Toc2307"/>
      <w:bookmarkStart w:id="92" w:name="_Toc11535"/>
      <w:bookmarkStart w:id="93" w:name="_Toc20397"/>
      <w:bookmarkStart w:id="94" w:name="_Toc439511513"/>
      <w:bookmarkStart w:id="95" w:name="OLE_LINK31"/>
      <w:bookmarkStart w:id="96" w:name="_Toc89075875"/>
      <w:bookmarkStart w:id="97" w:name="_Toc183582209"/>
      <w:bookmarkStart w:id="98" w:name="_Toc217446038"/>
      <w:bookmarkStart w:id="99" w:name="_Toc319937270"/>
      <w:bookmarkStart w:id="100" w:name="_Toc77400779"/>
      <w:bookmarkStart w:id="101" w:name="_Toc183682346"/>
      <w:r>
        <w:rPr>
          <w:rFonts w:ascii="宋体" w:hAnsi="宋体" w:cs="华文细黑" w:hint="eastAsia"/>
          <w:snapToGrid w:val="0"/>
          <w:szCs w:val="24"/>
        </w:rPr>
        <w:t xml:space="preserve">3. </w:t>
      </w:r>
      <w:bookmarkEnd w:id="82"/>
      <w:bookmarkEnd w:id="83"/>
      <w:bookmarkEnd w:id="84"/>
      <w:bookmarkEnd w:id="85"/>
      <w:bookmarkEnd w:id="86"/>
      <w:bookmarkEnd w:id="87"/>
      <w:bookmarkEnd w:id="88"/>
      <w:bookmarkEnd w:id="89"/>
      <w:bookmarkEnd w:id="90"/>
      <w:bookmarkEnd w:id="91"/>
      <w:bookmarkEnd w:id="92"/>
      <w:bookmarkEnd w:id="93"/>
      <w:bookmarkEnd w:id="94"/>
      <w:r>
        <w:rPr>
          <w:rFonts w:ascii="宋体" w:hAnsi="宋体" w:cs="华文细黑" w:hint="eastAsia"/>
          <w:snapToGrid w:val="0"/>
          <w:szCs w:val="24"/>
        </w:rPr>
        <w:t>投标人</w:t>
      </w:r>
    </w:p>
    <w:p w14:paraId="56D0AE4C" w14:textId="77777777" w:rsidR="00000000" w:rsidRDefault="00106167">
      <w:pPr>
        <w:tabs>
          <w:tab w:val="left" w:pos="7665"/>
        </w:tabs>
        <w:ind w:firstLine="480"/>
        <w:rPr>
          <w:rFonts w:hAnsi="宋体" w:cs="华文细黑" w:hint="eastAsia"/>
          <w:bCs/>
          <w:snapToGrid w:val="0"/>
          <w:sz w:val="24"/>
          <w:szCs w:val="24"/>
        </w:rPr>
      </w:pPr>
      <w:r>
        <w:rPr>
          <w:rFonts w:hAnsi="宋体" w:cs="华文细黑" w:hint="eastAsia"/>
          <w:bCs/>
          <w:snapToGrid w:val="0"/>
          <w:sz w:val="24"/>
          <w:szCs w:val="24"/>
        </w:rPr>
        <w:t>合格的投标人应具备以下条件：</w:t>
      </w:r>
    </w:p>
    <w:p w14:paraId="1EBB85A9" w14:textId="77777777" w:rsidR="00000000" w:rsidRDefault="00106167">
      <w:pPr>
        <w:tabs>
          <w:tab w:val="left" w:pos="7665"/>
        </w:tabs>
        <w:ind w:firstLine="480"/>
        <w:rPr>
          <w:rFonts w:hAnsi="宋体" w:cs="华文细黑" w:hint="eastAsia"/>
          <w:snapToGrid w:val="0"/>
          <w:sz w:val="24"/>
          <w:szCs w:val="24"/>
        </w:rPr>
      </w:pPr>
      <w:r>
        <w:rPr>
          <w:rFonts w:hAnsi="宋体" w:cs="华文细黑" w:hint="eastAsia"/>
          <w:snapToGrid w:val="0"/>
          <w:sz w:val="24"/>
          <w:szCs w:val="24"/>
        </w:rPr>
        <w:t>（</w:t>
      </w:r>
      <w:r>
        <w:rPr>
          <w:rFonts w:hAnsi="宋体" w:cs="华文细黑" w:hint="eastAsia"/>
          <w:snapToGrid w:val="0"/>
          <w:sz w:val="24"/>
          <w:szCs w:val="24"/>
        </w:rPr>
        <w:t>1</w:t>
      </w:r>
      <w:r>
        <w:rPr>
          <w:rFonts w:hAnsi="宋体" w:cs="华文细黑" w:hint="eastAsia"/>
          <w:snapToGrid w:val="0"/>
          <w:sz w:val="24"/>
          <w:szCs w:val="24"/>
        </w:rPr>
        <w:t>）完全满足本招标文件</w:t>
      </w:r>
      <w:r>
        <w:rPr>
          <w:rFonts w:hAnsi="宋体" w:cs="华文细黑" w:hint="eastAsia"/>
          <w:snapToGrid w:val="0"/>
          <w:sz w:val="24"/>
          <w:szCs w:val="24"/>
        </w:rPr>
        <w:t xml:space="preserve"> </w:t>
      </w:r>
      <w:r>
        <w:rPr>
          <w:rFonts w:hAnsi="宋体" w:cs="华文细黑" w:hint="eastAsia"/>
          <w:snapToGrid w:val="0"/>
          <w:sz w:val="24"/>
          <w:szCs w:val="24"/>
        </w:rPr>
        <w:t>“投标人</w:t>
      </w:r>
      <w:r>
        <w:rPr>
          <w:rFonts w:hAnsi="宋体" w:cs="华文细黑"/>
          <w:snapToGrid w:val="0"/>
          <w:sz w:val="24"/>
          <w:szCs w:val="24"/>
        </w:rPr>
        <w:t>的资格条件要求</w:t>
      </w:r>
      <w:r>
        <w:rPr>
          <w:rFonts w:hAnsi="宋体" w:cs="华文细黑" w:hint="eastAsia"/>
          <w:snapToGrid w:val="0"/>
          <w:sz w:val="24"/>
          <w:szCs w:val="24"/>
        </w:rPr>
        <w:t>”并按招标文件要求提供符合要求的</w:t>
      </w:r>
      <w:r>
        <w:rPr>
          <w:rFonts w:hAnsi="宋体" w:cs="华文细黑"/>
          <w:snapToGrid w:val="0"/>
          <w:sz w:val="24"/>
          <w:szCs w:val="24"/>
        </w:rPr>
        <w:t>资格证明材料</w:t>
      </w:r>
      <w:r>
        <w:rPr>
          <w:rFonts w:hAnsi="宋体" w:cs="华文细黑" w:hint="eastAsia"/>
          <w:snapToGrid w:val="0"/>
          <w:sz w:val="24"/>
          <w:szCs w:val="24"/>
        </w:rPr>
        <w:t>；</w:t>
      </w:r>
    </w:p>
    <w:p w14:paraId="1B035507" w14:textId="77777777" w:rsidR="00000000" w:rsidRDefault="00106167">
      <w:pPr>
        <w:tabs>
          <w:tab w:val="left" w:pos="7665"/>
        </w:tabs>
        <w:ind w:firstLine="480"/>
        <w:rPr>
          <w:rFonts w:hAnsi="宋体" w:cs="华文细黑"/>
          <w:snapToGrid w:val="0"/>
          <w:sz w:val="24"/>
          <w:szCs w:val="24"/>
        </w:rPr>
      </w:pPr>
      <w:r>
        <w:rPr>
          <w:rFonts w:hAnsi="宋体" w:cs="华文细黑" w:hint="eastAsia"/>
          <w:snapToGrid w:val="0"/>
          <w:sz w:val="24"/>
          <w:szCs w:val="24"/>
        </w:rPr>
        <w:t>（</w:t>
      </w:r>
      <w:r>
        <w:rPr>
          <w:rFonts w:hAnsi="宋体" w:cs="华文细黑" w:hint="eastAsia"/>
          <w:snapToGrid w:val="0"/>
          <w:sz w:val="24"/>
          <w:szCs w:val="24"/>
        </w:rPr>
        <w:t>2</w:t>
      </w:r>
      <w:r>
        <w:rPr>
          <w:rFonts w:hAnsi="宋体" w:cs="华文细黑" w:hint="eastAsia"/>
          <w:snapToGrid w:val="0"/>
          <w:sz w:val="24"/>
          <w:szCs w:val="24"/>
        </w:rPr>
        <w:t>）不存在招标文件规定的限制投标情形；</w:t>
      </w:r>
    </w:p>
    <w:p w14:paraId="69E19C99" w14:textId="77777777" w:rsidR="00000000" w:rsidRDefault="00106167">
      <w:pPr>
        <w:tabs>
          <w:tab w:val="left" w:pos="7665"/>
        </w:tabs>
        <w:ind w:firstLine="480"/>
        <w:rPr>
          <w:rFonts w:hAnsi="宋体" w:cs="华文细黑"/>
          <w:snapToGrid w:val="0"/>
          <w:sz w:val="24"/>
          <w:szCs w:val="24"/>
        </w:rPr>
      </w:pPr>
      <w:r>
        <w:rPr>
          <w:rFonts w:hAnsi="宋体" w:cs="华文细黑" w:hint="eastAsia"/>
          <w:snapToGrid w:val="0"/>
          <w:sz w:val="24"/>
          <w:szCs w:val="24"/>
        </w:rPr>
        <w:t>（</w:t>
      </w:r>
      <w:r>
        <w:rPr>
          <w:rFonts w:hAnsi="宋体" w:cs="华文细黑" w:hint="eastAsia"/>
          <w:snapToGrid w:val="0"/>
          <w:sz w:val="24"/>
          <w:szCs w:val="24"/>
        </w:rPr>
        <w:t>3</w:t>
      </w:r>
      <w:r>
        <w:rPr>
          <w:rFonts w:hAnsi="宋体" w:cs="华文细黑" w:hint="eastAsia"/>
          <w:snapToGrid w:val="0"/>
          <w:sz w:val="24"/>
          <w:szCs w:val="24"/>
        </w:rPr>
        <w:t>）完全满足本招标文件中的所有内容，并作出实质性响应；</w:t>
      </w:r>
    </w:p>
    <w:p w14:paraId="0F41761F" w14:textId="77777777" w:rsidR="00000000" w:rsidRDefault="00106167">
      <w:pPr>
        <w:tabs>
          <w:tab w:val="left" w:pos="7665"/>
        </w:tabs>
        <w:ind w:firstLine="480"/>
        <w:rPr>
          <w:rFonts w:hAnsi="宋体" w:cs="华文细黑"/>
          <w:snapToGrid w:val="0"/>
          <w:sz w:val="24"/>
          <w:szCs w:val="24"/>
        </w:rPr>
      </w:pPr>
      <w:r>
        <w:rPr>
          <w:rFonts w:hAnsi="宋体" w:cs="华文细黑" w:hint="eastAsia"/>
          <w:snapToGrid w:val="0"/>
          <w:sz w:val="24"/>
          <w:szCs w:val="24"/>
        </w:rPr>
        <w:t>（</w:t>
      </w:r>
      <w:r>
        <w:rPr>
          <w:rFonts w:hAnsi="宋体" w:cs="华文细黑" w:hint="eastAsia"/>
          <w:snapToGrid w:val="0"/>
          <w:sz w:val="24"/>
          <w:szCs w:val="24"/>
        </w:rPr>
        <w:t>4</w:t>
      </w:r>
      <w:r>
        <w:rPr>
          <w:rFonts w:hAnsi="宋体" w:cs="华文细黑" w:hint="eastAsia"/>
          <w:snapToGrid w:val="0"/>
          <w:sz w:val="24"/>
          <w:szCs w:val="24"/>
        </w:rPr>
        <w:t>）遵守国家有关的法律、法规要</w:t>
      </w:r>
      <w:r>
        <w:rPr>
          <w:rFonts w:hAnsi="宋体" w:cs="华文细黑" w:hint="eastAsia"/>
          <w:snapToGrid w:val="0"/>
          <w:sz w:val="24"/>
          <w:szCs w:val="24"/>
        </w:rPr>
        <w:t>求；</w:t>
      </w:r>
    </w:p>
    <w:p w14:paraId="5D5D4340" w14:textId="77777777" w:rsidR="00000000" w:rsidRDefault="00106167">
      <w:pPr>
        <w:tabs>
          <w:tab w:val="left" w:pos="7665"/>
        </w:tabs>
        <w:ind w:firstLine="480"/>
        <w:rPr>
          <w:rFonts w:hAnsi="宋体" w:cs="华文细黑"/>
          <w:snapToGrid w:val="0"/>
          <w:sz w:val="24"/>
          <w:szCs w:val="24"/>
        </w:rPr>
      </w:pPr>
      <w:r>
        <w:rPr>
          <w:rFonts w:hAnsi="宋体" w:cs="华文细黑" w:hint="eastAsia"/>
          <w:snapToGrid w:val="0"/>
          <w:sz w:val="24"/>
          <w:szCs w:val="24"/>
        </w:rPr>
        <w:t>（</w:t>
      </w:r>
      <w:r>
        <w:rPr>
          <w:rFonts w:hAnsi="宋体" w:cs="华文细黑" w:hint="eastAsia"/>
          <w:snapToGrid w:val="0"/>
          <w:sz w:val="24"/>
          <w:szCs w:val="24"/>
        </w:rPr>
        <w:t>5</w:t>
      </w:r>
      <w:r>
        <w:rPr>
          <w:rFonts w:hAnsi="宋体" w:cs="华文细黑" w:hint="eastAsia"/>
          <w:snapToGrid w:val="0"/>
          <w:sz w:val="24"/>
          <w:szCs w:val="24"/>
        </w:rPr>
        <w:t>）满足本</w:t>
      </w:r>
      <w:r>
        <w:rPr>
          <w:rFonts w:hAnsi="宋体" w:hint="eastAsia"/>
          <w:sz w:val="24"/>
          <w:szCs w:val="24"/>
          <w:lang w:val="zh-CN"/>
        </w:rPr>
        <w:t>招标文件</w:t>
      </w:r>
      <w:r>
        <w:rPr>
          <w:rFonts w:hAnsi="宋体" w:cs="华文细黑" w:hint="eastAsia"/>
          <w:snapToGrid w:val="0"/>
          <w:sz w:val="24"/>
          <w:szCs w:val="24"/>
        </w:rPr>
        <w:t>其他条款规定及要求；</w:t>
      </w:r>
    </w:p>
    <w:p w14:paraId="5DE9CCBC" w14:textId="77777777" w:rsidR="00000000" w:rsidRDefault="00106167">
      <w:pPr>
        <w:tabs>
          <w:tab w:val="left" w:pos="7665"/>
        </w:tabs>
        <w:ind w:firstLine="480"/>
        <w:rPr>
          <w:rFonts w:hAnsi="宋体" w:cs="华文细黑"/>
          <w:snapToGrid w:val="0"/>
          <w:sz w:val="24"/>
          <w:szCs w:val="24"/>
        </w:rPr>
      </w:pPr>
      <w:r>
        <w:rPr>
          <w:rFonts w:hAnsi="宋体" w:cs="华文细黑" w:hint="eastAsia"/>
          <w:snapToGrid w:val="0"/>
          <w:sz w:val="24"/>
          <w:szCs w:val="24"/>
        </w:rPr>
        <w:t>（</w:t>
      </w:r>
      <w:r>
        <w:rPr>
          <w:rFonts w:hAnsi="宋体" w:cs="华文细黑" w:hint="eastAsia"/>
          <w:snapToGrid w:val="0"/>
          <w:sz w:val="24"/>
          <w:szCs w:val="24"/>
        </w:rPr>
        <w:t>6</w:t>
      </w:r>
      <w:r>
        <w:rPr>
          <w:rFonts w:hAnsi="宋体" w:cs="华文细黑" w:hint="eastAsia"/>
          <w:snapToGrid w:val="0"/>
          <w:sz w:val="24"/>
          <w:szCs w:val="24"/>
        </w:rPr>
        <w:t>）向采购代理机构购买了</w:t>
      </w:r>
      <w:r>
        <w:rPr>
          <w:rFonts w:hAnsi="宋体" w:hint="eastAsia"/>
          <w:sz w:val="24"/>
          <w:szCs w:val="24"/>
          <w:lang w:val="zh-CN"/>
        </w:rPr>
        <w:t>招标文件</w:t>
      </w:r>
      <w:r>
        <w:rPr>
          <w:rFonts w:hAnsi="宋体" w:cs="华文细黑" w:hint="eastAsia"/>
          <w:snapToGrid w:val="0"/>
          <w:sz w:val="24"/>
          <w:szCs w:val="24"/>
        </w:rPr>
        <w:t>并登记备案。</w:t>
      </w:r>
    </w:p>
    <w:p w14:paraId="6D602402" w14:textId="77777777" w:rsidR="00000000" w:rsidRDefault="00106167">
      <w:pPr>
        <w:pStyle w:val="3"/>
        <w:spacing w:before="0" w:after="0" w:line="360" w:lineRule="auto"/>
        <w:ind w:firstLine="482"/>
        <w:rPr>
          <w:rFonts w:ascii="宋体" w:hAnsi="宋体" w:cs="华文细黑"/>
          <w:snapToGrid w:val="0"/>
          <w:szCs w:val="24"/>
        </w:rPr>
      </w:pPr>
      <w:r>
        <w:rPr>
          <w:rFonts w:ascii="宋体" w:hAnsi="宋体" w:cs="华文细黑" w:hint="eastAsia"/>
          <w:snapToGrid w:val="0"/>
          <w:szCs w:val="24"/>
        </w:rPr>
        <w:t xml:space="preserve">4. </w:t>
      </w:r>
      <w:r>
        <w:rPr>
          <w:rFonts w:ascii="宋体" w:hAnsi="宋体" w:hint="eastAsia"/>
          <w:szCs w:val="24"/>
          <w:lang w:val="zh-CN"/>
        </w:rPr>
        <w:t>投标</w:t>
      </w:r>
      <w:r>
        <w:rPr>
          <w:rFonts w:ascii="宋体" w:hAnsi="宋体" w:cs="华文细黑" w:hint="eastAsia"/>
          <w:snapToGrid w:val="0"/>
          <w:szCs w:val="24"/>
        </w:rPr>
        <w:t>费用</w:t>
      </w:r>
    </w:p>
    <w:p w14:paraId="1C524728" w14:textId="77777777" w:rsidR="00000000" w:rsidRDefault="00106167">
      <w:pPr>
        <w:ind w:firstLine="480"/>
        <w:rPr>
          <w:rFonts w:hAnsi="宋体" w:cs="宋体" w:hint="eastAsia"/>
          <w:snapToGrid w:val="0"/>
          <w:sz w:val="24"/>
          <w:szCs w:val="24"/>
        </w:rPr>
      </w:pPr>
      <w:r>
        <w:rPr>
          <w:rFonts w:hAnsi="宋体" w:cs="宋体" w:hint="eastAsia"/>
          <w:snapToGrid w:val="0"/>
          <w:sz w:val="24"/>
          <w:szCs w:val="24"/>
        </w:rPr>
        <w:t>无论投标过程的做法和结果如何，投标人自行承担与参加投标有关的所有费用。中标人承担本项目的招标代理服务费，该费用不单独列入投标报价。</w:t>
      </w:r>
    </w:p>
    <w:p w14:paraId="1B8088B3" w14:textId="77777777" w:rsidR="00000000" w:rsidRDefault="00106167">
      <w:pPr>
        <w:pStyle w:val="3"/>
        <w:spacing w:before="0" w:after="0" w:line="360" w:lineRule="auto"/>
        <w:ind w:firstLine="482"/>
        <w:rPr>
          <w:rFonts w:ascii="宋体" w:hAnsi="宋体" w:hint="eastAsia"/>
          <w:szCs w:val="24"/>
        </w:rPr>
      </w:pPr>
      <w:r>
        <w:rPr>
          <w:rFonts w:ascii="宋体" w:hAnsi="宋体" w:hint="eastAsia"/>
          <w:szCs w:val="24"/>
        </w:rPr>
        <w:t>5</w:t>
      </w:r>
      <w:r>
        <w:rPr>
          <w:rFonts w:ascii="宋体" w:hAnsi="宋体" w:hint="eastAsia"/>
          <w:szCs w:val="24"/>
        </w:rPr>
        <w:t>．充分、公平竞争保障措施</w:t>
      </w:r>
    </w:p>
    <w:p w14:paraId="2D08F33A" w14:textId="77777777" w:rsidR="00000000" w:rsidRDefault="00106167">
      <w:pPr>
        <w:pStyle w:val="Normal"/>
        <w:spacing w:line="400" w:lineRule="exact"/>
        <w:ind w:left="1" w:firstLine="480"/>
        <w:rPr>
          <w:rFonts w:hAnsi="宋体" w:hint="eastAsia"/>
          <w:sz w:val="24"/>
          <w:szCs w:val="24"/>
        </w:rPr>
      </w:pPr>
      <w:r>
        <w:rPr>
          <w:rFonts w:hAnsi="宋体" w:hint="eastAsia"/>
          <w:sz w:val="24"/>
          <w:szCs w:val="24"/>
        </w:rPr>
        <w:t>5.1</w:t>
      </w:r>
      <w:r>
        <w:rPr>
          <w:rFonts w:hAnsi="宋体" w:hint="eastAsia"/>
          <w:sz w:val="24"/>
          <w:szCs w:val="24"/>
        </w:rPr>
        <w:t>利害关系授权代表的处理。两家以上的投标人不得在同一合同项下的采购项目中，委托同一个自然人、同一家庭的人员、同一单位的人员作为其授权代表，否则，其投标文件作为无效处理。</w:t>
      </w:r>
    </w:p>
    <w:p w14:paraId="4B67B463" w14:textId="77777777" w:rsidR="00000000" w:rsidRDefault="00106167">
      <w:pPr>
        <w:pStyle w:val="Normal"/>
        <w:spacing w:line="400" w:lineRule="exact"/>
        <w:ind w:left="1" w:firstLine="480"/>
        <w:rPr>
          <w:rFonts w:hAnsi="宋体" w:hint="eastAsia"/>
          <w:sz w:val="24"/>
          <w:szCs w:val="24"/>
        </w:rPr>
      </w:pPr>
      <w:r>
        <w:rPr>
          <w:rFonts w:hAnsi="宋体" w:hint="eastAsia"/>
          <w:sz w:val="24"/>
          <w:szCs w:val="24"/>
        </w:rPr>
        <w:t>5.2</w:t>
      </w:r>
      <w:r>
        <w:rPr>
          <w:rFonts w:hAnsi="宋体" w:hint="eastAsia"/>
          <w:sz w:val="24"/>
          <w:szCs w:val="24"/>
        </w:rPr>
        <w:t>回避。本次采购活动中，招标人员及相关人员与投标人有下列利害关</w:t>
      </w:r>
      <w:r>
        <w:rPr>
          <w:rFonts w:hAnsi="宋体" w:hint="eastAsia"/>
          <w:sz w:val="24"/>
          <w:szCs w:val="24"/>
        </w:rPr>
        <w:t>系之一的，应当回避：</w:t>
      </w:r>
    </w:p>
    <w:p w14:paraId="64801C45" w14:textId="77777777" w:rsidR="00000000" w:rsidRDefault="00106167">
      <w:pPr>
        <w:pStyle w:val="Normal"/>
        <w:spacing w:line="400" w:lineRule="exact"/>
        <w:ind w:left="1"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）参加采购活动前</w:t>
      </w:r>
      <w:r>
        <w:rPr>
          <w:rFonts w:hAnsi="宋体" w:hint="eastAsia"/>
          <w:sz w:val="24"/>
          <w:szCs w:val="24"/>
        </w:rPr>
        <w:t>3</w:t>
      </w:r>
      <w:r>
        <w:rPr>
          <w:rFonts w:hAnsi="宋体" w:hint="eastAsia"/>
          <w:sz w:val="24"/>
          <w:szCs w:val="24"/>
        </w:rPr>
        <w:t>年内与投标人存在劳动关系；</w:t>
      </w:r>
    </w:p>
    <w:p w14:paraId="21C968E5" w14:textId="77777777" w:rsidR="00000000" w:rsidRDefault="00106167">
      <w:pPr>
        <w:pStyle w:val="Normal"/>
        <w:spacing w:line="400" w:lineRule="exact"/>
        <w:ind w:left="1"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）参加采购活动前</w:t>
      </w:r>
      <w:r>
        <w:rPr>
          <w:rFonts w:hAnsi="宋体" w:hint="eastAsia"/>
          <w:sz w:val="24"/>
          <w:szCs w:val="24"/>
        </w:rPr>
        <w:t>3</w:t>
      </w:r>
      <w:r>
        <w:rPr>
          <w:rFonts w:hAnsi="宋体" w:hint="eastAsia"/>
          <w:sz w:val="24"/>
          <w:szCs w:val="24"/>
        </w:rPr>
        <w:t>年内担任投标人的董事、监事；</w:t>
      </w:r>
    </w:p>
    <w:p w14:paraId="46C9ED43" w14:textId="77777777" w:rsidR="00000000" w:rsidRDefault="00106167">
      <w:pPr>
        <w:pStyle w:val="Normal"/>
        <w:spacing w:line="400" w:lineRule="exact"/>
        <w:ind w:left="1"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）参加采购活动前</w:t>
      </w:r>
      <w:r>
        <w:rPr>
          <w:rFonts w:hAnsi="宋体" w:hint="eastAsia"/>
          <w:sz w:val="24"/>
          <w:szCs w:val="24"/>
        </w:rPr>
        <w:t>3</w:t>
      </w:r>
      <w:r>
        <w:rPr>
          <w:rFonts w:hAnsi="宋体" w:hint="eastAsia"/>
          <w:sz w:val="24"/>
          <w:szCs w:val="24"/>
        </w:rPr>
        <w:t>年内是投标人的控股股东或者实际控制人；</w:t>
      </w:r>
    </w:p>
    <w:p w14:paraId="4B9FF589" w14:textId="77777777" w:rsidR="00000000" w:rsidRDefault="00106167">
      <w:pPr>
        <w:pStyle w:val="Normal"/>
        <w:spacing w:line="400" w:lineRule="exact"/>
        <w:ind w:left="1" w:firstLine="480"/>
        <w:rPr>
          <w:rFonts w:hAnsi="宋体" w:hint="eastAsia"/>
          <w:sz w:val="24"/>
          <w:szCs w:val="24"/>
        </w:rPr>
      </w:pPr>
      <w:r>
        <w:rPr>
          <w:rFonts w:hAnsi="宋体" w:hint="eastAsia"/>
          <w:sz w:val="24"/>
          <w:szCs w:val="24"/>
        </w:rPr>
        <w:t>（</w:t>
      </w:r>
      <w:r>
        <w:rPr>
          <w:rFonts w:hAnsi="宋体" w:hint="eastAsia"/>
          <w:sz w:val="24"/>
          <w:szCs w:val="24"/>
        </w:rPr>
        <w:t>4</w:t>
      </w:r>
      <w:r>
        <w:rPr>
          <w:rFonts w:hAnsi="宋体" w:hint="eastAsia"/>
          <w:sz w:val="24"/>
          <w:szCs w:val="24"/>
        </w:rPr>
        <w:t>）与投标人的法定代表人或者主要负责人有夫妻、直系血亲、三代以内旁系血亲或者近姻亲关系；</w:t>
      </w:r>
    </w:p>
    <w:p w14:paraId="529B6C93" w14:textId="77777777" w:rsidR="00000000" w:rsidRDefault="00106167">
      <w:pPr>
        <w:pStyle w:val="Normal"/>
        <w:spacing w:line="400" w:lineRule="exact"/>
        <w:ind w:left="1" w:firstLine="480"/>
        <w:rPr>
          <w:rFonts w:hAnsi="宋体" w:hint="eastAsia"/>
          <w:sz w:val="24"/>
          <w:szCs w:val="24"/>
        </w:rPr>
      </w:pPr>
      <w:r>
        <w:rPr>
          <w:rFonts w:hAnsi="宋体" w:hint="eastAsia"/>
          <w:sz w:val="24"/>
          <w:szCs w:val="24"/>
        </w:rPr>
        <w:t>（</w:t>
      </w:r>
      <w:r>
        <w:rPr>
          <w:rFonts w:hAnsi="宋体" w:hint="eastAsia"/>
          <w:sz w:val="24"/>
          <w:szCs w:val="24"/>
        </w:rPr>
        <w:t>5</w:t>
      </w:r>
      <w:r>
        <w:rPr>
          <w:rFonts w:hAnsi="宋体" w:hint="eastAsia"/>
          <w:sz w:val="24"/>
          <w:szCs w:val="24"/>
        </w:rPr>
        <w:t>）与投标人有其他可能影响采购活动公平、公正进行的关系。</w:t>
      </w:r>
    </w:p>
    <w:p w14:paraId="2FA11B25" w14:textId="77777777" w:rsidR="00000000" w:rsidRDefault="00106167">
      <w:pPr>
        <w:pStyle w:val="Normal"/>
        <w:spacing w:line="460" w:lineRule="exact"/>
        <w:ind w:left="1" w:firstLine="480"/>
        <w:rPr>
          <w:rFonts w:hAnsi="宋体"/>
          <w:sz w:val="24"/>
          <w:szCs w:val="24"/>
        </w:rPr>
      </w:pPr>
      <w:r>
        <w:rPr>
          <w:rFonts w:hAnsi="宋体" w:hint="eastAsia"/>
          <w:sz w:val="24"/>
          <w:szCs w:val="24"/>
        </w:rPr>
        <w:t>投标人认为招标人员及相关人员与其他投标人有利害关系的，可以向招标代理机构书面提出回避申请，并说明理由。招标代理机构将及时询问被申请回避人员，有利害关系的被申请回避人员应当回避</w:t>
      </w:r>
      <w:r>
        <w:rPr>
          <w:rFonts w:hAnsi="宋体" w:hint="eastAsia"/>
          <w:sz w:val="24"/>
          <w:szCs w:val="24"/>
        </w:rPr>
        <w:t>。</w:t>
      </w:r>
      <w:bookmarkEnd w:id="95"/>
    </w:p>
    <w:p w14:paraId="529B28D1" w14:textId="77777777" w:rsidR="00000000" w:rsidRDefault="00106167">
      <w:pPr>
        <w:pStyle w:val="Normal"/>
        <w:spacing w:line="460" w:lineRule="exact"/>
        <w:ind w:left="1" w:firstLine="480"/>
        <w:jc w:val="center"/>
        <w:rPr>
          <w:rFonts w:hAnsi="宋体" w:hint="eastAsia"/>
          <w:sz w:val="24"/>
          <w:szCs w:val="24"/>
        </w:rPr>
      </w:pPr>
    </w:p>
    <w:p w14:paraId="2579B39E" w14:textId="77777777" w:rsidR="00000000" w:rsidRDefault="00106167">
      <w:pPr>
        <w:pStyle w:val="2"/>
        <w:ind w:firstLine="562"/>
        <w:jc w:val="center"/>
        <w:rPr>
          <w:rFonts w:hint="eastAsia"/>
        </w:rPr>
      </w:pPr>
      <w:bookmarkStart w:id="102" w:name="_Toc183582210"/>
      <w:bookmarkStart w:id="103" w:name="_Toc317509389"/>
      <w:bookmarkStart w:id="104" w:name="_Toc217446039"/>
      <w:bookmarkStart w:id="105" w:name="_Toc317509236"/>
      <w:bookmarkStart w:id="106" w:name="_Toc319937271"/>
      <w:bookmarkStart w:id="107" w:name="_Toc183682347"/>
      <w:bookmarkEnd w:id="96"/>
      <w:bookmarkEnd w:id="97"/>
      <w:bookmarkEnd w:id="98"/>
      <w:bookmarkEnd w:id="99"/>
      <w:bookmarkEnd w:id="100"/>
      <w:bookmarkEnd w:id="101"/>
      <w:r>
        <w:rPr>
          <w:rFonts w:hint="eastAsia"/>
        </w:rPr>
        <w:t>二、招标文件</w:t>
      </w:r>
    </w:p>
    <w:p w14:paraId="48EC7822" w14:textId="77777777" w:rsidR="00000000" w:rsidRDefault="00106167">
      <w:pPr>
        <w:pStyle w:val="3"/>
        <w:spacing w:line="400" w:lineRule="exact"/>
        <w:ind w:firstLine="482"/>
        <w:rPr>
          <w:rFonts w:ascii="宋体" w:hAnsi="宋体" w:hint="eastAsia"/>
          <w:szCs w:val="24"/>
        </w:rPr>
      </w:pPr>
      <w:r>
        <w:rPr>
          <w:rFonts w:ascii="宋体" w:hAnsi="宋体" w:hint="eastAsia"/>
          <w:szCs w:val="24"/>
        </w:rPr>
        <w:t>6</w:t>
      </w:r>
      <w:r>
        <w:rPr>
          <w:rFonts w:ascii="宋体" w:hAnsi="宋体" w:hint="eastAsia"/>
          <w:szCs w:val="24"/>
        </w:rPr>
        <w:t>．招标文件的构成</w:t>
      </w:r>
      <w:bookmarkEnd w:id="102"/>
      <w:bookmarkEnd w:id="103"/>
      <w:bookmarkEnd w:id="104"/>
      <w:bookmarkEnd w:id="105"/>
      <w:bookmarkEnd w:id="106"/>
      <w:bookmarkEnd w:id="107"/>
    </w:p>
    <w:p w14:paraId="32C991FC" w14:textId="77777777" w:rsidR="00000000" w:rsidRDefault="00106167">
      <w:pPr>
        <w:tabs>
          <w:tab w:val="left" w:pos="7665"/>
        </w:tabs>
        <w:spacing w:line="400" w:lineRule="exact"/>
        <w:ind w:firstLine="480"/>
        <w:rPr>
          <w:rFonts w:hAnsi="宋体" w:hint="eastAsia"/>
          <w:sz w:val="24"/>
          <w:szCs w:val="24"/>
        </w:rPr>
      </w:pPr>
      <w:r>
        <w:rPr>
          <w:rFonts w:hAnsi="宋体" w:hint="eastAsia"/>
          <w:sz w:val="24"/>
          <w:szCs w:val="24"/>
        </w:rPr>
        <w:t>6</w:t>
      </w:r>
      <w:r>
        <w:rPr>
          <w:rFonts w:hAnsi="宋体" w:hint="eastAsia"/>
          <w:b/>
          <w:sz w:val="24"/>
          <w:szCs w:val="24"/>
        </w:rPr>
        <w:t>.</w:t>
      </w:r>
      <w:r>
        <w:rPr>
          <w:rFonts w:hAnsi="宋体" w:hint="eastAsia"/>
          <w:sz w:val="24"/>
          <w:szCs w:val="24"/>
        </w:rPr>
        <w:t>1</w:t>
      </w:r>
      <w:r>
        <w:rPr>
          <w:rFonts w:hAnsi="宋体" w:hint="eastAsia"/>
          <w:sz w:val="24"/>
          <w:szCs w:val="24"/>
        </w:rPr>
        <w:t>招标文件是投标人准备投标文件和参加投标的依据，同时也是评标的重要依据。招标文件用以阐明招标项目所需的资格、技术、服务及报价等要求、招标投标程序、有关规定和注意事项以及合同主要条款等。本招标文件包括以下内容：</w:t>
      </w:r>
    </w:p>
    <w:p w14:paraId="79F23E05"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）招标公告；</w:t>
      </w:r>
    </w:p>
    <w:p w14:paraId="5D423EF9"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）投标人须知；</w:t>
      </w:r>
    </w:p>
    <w:p w14:paraId="5176CBB8"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）主要采购内容及要求；</w:t>
      </w:r>
    </w:p>
    <w:p w14:paraId="557235F2"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4</w:t>
      </w:r>
      <w:r>
        <w:rPr>
          <w:rFonts w:hAnsi="宋体" w:hint="eastAsia"/>
          <w:sz w:val="24"/>
          <w:szCs w:val="24"/>
        </w:rPr>
        <w:t>）评标办法；</w:t>
      </w:r>
    </w:p>
    <w:p w14:paraId="198C7888"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5</w:t>
      </w:r>
      <w:r>
        <w:rPr>
          <w:rFonts w:hAnsi="宋体" w:hint="eastAsia"/>
          <w:sz w:val="24"/>
          <w:szCs w:val="24"/>
        </w:rPr>
        <w:t>）投标文件格式；</w:t>
      </w:r>
    </w:p>
    <w:p w14:paraId="3CF8B74C"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6</w:t>
      </w:r>
      <w:r>
        <w:rPr>
          <w:rFonts w:hAnsi="宋体" w:hint="eastAsia"/>
          <w:sz w:val="24"/>
          <w:szCs w:val="24"/>
        </w:rPr>
        <w:t>）合同主要条款；</w:t>
      </w:r>
    </w:p>
    <w:p w14:paraId="2C9CB9CC"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7</w:t>
      </w:r>
      <w:r>
        <w:rPr>
          <w:rFonts w:hAnsi="宋体" w:hint="eastAsia"/>
          <w:sz w:val="24"/>
          <w:szCs w:val="24"/>
        </w:rPr>
        <w:t>）质疑函格式。</w:t>
      </w:r>
    </w:p>
    <w:p w14:paraId="1390A320" w14:textId="77777777" w:rsidR="00000000" w:rsidRDefault="00106167">
      <w:pPr>
        <w:tabs>
          <w:tab w:val="left" w:pos="720"/>
        </w:tabs>
        <w:spacing w:line="400" w:lineRule="exact"/>
        <w:ind w:firstLine="480"/>
        <w:rPr>
          <w:rFonts w:hAnsi="宋体" w:hint="eastAsia"/>
          <w:sz w:val="24"/>
          <w:szCs w:val="24"/>
        </w:rPr>
      </w:pPr>
      <w:r>
        <w:rPr>
          <w:rFonts w:hAnsi="宋体" w:hint="eastAsia"/>
          <w:sz w:val="24"/>
          <w:szCs w:val="24"/>
        </w:rPr>
        <w:t>6</w:t>
      </w:r>
      <w:r>
        <w:rPr>
          <w:rFonts w:hAnsi="宋体" w:hint="eastAsia"/>
          <w:b/>
          <w:sz w:val="24"/>
          <w:szCs w:val="24"/>
        </w:rPr>
        <w:t>.</w:t>
      </w:r>
      <w:r>
        <w:rPr>
          <w:rFonts w:hAnsi="宋体" w:hint="eastAsia"/>
          <w:sz w:val="24"/>
          <w:szCs w:val="24"/>
        </w:rPr>
        <w:t>2</w:t>
      </w:r>
      <w:r>
        <w:rPr>
          <w:rFonts w:hAnsi="宋体" w:hint="eastAsia"/>
          <w:sz w:val="24"/>
          <w:szCs w:val="24"/>
        </w:rPr>
        <w:t>投标人</w:t>
      </w:r>
      <w:r>
        <w:rPr>
          <w:rFonts w:hAnsi="宋体" w:cs="宋体" w:hint="eastAsia"/>
          <w:snapToGrid w:val="0"/>
          <w:sz w:val="24"/>
          <w:szCs w:val="24"/>
        </w:rPr>
        <w:t>收到</w:t>
      </w:r>
      <w:r>
        <w:rPr>
          <w:rFonts w:hAnsi="宋体" w:hint="eastAsia"/>
          <w:sz w:val="24"/>
          <w:szCs w:val="24"/>
          <w:lang w:val="zh-CN"/>
        </w:rPr>
        <w:t>招标文件</w:t>
      </w:r>
      <w:r>
        <w:rPr>
          <w:rFonts w:hAnsi="宋体" w:cs="宋体" w:hint="eastAsia"/>
          <w:snapToGrid w:val="0"/>
          <w:sz w:val="24"/>
          <w:szCs w:val="24"/>
        </w:rPr>
        <w:t>时，应检查页数和附件数量，发现任何页数或附件数量的遗缺，任何数字或词汇模糊不清，任何词</w:t>
      </w:r>
      <w:r>
        <w:rPr>
          <w:rFonts w:hAnsi="宋体" w:cs="宋体" w:hint="eastAsia"/>
          <w:snapToGrid w:val="0"/>
          <w:sz w:val="24"/>
          <w:szCs w:val="24"/>
        </w:rPr>
        <w:t>义含混不清，应告之招标代理机构补全或澄清。如果</w:t>
      </w:r>
      <w:r>
        <w:rPr>
          <w:rFonts w:hAnsi="宋体" w:hint="eastAsia"/>
          <w:sz w:val="24"/>
          <w:szCs w:val="24"/>
        </w:rPr>
        <w:t>投标人</w:t>
      </w:r>
      <w:r>
        <w:rPr>
          <w:rFonts w:hAnsi="宋体" w:cs="宋体" w:hint="eastAsia"/>
          <w:snapToGrid w:val="0"/>
          <w:sz w:val="24"/>
          <w:szCs w:val="24"/>
        </w:rPr>
        <w:t>不按上述提出要求而造成不良后果，招标代理机构不承担责任。</w:t>
      </w:r>
      <w:r>
        <w:rPr>
          <w:rFonts w:hAnsi="宋体" w:hint="eastAsia"/>
          <w:sz w:val="24"/>
          <w:szCs w:val="24"/>
        </w:rPr>
        <w:t>投标人应认真阅读和充分理解招标文件中所有的事项、格式条款和规范要求。投标人应详细阅读招标文件的全部内容，并实质性响应招标文件的要求。</w:t>
      </w:r>
    </w:p>
    <w:p w14:paraId="2ECEB833" w14:textId="77777777" w:rsidR="00000000" w:rsidRDefault="00106167">
      <w:pPr>
        <w:pStyle w:val="3"/>
        <w:spacing w:line="400" w:lineRule="exact"/>
        <w:ind w:firstLine="482"/>
        <w:rPr>
          <w:rFonts w:ascii="宋体" w:hAnsi="宋体" w:hint="eastAsia"/>
          <w:szCs w:val="24"/>
        </w:rPr>
      </w:pPr>
      <w:bookmarkStart w:id="108" w:name="_Toc183582211"/>
      <w:bookmarkStart w:id="109" w:name="_Toc183682348"/>
      <w:bookmarkStart w:id="110" w:name="_Toc217446040"/>
      <w:bookmarkStart w:id="111" w:name="_Toc319937272"/>
      <w:bookmarkStart w:id="112" w:name="_Toc317509237"/>
      <w:bookmarkStart w:id="113" w:name="_Toc317509390"/>
      <w:r>
        <w:rPr>
          <w:rFonts w:ascii="宋体" w:hAnsi="宋体" w:hint="eastAsia"/>
          <w:szCs w:val="24"/>
        </w:rPr>
        <w:t xml:space="preserve">7. </w:t>
      </w:r>
      <w:r>
        <w:rPr>
          <w:rFonts w:ascii="宋体" w:hAnsi="宋体" w:hint="eastAsia"/>
          <w:szCs w:val="24"/>
        </w:rPr>
        <w:t>招标文件的澄清</w:t>
      </w:r>
      <w:bookmarkEnd w:id="108"/>
      <w:bookmarkEnd w:id="109"/>
      <w:r>
        <w:rPr>
          <w:rFonts w:ascii="宋体" w:hAnsi="宋体" w:hint="eastAsia"/>
          <w:szCs w:val="24"/>
        </w:rPr>
        <w:t>和修改</w:t>
      </w:r>
      <w:bookmarkEnd w:id="110"/>
      <w:bookmarkEnd w:id="111"/>
      <w:bookmarkEnd w:id="112"/>
      <w:bookmarkEnd w:id="113"/>
    </w:p>
    <w:p w14:paraId="4B7D517F" w14:textId="77777777" w:rsidR="00000000" w:rsidRDefault="00106167">
      <w:pPr>
        <w:tabs>
          <w:tab w:val="left" w:pos="720"/>
        </w:tabs>
        <w:ind w:firstLine="480"/>
        <w:rPr>
          <w:rFonts w:hAnsi="宋体" w:hint="eastAsia"/>
          <w:sz w:val="24"/>
          <w:szCs w:val="24"/>
        </w:rPr>
      </w:pPr>
      <w:r>
        <w:rPr>
          <w:rFonts w:hAnsi="宋体" w:hint="eastAsia"/>
          <w:sz w:val="24"/>
          <w:szCs w:val="24"/>
        </w:rPr>
        <w:t xml:space="preserve">7.1 </w:t>
      </w:r>
      <w:r>
        <w:rPr>
          <w:rFonts w:hAnsi="宋体" w:hint="eastAsia"/>
          <w:sz w:val="24"/>
          <w:szCs w:val="24"/>
        </w:rPr>
        <w:t>在</w:t>
      </w:r>
      <w:r>
        <w:rPr>
          <w:rFonts w:hAnsi="宋体" w:hint="eastAsia"/>
          <w:sz w:val="24"/>
          <w:szCs w:val="24"/>
          <w:lang w:val="zh-CN"/>
        </w:rPr>
        <w:t>投标</w:t>
      </w:r>
      <w:r>
        <w:rPr>
          <w:rFonts w:hAnsi="宋体" w:hint="eastAsia"/>
          <w:sz w:val="24"/>
          <w:szCs w:val="24"/>
        </w:rPr>
        <w:t>截止时间前，无论出于何种原因，招标人可以对招标文件进行澄清或者修改。</w:t>
      </w:r>
    </w:p>
    <w:p w14:paraId="21AC4E3B" w14:textId="77777777" w:rsidR="00000000" w:rsidRDefault="00106167">
      <w:pPr>
        <w:ind w:firstLine="480"/>
        <w:jc w:val="left"/>
        <w:rPr>
          <w:rFonts w:hAnsi="宋体" w:hint="eastAsia"/>
          <w:sz w:val="24"/>
          <w:szCs w:val="24"/>
        </w:rPr>
      </w:pPr>
      <w:r>
        <w:rPr>
          <w:rFonts w:hAnsi="宋体" w:hint="eastAsia"/>
          <w:sz w:val="24"/>
          <w:szCs w:val="24"/>
        </w:rPr>
        <w:t xml:space="preserve">7.2 </w:t>
      </w:r>
      <w:r>
        <w:rPr>
          <w:rFonts w:hAnsi="宋体" w:hint="eastAsia"/>
          <w:sz w:val="24"/>
          <w:szCs w:val="24"/>
        </w:rPr>
        <w:t>对已发出的招标文件进行澄清或者修改，招标代理机构以书面形式将澄清或者修改的内容通知所有购买了招标文件的投标人，同时在</w:t>
      </w:r>
      <w:r>
        <w:rPr>
          <w:rFonts w:hAnsi="宋体" w:cs="宋体" w:hint="eastAsia"/>
          <w:b/>
          <w:bCs/>
          <w:sz w:val="24"/>
          <w:szCs w:val="24"/>
          <w:u w:val="single"/>
          <w:lang w:val="zh-TW"/>
        </w:rPr>
        <w:t>《</w:t>
      </w:r>
      <w:r>
        <w:rPr>
          <w:rFonts w:hAnsi="宋体" w:cs="宋体"/>
          <w:b/>
          <w:bCs/>
          <w:sz w:val="24"/>
          <w:szCs w:val="24"/>
          <w:u w:val="single"/>
          <w:lang w:val="zh-TW" w:eastAsia="zh-TW"/>
        </w:rPr>
        <w:t>中国采购与招标网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《中国招标投</w:t>
      </w:r>
      <w:r>
        <w:rPr>
          <w:rFonts w:hAnsi="宋体" w:cs="宋体" w:hint="eastAsia"/>
          <w:b/>
          <w:sz w:val="24"/>
          <w:szCs w:val="24"/>
          <w:u w:val="single"/>
          <w:lang w:val="zh-TW"/>
        </w:rPr>
        <w:t>标公共服务平台》和《国家烟草专卖局外网》</w:t>
      </w:r>
      <w:r>
        <w:rPr>
          <w:rFonts w:hAnsi="宋体" w:cs="宋体" w:hint="eastAsia"/>
          <w:sz w:val="24"/>
          <w:szCs w:val="24"/>
          <w:lang w:val="zh-TW"/>
        </w:rPr>
        <w:t>上</w:t>
      </w:r>
      <w:r>
        <w:rPr>
          <w:rFonts w:hAnsi="宋体" w:hint="eastAsia"/>
          <w:sz w:val="24"/>
          <w:szCs w:val="24"/>
        </w:rPr>
        <w:t>发布澄清修改公告。该</w:t>
      </w:r>
      <w:bookmarkStart w:id="114" w:name="OLE_LINK15"/>
      <w:r>
        <w:rPr>
          <w:rFonts w:hAnsi="宋体" w:hint="eastAsia"/>
          <w:sz w:val="24"/>
          <w:szCs w:val="24"/>
        </w:rPr>
        <w:t>澄清或者修改</w:t>
      </w:r>
      <w:bookmarkEnd w:id="114"/>
      <w:r>
        <w:rPr>
          <w:rFonts w:hAnsi="宋体" w:hint="eastAsia"/>
          <w:sz w:val="24"/>
          <w:szCs w:val="24"/>
        </w:rPr>
        <w:t>的内容为招标文件的组成部分。</w:t>
      </w:r>
    </w:p>
    <w:p w14:paraId="6A41DFC8" w14:textId="77777777" w:rsidR="00000000" w:rsidRDefault="00106167">
      <w:pPr>
        <w:ind w:firstLine="480"/>
        <w:jc w:val="left"/>
        <w:rPr>
          <w:rFonts w:hAnsi="宋体" w:hint="eastAsia"/>
          <w:sz w:val="24"/>
          <w:szCs w:val="24"/>
        </w:rPr>
      </w:pPr>
      <w:r>
        <w:rPr>
          <w:rFonts w:hAnsi="宋体" w:hint="eastAsia"/>
          <w:sz w:val="24"/>
          <w:szCs w:val="24"/>
        </w:rPr>
        <w:t>所有已经购买了招标文件的投标人有义务及时关注在网络媒介上发布的本项目招标文件澄清或者修改内容，并及时进行阅读、下载、截图、打印等。若投标人未能尽到该义务，将承担投标中由此产生的不利影响。</w:t>
      </w:r>
    </w:p>
    <w:p w14:paraId="7C32FE41" w14:textId="77777777" w:rsidR="00000000" w:rsidRDefault="00106167">
      <w:pPr>
        <w:ind w:firstLine="480"/>
        <w:jc w:val="left"/>
        <w:rPr>
          <w:rFonts w:hAnsi="宋体" w:hint="eastAsia"/>
          <w:sz w:val="24"/>
          <w:szCs w:val="24"/>
        </w:rPr>
      </w:pPr>
      <w:r>
        <w:rPr>
          <w:rFonts w:hAnsi="宋体" w:hint="eastAsia"/>
          <w:sz w:val="24"/>
          <w:szCs w:val="24"/>
        </w:rPr>
        <w:t>澄清或者修改的内容可能影响资格预审申请文件或者投标文件编制的，招标人应当在提交资格预审申请文件截止时间至少</w:t>
      </w:r>
      <w:r>
        <w:rPr>
          <w:rFonts w:hAnsi="宋体" w:hint="eastAsia"/>
          <w:sz w:val="24"/>
          <w:szCs w:val="24"/>
        </w:rPr>
        <w:t>3</w:t>
      </w:r>
      <w:r>
        <w:rPr>
          <w:rFonts w:hAnsi="宋体" w:hint="eastAsia"/>
          <w:sz w:val="24"/>
          <w:szCs w:val="24"/>
        </w:rPr>
        <w:t>日前，或者投标截止时间至少</w:t>
      </w:r>
      <w:r>
        <w:rPr>
          <w:rFonts w:hAnsi="宋体" w:hint="eastAsia"/>
          <w:sz w:val="24"/>
          <w:szCs w:val="24"/>
        </w:rPr>
        <w:t>15</w:t>
      </w:r>
      <w:r>
        <w:rPr>
          <w:rFonts w:hAnsi="宋体" w:hint="eastAsia"/>
          <w:sz w:val="24"/>
          <w:szCs w:val="24"/>
        </w:rPr>
        <w:t>日前，以书面形式通知所有获取资格预审文件或者招标文件的潜在投标人</w:t>
      </w:r>
      <w:r>
        <w:rPr>
          <w:rFonts w:hAnsi="宋体" w:hint="eastAsia"/>
          <w:sz w:val="24"/>
          <w:szCs w:val="24"/>
        </w:rPr>
        <w:t>;</w:t>
      </w:r>
      <w:r>
        <w:rPr>
          <w:rFonts w:hAnsi="宋体" w:hint="eastAsia"/>
          <w:sz w:val="24"/>
          <w:szCs w:val="24"/>
        </w:rPr>
        <w:t>不足</w:t>
      </w:r>
      <w:r>
        <w:rPr>
          <w:rFonts w:hAnsi="宋体" w:hint="eastAsia"/>
          <w:sz w:val="24"/>
          <w:szCs w:val="24"/>
        </w:rPr>
        <w:t>3</w:t>
      </w:r>
      <w:r>
        <w:rPr>
          <w:rFonts w:hAnsi="宋体" w:hint="eastAsia"/>
          <w:sz w:val="24"/>
          <w:szCs w:val="24"/>
        </w:rPr>
        <w:t>日或者</w:t>
      </w:r>
      <w:r>
        <w:rPr>
          <w:rFonts w:hAnsi="宋体" w:hint="eastAsia"/>
          <w:sz w:val="24"/>
          <w:szCs w:val="24"/>
        </w:rPr>
        <w:t>15</w:t>
      </w:r>
      <w:r>
        <w:rPr>
          <w:rFonts w:hAnsi="宋体" w:hint="eastAsia"/>
          <w:sz w:val="24"/>
          <w:szCs w:val="24"/>
        </w:rPr>
        <w:t xml:space="preserve"> </w:t>
      </w:r>
      <w:r>
        <w:rPr>
          <w:rFonts w:hAnsi="宋体" w:hint="eastAsia"/>
          <w:sz w:val="24"/>
          <w:szCs w:val="24"/>
        </w:rPr>
        <w:t>日的，招标人应当顺延提交资格预审申请文件或者投标文件的截止时间。</w:t>
      </w:r>
    </w:p>
    <w:p w14:paraId="4B50F474" w14:textId="77777777" w:rsidR="00000000" w:rsidRDefault="00106167">
      <w:pPr>
        <w:ind w:firstLine="480"/>
        <w:rPr>
          <w:rFonts w:hAnsi="宋体" w:hint="eastAsia"/>
          <w:sz w:val="24"/>
          <w:szCs w:val="24"/>
        </w:rPr>
      </w:pPr>
      <w:r>
        <w:rPr>
          <w:rFonts w:hAnsi="宋体" w:hint="eastAsia"/>
          <w:sz w:val="24"/>
          <w:szCs w:val="24"/>
        </w:rPr>
        <w:t>7</w:t>
      </w:r>
      <w:r>
        <w:rPr>
          <w:rFonts w:hAnsi="宋体" w:hint="eastAsia"/>
          <w:b/>
          <w:sz w:val="24"/>
          <w:szCs w:val="24"/>
        </w:rPr>
        <w:t>.</w:t>
      </w:r>
      <w:r>
        <w:rPr>
          <w:rFonts w:hAnsi="宋体" w:hint="eastAsia"/>
          <w:sz w:val="24"/>
          <w:szCs w:val="24"/>
        </w:rPr>
        <w:t xml:space="preserve">3 </w:t>
      </w:r>
      <w:r>
        <w:rPr>
          <w:rFonts w:hAnsi="宋体" w:hint="eastAsia"/>
          <w:sz w:val="24"/>
          <w:szCs w:val="24"/>
        </w:rPr>
        <w:t>投标人要求对招标文件进行澄清的，应当在</w:t>
      </w:r>
      <w:r>
        <w:rPr>
          <w:rFonts w:hAnsi="宋体" w:hint="eastAsia"/>
          <w:sz w:val="24"/>
          <w:szCs w:val="24"/>
          <w:lang w:val="zh-CN"/>
        </w:rPr>
        <w:t>投标</w:t>
      </w:r>
      <w:r>
        <w:rPr>
          <w:rFonts w:hAnsi="宋体" w:hint="eastAsia"/>
          <w:sz w:val="24"/>
          <w:szCs w:val="24"/>
        </w:rPr>
        <w:t>截止日</w:t>
      </w:r>
      <w:r>
        <w:rPr>
          <w:rFonts w:hAnsi="宋体" w:hint="eastAsia"/>
          <w:sz w:val="24"/>
          <w:szCs w:val="24"/>
        </w:rPr>
        <w:t>10</w:t>
      </w:r>
      <w:r>
        <w:rPr>
          <w:rFonts w:hAnsi="宋体" w:hint="eastAsia"/>
          <w:sz w:val="24"/>
          <w:szCs w:val="24"/>
        </w:rPr>
        <w:t>日前按招标文件中的联系方式，以书面形式通知采购代理机构。</w:t>
      </w:r>
    </w:p>
    <w:p w14:paraId="7BBEF542" w14:textId="77777777" w:rsidR="00000000" w:rsidRDefault="00106167">
      <w:pPr>
        <w:ind w:firstLine="480"/>
        <w:rPr>
          <w:rFonts w:hAnsi="宋体" w:hint="eastAsia"/>
          <w:sz w:val="24"/>
          <w:szCs w:val="24"/>
        </w:rPr>
      </w:pPr>
      <w:r>
        <w:rPr>
          <w:rFonts w:hAnsi="宋体" w:hint="eastAsia"/>
          <w:sz w:val="24"/>
          <w:szCs w:val="24"/>
        </w:rPr>
        <w:t xml:space="preserve">7.4 </w:t>
      </w:r>
      <w:r>
        <w:rPr>
          <w:rFonts w:hAnsi="宋体" w:hint="eastAsia"/>
          <w:sz w:val="24"/>
          <w:szCs w:val="24"/>
        </w:rPr>
        <w:t>招标文件的澄清或者修改将成为</w:t>
      </w:r>
      <w:bookmarkStart w:id="115" w:name="_Toc183682350"/>
      <w:bookmarkStart w:id="116" w:name="_Toc183582213"/>
      <w:bookmarkStart w:id="117" w:name="_Toc317509391"/>
      <w:bookmarkStart w:id="118" w:name="_Toc319937273"/>
      <w:bookmarkStart w:id="119" w:name="_Toc208848971"/>
      <w:bookmarkStart w:id="120" w:name="_Toc217446041"/>
      <w:bookmarkStart w:id="121" w:name="_Toc317509238"/>
      <w:bookmarkStart w:id="122" w:name="_Toc217446042"/>
      <w:bookmarkStart w:id="123" w:name="_Toc183682351"/>
      <w:bookmarkStart w:id="124" w:name="_Toc183582214"/>
      <w:bookmarkStart w:id="125" w:name="_Toc89075876"/>
      <w:bookmarkStart w:id="126" w:name="_Toc77400780"/>
      <w:r>
        <w:rPr>
          <w:rFonts w:hAnsi="宋体" w:hint="eastAsia"/>
          <w:sz w:val="24"/>
          <w:szCs w:val="24"/>
        </w:rPr>
        <w:t>招标文件的一部分，对招标人、招标代理机构和投标人都具有约束力。</w:t>
      </w:r>
    </w:p>
    <w:p w14:paraId="67D3CD20" w14:textId="77777777" w:rsidR="00000000" w:rsidRDefault="00106167">
      <w:pPr>
        <w:ind w:firstLine="480"/>
        <w:rPr>
          <w:rFonts w:hAnsi="宋体" w:cs="华文细黑" w:hint="eastAsia"/>
          <w:snapToGrid w:val="0"/>
          <w:sz w:val="24"/>
          <w:szCs w:val="24"/>
        </w:rPr>
      </w:pPr>
      <w:r>
        <w:rPr>
          <w:rFonts w:hAnsi="宋体" w:hint="eastAsia"/>
          <w:sz w:val="24"/>
          <w:szCs w:val="24"/>
        </w:rPr>
        <w:t xml:space="preserve">7.5 </w:t>
      </w:r>
      <w:r>
        <w:rPr>
          <w:rFonts w:hAnsi="宋体" w:cs="华文细黑" w:hint="eastAsia"/>
          <w:snapToGrid w:val="0"/>
          <w:sz w:val="24"/>
          <w:szCs w:val="24"/>
        </w:rPr>
        <w:t>本项目</w:t>
      </w:r>
      <w:r>
        <w:rPr>
          <w:rFonts w:hAnsi="宋体" w:hint="eastAsia"/>
          <w:sz w:val="24"/>
          <w:szCs w:val="24"/>
        </w:rPr>
        <w:t>招标文件</w:t>
      </w:r>
      <w:r>
        <w:rPr>
          <w:rFonts w:hAnsi="宋体" w:cs="华文细黑" w:hint="eastAsia"/>
          <w:snapToGrid w:val="0"/>
          <w:sz w:val="24"/>
          <w:szCs w:val="24"/>
        </w:rPr>
        <w:t>中的未尽事项，按现行有效的采购相关的法律、法规、规范性文件执行。本项目</w:t>
      </w:r>
      <w:r>
        <w:rPr>
          <w:rFonts w:hAnsi="宋体" w:hint="eastAsia"/>
          <w:sz w:val="24"/>
          <w:szCs w:val="24"/>
        </w:rPr>
        <w:t>招标文件</w:t>
      </w:r>
      <w:r>
        <w:rPr>
          <w:rFonts w:hAnsi="宋体" w:cs="华文细黑" w:hint="eastAsia"/>
          <w:snapToGrid w:val="0"/>
          <w:sz w:val="24"/>
          <w:szCs w:val="24"/>
        </w:rPr>
        <w:t>中的内容与现行有效的采购相关的法律、法规、规范性文件规定有冲突或背离的，按现行有效的采购相关的法律、法规、规范性文件执行。</w:t>
      </w:r>
    </w:p>
    <w:bookmarkEnd w:id="115"/>
    <w:bookmarkEnd w:id="116"/>
    <w:p w14:paraId="4371310C" w14:textId="77777777" w:rsidR="00000000" w:rsidRDefault="00106167">
      <w:pPr>
        <w:pStyle w:val="3"/>
        <w:ind w:firstLine="482"/>
        <w:rPr>
          <w:rFonts w:hint="eastAsia"/>
        </w:rPr>
      </w:pPr>
      <w:r>
        <w:rPr>
          <w:rFonts w:hint="eastAsia"/>
        </w:rPr>
        <w:t>8</w:t>
      </w:r>
      <w:r>
        <w:rPr>
          <w:rFonts w:hint="eastAsia"/>
        </w:rPr>
        <w:t xml:space="preserve">. </w:t>
      </w:r>
      <w:r>
        <w:rPr>
          <w:rFonts w:hint="eastAsia"/>
        </w:rPr>
        <w:t>答疑会</w:t>
      </w:r>
      <w:bookmarkEnd w:id="117"/>
      <w:bookmarkEnd w:id="118"/>
      <w:bookmarkEnd w:id="119"/>
      <w:bookmarkEnd w:id="120"/>
      <w:bookmarkEnd w:id="121"/>
    </w:p>
    <w:p w14:paraId="68736CD4" w14:textId="77777777" w:rsidR="00000000" w:rsidRDefault="00106167">
      <w:pPr>
        <w:ind w:firstLine="480"/>
        <w:rPr>
          <w:rFonts w:hAnsi="宋体" w:hint="eastAsia"/>
          <w:sz w:val="24"/>
          <w:szCs w:val="24"/>
        </w:rPr>
      </w:pPr>
      <w:r>
        <w:rPr>
          <w:rFonts w:hAnsi="宋体" w:hint="eastAsia"/>
          <w:sz w:val="24"/>
          <w:szCs w:val="24"/>
        </w:rPr>
        <w:t xml:space="preserve">8.1 </w:t>
      </w:r>
      <w:r>
        <w:rPr>
          <w:rFonts w:hAnsi="宋体" w:hint="eastAsia"/>
          <w:sz w:val="24"/>
          <w:szCs w:val="24"/>
        </w:rPr>
        <w:t>根据采购项目和具体情况，若有必要召开，将以书面形式通知所有购买了招标文件的投标人。</w:t>
      </w:r>
    </w:p>
    <w:p w14:paraId="2F22E831" w14:textId="77777777" w:rsidR="00000000" w:rsidRDefault="00106167">
      <w:pPr>
        <w:pStyle w:val="2"/>
        <w:spacing w:line="400" w:lineRule="exact"/>
        <w:ind w:firstLineChars="0" w:firstLine="0"/>
        <w:jc w:val="center"/>
        <w:rPr>
          <w:rFonts w:ascii="宋体" w:eastAsia="宋体" w:hAnsi="宋体" w:hint="eastAsia"/>
          <w:szCs w:val="28"/>
        </w:rPr>
      </w:pPr>
      <w:bookmarkStart w:id="127" w:name="_Toc319937274"/>
      <w:r>
        <w:rPr>
          <w:rFonts w:ascii="宋体" w:eastAsia="宋体" w:hAnsi="宋体" w:hint="eastAsia"/>
          <w:szCs w:val="28"/>
        </w:rPr>
        <w:t>三、投标文件</w:t>
      </w:r>
      <w:bookmarkEnd w:id="122"/>
      <w:bookmarkEnd w:id="123"/>
      <w:bookmarkEnd w:id="124"/>
      <w:bookmarkEnd w:id="125"/>
      <w:bookmarkEnd w:id="126"/>
      <w:bookmarkEnd w:id="127"/>
      <w:r>
        <w:rPr>
          <w:rFonts w:ascii="宋体" w:eastAsia="宋体" w:hAnsi="宋体" w:hint="eastAsia"/>
          <w:szCs w:val="28"/>
        </w:rPr>
        <w:t>编写</w:t>
      </w:r>
    </w:p>
    <w:p w14:paraId="69327E35" w14:textId="77777777" w:rsidR="00000000" w:rsidRDefault="00106167">
      <w:pPr>
        <w:pStyle w:val="3"/>
        <w:spacing w:line="400" w:lineRule="exact"/>
        <w:ind w:firstLine="480"/>
        <w:rPr>
          <w:rFonts w:ascii="宋体" w:hAnsi="宋体" w:hint="eastAsia"/>
          <w:b w:val="0"/>
          <w:szCs w:val="24"/>
        </w:rPr>
      </w:pPr>
      <w:bookmarkStart w:id="128" w:name="_Toc969"/>
      <w:bookmarkStart w:id="129" w:name="_Toc12835"/>
      <w:bookmarkStart w:id="130" w:name="_Toc27276"/>
      <w:bookmarkStart w:id="131" w:name="_Toc30608"/>
      <w:bookmarkStart w:id="132" w:name="_Toc13527"/>
      <w:bookmarkStart w:id="133" w:name="_Toc217446043"/>
      <w:bookmarkStart w:id="134" w:name="_Toc183682352"/>
      <w:bookmarkStart w:id="135" w:name="_Toc183582215"/>
      <w:bookmarkStart w:id="136" w:name="_Toc317509240"/>
      <w:bookmarkStart w:id="137" w:name="_Toc317509393"/>
      <w:bookmarkStart w:id="138" w:name="_Toc319937275"/>
      <w:r>
        <w:rPr>
          <w:rFonts w:ascii="宋体" w:hAnsi="宋体" w:hint="eastAsia"/>
          <w:b w:val="0"/>
          <w:szCs w:val="24"/>
        </w:rPr>
        <w:t>投标人应按照招标文件的规定和要求编制投标文件。投标人拟在中标后将中标项目的非主体、非关键性工作交由他人完成的，应当在投标文件中载明。</w:t>
      </w:r>
      <w:bookmarkEnd w:id="128"/>
      <w:bookmarkEnd w:id="129"/>
      <w:bookmarkEnd w:id="130"/>
      <w:bookmarkEnd w:id="131"/>
      <w:bookmarkEnd w:id="132"/>
      <w:r>
        <w:rPr>
          <w:rFonts w:ascii="宋体" w:hAnsi="宋体" w:hint="eastAsia"/>
          <w:b w:val="0"/>
          <w:szCs w:val="24"/>
        </w:rPr>
        <w:t>投标人应仔细阅读招标文件的所有内容，按招标文件的要求提供投标文件，并保证所提供的全部资料的真实性，以使其投标对招标文件的实质性要求做出完全响应，否则，其投标可能被拒绝。</w:t>
      </w:r>
    </w:p>
    <w:p w14:paraId="5120B25C" w14:textId="77777777" w:rsidR="00000000" w:rsidRDefault="00106167">
      <w:pPr>
        <w:pStyle w:val="3"/>
        <w:spacing w:line="400" w:lineRule="exact"/>
        <w:ind w:firstLine="482"/>
        <w:rPr>
          <w:rFonts w:ascii="宋体" w:hAnsi="宋体" w:hint="eastAsia"/>
          <w:szCs w:val="24"/>
        </w:rPr>
      </w:pPr>
      <w:r>
        <w:rPr>
          <w:rFonts w:ascii="宋体" w:hAnsi="宋体" w:hint="eastAsia"/>
          <w:szCs w:val="24"/>
        </w:rPr>
        <w:t>9</w:t>
      </w:r>
      <w:r>
        <w:rPr>
          <w:rFonts w:ascii="宋体" w:hAnsi="宋体" w:hint="eastAsia"/>
          <w:szCs w:val="24"/>
        </w:rPr>
        <w:t>．</w:t>
      </w:r>
      <w:r>
        <w:rPr>
          <w:rFonts w:ascii="宋体" w:hAnsi="宋体" w:hint="eastAsia"/>
          <w:szCs w:val="24"/>
          <w:lang w:val="zh-CN"/>
        </w:rPr>
        <w:t>投标文件</w:t>
      </w:r>
      <w:r>
        <w:rPr>
          <w:rFonts w:ascii="宋体" w:hAnsi="宋体" w:hint="eastAsia"/>
          <w:szCs w:val="24"/>
        </w:rPr>
        <w:t>的语言</w:t>
      </w:r>
      <w:bookmarkEnd w:id="133"/>
      <w:bookmarkEnd w:id="134"/>
      <w:bookmarkEnd w:id="135"/>
      <w:bookmarkEnd w:id="136"/>
      <w:bookmarkEnd w:id="137"/>
      <w:bookmarkEnd w:id="138"/>
    </w:p>
    <w:p w14:paraId="6E675DF8" w14:textId="77777777" w:rsidR="00000000" w:rsidRDefault="00106167">
      <w:pPr>
        <w:ind w:firstLine="480"/>
        <w:rPr>
          <w:rFonts w:hAnsi="宋体" w:cs="华文细黑"/>
          <w:snapToGrid w:val="0"/>
          <w:sz w:val="24"/>
          <w:szCs w:val="24"/>
        </w:rPr>
      </w:pPr>
      <w:r>
        <w:rPr>
          <w:rFonts w:hAnsi="宋体" w:hint="eastAsia"/>
          <w:sz w:val="24"/>
          <w:szCs w:val="24"/>
        </w:rPr>
        <w:t xml:space="preserve">9.1 </w:t>
      </w:r>
      <w:r>
        <w:rPr>
          <w:rFonts w:hAnsi="宋体" w:hint="eastAsia"/>
          <w:sz w:val="24"/>
          <w:szCs w:val="24"/>
        </w:rPr>
        <w:t>投标人提交的</w:t>
      </w:r>
      <w:r>
        <w:rPr>
          <w:rFonts w:hAnsi="宋体" w:hint="eastAsia"/>
          <w:sz w:val="24"/>
          <w:szCs w:val="24"/>
          <w:lang w:val="zh-CN"/>
        </w:rPr>
        <w:t>投标文件</w:t>
      </w:r>
      <w:r>
        <w:rPr>
          <w:rFonts w:hAnsi="宋体" w:hint="eastAsia"/>
          <w:sz w:val="24"/>
          <w:szCs w:val="24"/>
        </w:rPr>
        <w:t>以及投标人与招标人及招标代理机构就有关</w:t>
      </w:r>
      <w:r>
        <w:rPr>
          <w:rFonts w:hAnsi="宋体" w:hint="eastAsia"/>
          <w:sz w:val="24"/>
          <w:szCs w:val="24"/>
          <w:lang w:val="zh-CN"/>
        </w:rPr>
        <w:t>投</w:t>
      </w:r>
      <w:r>
        <w:rPr>
          <w:rFonts w:hAnsi="宋体" w:hint="eastAsia"/>
          <w:sz w:val="24"/>
          <w:szCs w:val="24"/>
          <w:lang w:val="zh-CN"/>
        </w:rPr>
        <w:t>标</w:t>
      </w:r>
      <w:r>
        <w:rPr>
          <w:rFonts w:hAnsi="宋体" w:hint="eastAsia"/>
          <w:sz w:val="24"/>
          <w:szCs w:val="24"/>
        </w:rPr>
        <w:t>的所有来往书面文件均须使用中文。</w:t>
      </w:r>
      <w:r>
        <w:rPr>
          <w:rFonts w:hAnsi="宋体" w:cs="华文细黑" w:hint="eastAsia"/>
          <w:snapToGrid w:val="0"/>
          <w:sz w:val="24"/>
          <w:szCs w:val="24"/>
        </w:rPr>
        <w:t>投标文件中如附有外文资料，必须逐一对应翻译成中文并加盖投标人公章后附在相关外文资料后面</w:t>
      </w:r>
      <w:r>
        <w:rPr>
          <w:rFonts w:hAnsi="宋体" w:hint="eastAsia"/>
          <w:sz w:val="24"/>
          <w:szCs w:val="24"/>
        </w:rPr>
        <w:t>（说明：投标人的法定代表人为外籍人士的，法定代表人的签字和护照除外）</w:t>
      </w:r>
      <w:r>
        <w:rPr>
          <w:rFonts w:hAnsi="宋体" w:cs="华文细黑" w:hint="eastAsia"/>
          <w:snapToGrid w:val="0"/>
          <w:sz w:val="24"/>
          <w:szCs w:val="24"/>
        </w:rPr>
        <w:t>，否则，投标人的该份外文资料无效。</w:t>
      </w:r>
    </w:p>
    <w:p w14:paraId="0E8CD82D" w14:textId="77777777" w:rsidR="00000000" w:rsidRDefault="00106167">
      <w:pPr>
        <w:ind w:firstLine="480"/>
        <w:rPr>
          <w:rFonts w:hAnsi="宋体" w:cs="华文细黑" w:hint="eastAsia"/>
          <w:snapToGrid w:val="0"/>
          <w:sz w:val="24"/>
          <w:szCs w:val="24"/>
        </w:rPr>
      </w:pPr>
      <w:r>
        <w:rPr>
          <w:rFonts w:hAnsi="宋体" w:cs="华文细黑" w:hint="eastAsia"/>
          <w:snapToGrid w:val="0"/>
          <w:sz w:val="24"/>
          <w:szCs w:val="24"/>
        </w:rPr>
        <w:t xml:space="preserve">9.2 </w:t>
      </w:r>
      <w:r>
        <w:rPr>
          <w:rFonts w:hAnsi="宋体" w:cs="华文细黑" w:hint="eastAsia"/>
          <w:snapToGrid w:val="0"/>
          <w:sz w:val="24"/>
          <w:szCs w:val="24"/>
        </w:rPr>
        <w:t>翻译的中文资料与外文资料如果出现差异和矛盾时，以中文为准。但不能故意错误翻译，否则，投标人的投标文件将作为无效投标文件处理。</w:t>
      </w:r>
    </w:p>
    <w:p w14:paraId="4C4DEB2C" w14:textId="77777777" w:rsidR="00000000" w:rsidRDefault="00106167">
      <w:pPr>
        <w:pStyle w:val="3"/>
        <w:spacing w:line="400" w:lineRule="exact"/>
        <w:ind w:firstLine="482"/>
        <w:rPr>
          <w:rFonts w:ascii="宋体" w:hAnsi="宋体" w:hint="eastAsia"/>
          <w:szCs w:val="24"/>
        </w:rPr>
      </w:pPr>
      <w:bookmarkStart w:id="139" w:name="_Toc317509241"/>
      <w:bookmarkStart w:id="140" w:name="_Toc317509394"/>
      <w:bookmarkStart w:id="141" w:name="_Toc319937276"/>
      <w:bookmarkStart w:id="142" w:name="_Toc183682353"/>
      <w:bookmarkStart w:id="143" w:name="_Toc183582216"/>
      <w:bookmarkStart w:id="144" w:name="_Toc217446044"/>
      <w:r>
        <w:rPr>
          <w:rFonts w:ascii="宋体" w:hAnsi="宋体" w:hint="eastAsia"/>
          <w:szCs w:val="24"/>
        </w:rPr>
        <w:t>10</w:t>
      </w:r>
      <w:r>
        <w:rPr>
          <w:rFonts w:ascii="宋体" w:hAnsi="宋体" w:hint="eastAsia"/>
          <w:szCs w:val="24"/>
        </w:rPr>
        <w:t>．计量单位</w:t>
      </w:r>
      <w:bookmarkEnd w:id="139"/>
      <w:bookmarkEnd w:id="140"/>
      <w:bookmarkEnd w:id="141"/>
      <w:bookmarkEnd w:id="142"/>
      <w:bookmarkEnd w:id="143"/>
      <w:bookmarkEnd w:id="144"/>
    </w:p>
    <w:p w14:paraId="6443D2FF" w14:textId="77777777" w:rsidR="00000000" w:rsidRDefault="00106167">
      <w:pPr>
        <w:ind w:firstLineChars="196" w:firstLine="470"/>
        <w:rPr>
          <w:rFonts w:hAnsi="宋体" w:hint="eastAsia"/>
          <w:sz w:val="24"/>
          <w:szCs w:val="24"/>
        </w:rPr>
      </w:pPr>
      <w:r>
        <w:rPr>
          <w:rFonts w:hAnsi="宋体" w:hint="eastAsia"/>
          <w:sz w:val="24"/>
          <w:szCs w:val="24"/>
        </w:rPr>
        <w:t>10.1</w:t>
      </w:r>
      <w:r>
        <w:rPr>
          <w:rFonts w:hAnsi="宋体" w:hint="eastAsia"/>
          <w:sz w:val="24"/>
          <w:szCs w:val="24"/>
        </w:rPr>
        <w:t>除技术规格及要求中另有规定外，本采购项目的</w:t>
      </w:r>
      <w:r>
        <w:rPr>
          <w:rFonts w:hAnsi="宋体" w:hint="eastAsia"/>
          <w:sz w:val="24"/>
          <w:szCs w:val="24"/>
          <w:lang w:val="zh-CN"/>
        </w:rPr>
        <w:t>投标</w:t>
      </w:r>
      <w:r>
        <w:rPr>
          <w:rFonts w:hAnsi="宋体" w:hint="eastAsia"/>
          <w:sz w:val="24"/>
          <w:szCs w:val="24"/>
        </w:rPr>
        <w:t>均采用国家法定的计量单位。</w:t>
      </w:r>
    </w:p>
    <w:p w14:paraId="19025C94" w14:textId="77777777" w:rsidR="00000000" w:rsidRDefault="00106167">
      <w:pPr>
        <w:pStyle w:val="3"/>
        <w:spacing w:line="400" w:lineRule="exact"/>
        <w:ind w:firstLine="482"/>
        <w:rPr>
          <w:rFonts w:ascii="宋体" w:hAnsi="宋体" w:hint="eastAsia"/>
          <w:szCs w:val="24"/>
        </w:rPr>
      </w:pPr>
      <w:bookmarkStart w:id="145" w:name="_Toc217446045"/>
      <w:bookmarkStart w:id="146" w:name="_Toc317509395"/>
      <w:bookmarkStart w:id="147" w:name="_Toc317509242"/>
      <w:bookmarkStart w:id="148" w:name="_Toc319937277"/>
      <w:r>
        <w:rPr>
          <w:rFonts w:ascii="宋体" w:hAnsi="宋体" w:hint="eastAsia"/>
          <w:szCs w:val="24"/>
        </w:rPr>
        <w:t xml:space="preserve">11. </w:t>
      </w:r>
      <w:r>
        <w:rPr>
          <w:rFonts w:ascii="宋体" w:hAnsi="宋体" w:hint="eastAsia"/>
          <w:szCs w:val="24"/>
          <w:lang w:val="zh-CN"/>
        </w:rPr>
        <w:t>投标</w:t>
      </w:r>
      <w:r>
        <w:rPr>
          <w:rFonts w:ascii="宋体" w:hAnsi="宋体" w:hint="eastAsia"/>
          <w:szCs w:val="24"/>
        </w:rPr>
        <w:t>货币</w:t>
      </w:r>
      <w:bookmarkEnd w:id="145"/>
      <w:bookmarkEnd w:id="146"/>
      <w:bookmarkEnd w:id="147"/>
      <w:bookmarkEnd w:id="148"/>
    </w:p>
    <w:p w14:paraId="0AA64860" w14:textId="77777777" w:rsidR="00000000" w:rsidRDefault="00106167">
      <w:pPr>
        <w:tabs>
          <w:tab w:val="left" w:pos="7665"/>
        </w:tabs>
        <w:spacing w:line="400" w:lineRule="exact"/>
        <w:ind w:firstLine="480"/>
        <w:rPr>
          <w:rFonts w:hAnsi="宋体" w:hint="eastAsia"/>
          <w:sz w:val="24"/>
          <w:szCs w:val="24"/>
        </w:rPr>
      </w:pPr>
      <w:r>
        <w:rPr>
          <w:rFonts w:hAnsi="宋体" w:hint="eastAsia"/>
          <w:sz w:val="24"/>
          <w:szCs w:val="24"/>
        </w:rPr>
        <w:t>11.1</w:t>
      </w:r>
      <w:r>
        <w:rPr>
          <w:rFonts w:hAnsi="宋体" w:hint="eastAsia"/>
          <w:sz w:val="24"/>
          <w:szCs w:val="24"/>
        </w:rPr>
        <w:t>本次招标项目的</w:t>
      </w:r>
      <w:r>
        <w:rPr>
          <w:rFonts w:hAnsi="宋体" w:hint="eastAsia"/>
          <w:sz w:val="24"/>
          <w:szCs w:val="24"/>
          <w:lang w:val="zh-CN"/>
        </w:rPr>
        <w:t>投标</w:t>
      </w:r>
      <w:r>
        <w:rPr>
          <w:rFonts w:hAnsi="宋体" w:hint="eastAsia"/>
          <w:sz w:val="24"/>
          <w:szCs w:val="24"/>
        </w:rPr>
        <w:t>均以人民币报</w:t>
      </w:r>
      <w:r>
        <w:rPr>
          <w:rFonts w:hAnsi="宋体" w:hint="eastAsia"/>
          <w:sz w:val="24"/>
          <w:szCs w:val="24"/>
        </w:rPr>
        <w:t>价。</w:t>
      </w:r>
      <w:bookmarkStart w:id="149" w:name="_Toc217446046"/>
    </w:p>
    <w:p w14:paraId="28333D9A" w14:textId="77777777" w:rsidR="00000000" w:rsidRDefault="00106167">
      <w:pPr>
        <w:pStyle w:val="3"/>
        <w:spacing w:line="400" w:lineRule="exact"/>
        <w:ind w:firstLine="482"/>
        <w:rPr>
          <w:rFonts w:ascii="宋体" w:hAnsi="宋体" w:hint="eastAsia"/>
          <w:szCs w:val="24"/>
        </w:rPr>
      </w:pPr>
      <w:bookmarkStart w:id="150" w:name="_Toc317509396"/>
      <w:bookmarkStart w:id="151" w:name="_Toc319937278"/>
      <w:bookmarkStart w:id="152" w:name="_Toc317509243"/>
      <w:r>
        <w:rPr>
          <w:rFonts w:ascii="宋体" w:hAnsi="宋体" w:hint="eastAsia"/>
          <w:szCs w:val="24"/>
        </w:rPr>
        <w:t>12</w:t>
      </w:r>
      <w:r>
        <w:rPr>
          <w:rFonts w:ascii="宋体" w:hAnsi="宋体" w:hint="eastAsia"/>
          <w:szCs w:val="24"/>
        </w:rPr>
        <w:t>．联合</w:t>
      </w:r>
      <w:bookmarkEnd w:id="149"/>
      <w:bookmarkEnd w:id="150"/>
      <w:bookmarkEnd w:id="151"/>
      <w:bookmarkEnd w:id="152"/>
      <w:r>
        <w:rPr>
          <w:rFonts w:ascii="宋体" w:hAnsi="宋体" w:hint="eastAsia"/>
          <w:szCs w:val="24"/>
          <w:lang w:val="zh-CN"/>
        </w:rPr>
        <w:t>体投标</w:t>
      </w:r>
    </w:p>
    <w:p w14:paraId="50CF15A9" w14:textId="77777777" w:rsidR="00000000" w:rsidRDefault="00106167">
      <w:pPr>
        <w:ind w:firstLineChars="196" w:firstLine="470"/>
        <w:rPr>
          <w:rFonts w:hAnsi="宋体" w:hint="eastAsia"/>
          <w:sz w:val="24"/>
          <w:szCs w:val="24"/>
        </w:rPr>
      </w:pPr>
      <w:r>
        <w:rPr>
          <w:rFonts w:hAnsi="宋体" w:hint="eastAsia"/>
          <w:sz w:val="24"/>
          <w:szCs w:val="24"/>
        </w:rPr>
        <w:t>12.1</w:t>
      </w:r>
      <w:r>
        <w:rPr>
          <w:rFonts w:hAnsi="宋体" w:hint="eastAsia"/>
          <w:sz w:val="24"/>
          <w:szCs w:val="24"/>
        </w:rPr>
        <w:t>不接受联合体</w:t>
      </w:r>
      <w:bookmarkStart w:id="153" w:name="_Toc217446047"/>
      <w:r>
        <w:rPr>
          <w:rFonts w:hAnsi="宋体" w:hint="eastAsia"/>
          <w:sz w:val="24"/>
          <w:szCs w:val="24"/>
          <w:lang w:val="zh-CN"/>
        </w:rPr>
        <w:t>投标</w:t>
      </w:r>
      <w:r>
        <w:rPr>
          <w:rFonts w:hAnsi="宋体" w:hint="eastAsia"/>
          <w:sz w:val="24"/>
          <w:szCs w:val="24"/>
        </w:rPr>
        <w:t>。</w:t>
      </w:r>
    </w:p>
    <w:p w14:paraId="337ED0A2" w14:textId="77777777" w:rsidR="00000000" w:rsidRDefault="00106167">
      <w:pPr>
        <w:pStyle w:val="3"/>
        <w:spacing w:beforeLines="50" w:before="156" w:afterLines="50" w:after="156" w:line="360" w:lineRule="auto"/>
        <w:ind w:firstLine="482"/>
        <w:rPr>
          <w:rFonts w:ascii="宋体" w:hAnsi="宋体"/>
          <w:szCs w:val="24"/>
        </w:rPr>
      </w:pPr>
      <w:bookmarkStart w:id="154" w:name="_Toc419"/>
      <w:bookmarkStart w:id="155" w:name="_Toc439699464"/>
      <w:bookmarkStart w:id="156" w:name="_Toc439511219"/>
      <w:bookmarkStart w:id="157" w:name="_Toc8119"/>
      <w:bookmarkStart w:id="158" w:name="_Toc19359"/>
      <w:bookmarkStart w:id="159" w:name="_Toc19399"/>
      <w:bookmarkStart w:id="160" w:name="_Toc439511525"/>
      <w:bookmarkStart w:id="161" w:name="_Toc29234"/>
      <w:bookmarkStart w:id="162" w:name="_Toc3789"/>
      <w:bookmarkStart w:id="163" w:name="_Toc183682354"/>
      <w:bookmarkStart w:id="164" w:name="_Toc317509398"/>
      <w:bookmarkStart w:id="165" w:name="_Toc319937280"/>
      <w:bookmarkStart w:id="166" w:name="_Toc217446048"/>
      <w:bookmarkStart w:id="167" w:name="_Toc317509245"/>
      <w:bookmarkStart w:id="168" w:name="_Toc183582217"/>
      <w:bookmarkEnd w:id="153"/>
      <w:r>
        <w:rPr>
          <w:rFonts w:ascii="宋体" w:hAnsi="宋体" w:hint="eastAsia"/>
          <w:szCs w:val="24"/>
        </w:rPr>
        <w:t xml:space="preserve">13. </w:t>
      </w:r>
      <w:r>
        <w:rPr>
          <w:rFonts w:ascii="宋体" w:hAnsi="宋体" w:hint="eastAsia"/>
          <w:szCs w:val="24"/>
        </w:rPr>
        <w:t>知识产权</w:t>
      </w:r>
      <w:bookmarkEnd w:id="154"/>
      <w:bookmarkEnd w:id="155"/>
      <w:bookmarkEnd w:id="156"/>
      <w:bookmarkEnd w:id="157"/>
      <w:bookmarkEnd w:id="158"/>
      <w:bookmarkEnd w:id="159"/>
      <w:bookmarkEnd w:id="160"/>
      <w:bookmarkEnd w:id="161"/>
      <w:bookmarkEnd w:id="162"/>
    </w:p>
    <w:p w14:paraId="2316A155" w14:textId="77777777" w:rsidR="00000000" w:rsidRDefault="00106167">
      <w:pPr>
        <w:pStyle w:val="aa"/>
        <w:ind w:firstLine="480"/>
        <w:rPr>
          <w:rFonts w:hAnsi="宋体" w:cs="华文细黑" w:hint="eastAsia"/>
          <w:snapToGrid w:val="0"/>
          <w:sz w:val="24"/>
          <w:szCs w:val="24"/>
        </w:rPr>
      </w:pPr>
      <w:r>
        <w:rPr>
          <w:rFonts w:hAnsi="宋体" w:cs="华文细黑" w:hint="eastAsia"/>
          <w:snapToGrid w:val="0"/>
          <w:sz w:val="24"/>
          <w:szCs w:val="24"/>
        </w:rPr>
        <w:t xml:space="preserve">13.1 </w:t>
      </w:r>
      <w:r>
        <w:rPr>
          <w:rFonts w:hAnsi="宋体" w:cs="华文细黑" w:hint="eastAsia"/>
          <w:snapToGrid w:val="0"/>
          <w:sz w:val="24"/>
          <w:szCs w:val="24"/>
        </w:rPr>
        <w:t>投标人应保证在本项目使用的任何产品（货物）和服务（包括部分使用）时，不会产生因第三方提出侵犯其专利权、商标权、货物产权或其它知识产权而引起的法律和经济纠纷，如因专利权、商标权、货物产权或其它知识产权而引起法律和经济纠纷，由投标人承担所有相关责任。</w:t>
      </w:r>
    </w:p>
    <w:p w14:paraId="3638027C" w14:textId="77777777" w:rsidR="00000000" w:rsidRDefault="00106167">
      <w:pPr>
        <w:pStyle w:val="aa"/>
        <w:ind w:firstLine="480"/>
        <w:rPr>
          <w:rFonts w:hAnsi="宋体" w:cs="华文细黑" w:hint="eastAsia"/>
          <w:snapToGrid w:val="0"/>
          <w:sz w:val="24"/>
          <w:szCs w:val="24"/>
        </w:rPr>
      </w:pPr>
      <w:r>
        <w:rPr>
          <w:rFonts w:hAnsi="宋体" w:cs="华文细黑" w:hint="eastAsia"/>
          <w:snapToGrid w:val="0"/>
          <w:sz w:val="24"/>
          <w:szCs w:val="24"/>
        </w:rPr>
        <w:t xml:space="preserve">13.2 </w:t>
      </w:r>
      <w:r>
        <w:rPr>
          <w:rFonts w:hAnsi="宋体" w:cs="华文细黑" w:hint="eastAsia"/>
          <w:snapToGrid w:val="0"/>
          <w:sz w:val="24"/>
          <w:szCs w:val="24"/>
        </w:rPr>
        <w:t>招标人享有本项目实施过程中产生的知识成果及知识产权。</w:t>
      </w:r>
    </w:p>
    <w:p w14:paraId="1DC42943" w14:textId="77777777" w:rsidR="00000000" w:rsidRDefault="00106167">
      <w:pPr>
        <w:ind w:firstLine="480"/>
        <w:rPr>
          <w:rFonts w:hAnsi="宋体" w:cs="华文细黑" w:hint="eastAsia"/>
          <w:snapToGrid w:val="0"/>
          <w:sz w:val="24"/>
          <w:szCs w:val="24"/>
        </w:rPr>
      </w:pPr>
      <w:r>
        <w:rPr>
          <w:rFonts w:hAnsi="宋体" w:cs="华文细黑" w:hint="eastAsia"/>
          <w:snapToGrid w:val="0"/>
          <w:sz w:val="24"/>
          <w:szCs w:val="24"/>
        </w:rPr>
        <w:t xml:space="preserve">13.3 </w:t>
      </w:r>
      <w:r>
        <w:rPr>
          <w:rFonts w:hAnsi="宋体" w:cs="华文细黑" w:hint="eastAsia"/>
          <w:snapToGrid w:val="0"/>
          <w:sz w:val="24"/>
          <w:szCs w:val="24"/>
        </w:rPr>
        <w:t>投标人如欲在项目实施过程中采用自有知识成果，需在投标文件中声明，并提供相关知识产权证明文件。使用该知识成果后，</w:t>
      </w:r>
      <w:r>
        <w:rPr>
          <w:rFonts w:hAnsi="宋体" w:cs="华文细黑" w:hint="eastAsia"/>
          <w:snapToGrid w:val="0"/>
          <w:sz w:val="24"/>
          <w:szCs w:val="24"/>
        </w:rPr>
        <w:t>投标人需提供开发接口和开发手册等技术文档，并承诺提供无限期技术支持，招标人享有永久使用权</w:t>
      </w:r>
      <w:r>
        <w:rPr>
          <w:rFonts w:hAnsi="宋体" w:hint="eastAsia"/>
          <w:sz w:val="24"/>
          <w:szCs w:val="24"/>
        </w:rPr>
        <w:t>（含招标人委托第三方在该项目后续开发的使用权）</w:t>
      </w:r>
      <w:r>
        <w:rPr>
          <w:rFonts w:hAnsi="宋体" w:cs="华文细黑" w:hint="eastAsia"/>
          <w:snapToGrid w:val="0"/>
          <w:sz w:val="24"/>
          <w:szCs w:val="24"/>
        </w:rPr>
        <w:t>。</w:t>
      </w:r>
    </w:p>
    <w:p w14:paraId="096FBD7E" w14:textId="77777777" w:rsidR="00000000" w:rsidRDefault="00106167">
      <w:pPr>
        <w:ind w:firstLine="480"/>
        <w:rPr>
          <w:rFonts w:hAnsi="宋体" w:cs="华文细黑" w:hint="eastAsia"/>
          <w:snapToGrid w:val="0"/>
          <w:sz w:val="24"/>
          <w:szCs w:val="24"/>
        </w:rPr>
      </w:pPr>
      <w:r>
        <w:rPr>
          <w:rFonts w:hAnsi="宋体" w:cs="华文细黑" w:hint="eastAsia"/>
          <w:snapToGrid w:val="0"/>
          <w:sz w:val="24"/>
          <w:szCs w:val="24"/>
        </w:rPr>
        <w:t xml:space="preserve">13.4 </w:t>
      </w:r>
      <w:r>
        <w:rPr>
          <w:rFonts w:hAnsi="宋体" w:cs="华文细黑" w:hint="eastAsia"/>
          <w:snapToGrid w:val="0"/>
          <w:sz w:val="24"/>
          <w:szCs w:val="24"/>
        </w:rPr>
        <w:t>如采用投标人所不拥有的知识产权，则在投标报价中必须包括合法获取该知识产权的相关费用。</w:t>
      </w:r>
    </w:p>
    <w:p w14:paraId="1EC54F8F" w14:textId="77777777" w:rsidR="00000000" w:rsidRDefault="00106167">
      <w:pPr>
        <w:pStyle w:val="3"/>
        <w:spacing w:line="400" w:lineRule="exact"/>
        <w:ind w:firstLine="482"/>
        <w:rPr>
          <w:rFonts w:ascii="宋体" w:hAnsi="宋体" w:hint="eastAsia"/>
          <w:szCs w:val="24"/>
        </w:rPr>
      </w:pPr>
      <w:r>
        <w:rPr>
          <w:rFonts w:ascii="宋体" w:hAnsi="宋体" w:hint="eastAsia"/>
          <w:szCs w:val="24"/>
        </w:rPr>
        <w:t>14</w:t>
      </w:r>
      <w:r>
        <w:rPr>
          <w:rFonts w:ascii="宋体" w:hAnsi="宋体" w:hint="eastAsia"/>
          <w:szCs w:val="24"/>
        </w:rPr>
        <w:t>．</w:t>
      </w:r>
      <w:r>
        <w:rPr>
          <w:rFonts w:ascii="宋体" w:hAnsi="宋体" w:hint="eastAsia"/>
          <w:szCs w:val="24"/>
          <w:lang w:val="zh-CN"/>
        </w:rPr>
        <w:t>投标文件</w:t>
      </w:r>
      <w:r>
        <w:rPr>
          <w:rFonts w:ascii="宋体" w:hAnsi="宋体" w:hint="eastAsia"/>
          <w:szCs w:val="24"/>
        </w:rPr>
        <w:t>的组成</w:t>
      </w:r>
      <w:bookmarkEnd w:id="163"/>
      <w:bookmarkEnd w:id="164"/>
      <w:bookmarkEnd w:id="165"/>
      <w:bookmarkEnd w:id="166"/>
      <w:bookmarkEnd w:id="167"/>
      <w:bookmarkEnd w:id="168"/>
      <w:r>
        <w:rPr>
          <w:rFonts w:ascii="宋体" w:hAnsi="宋体" w:hint="eastAsia"/>
          <w:szCs w:val="24"/>
        </w:rPr>
        <w:t xml:space="preserve">    </w:t>
      </w:r>
    </w:p>
    <w:p w14:paraId="1289F10D" w14:textId="77777777" w:rsidR="00000000" w:rsidRDefault="00106167">
      <w:pPr>
        <w:ind w:firstLineChars="150" w:firstLine="360"/>
        <w:rPr>
          <w:rFonts w:hAnsi="宋体" w:hint="eastAsia"/>
          <w:sz w:val="24"/>
          <w:szCs w:val="24"/>
        </w:rPr>
      </w:pPr>
      <w:r>
        <w:rPr>
          <w:rFonts w:hAnsi="宋体" w:hint="eastAsia"/>
          <w:bCs/>
          <w:sz w:val="24"/>
          <w:szCs w:val="24"/>
        </w:rPr>
        <w:t>14.1</w:t>
      </w:r>
      <w:r>
        <w:rPr>
          <w:rFonts w:hAnsi="宋体" w:hint="eastAsia"/>
          <w:b/>
          <w:sz w:val="24"/>
          <w:szCs w:val="24"/>
        </w:rPr>
        <w:t xml:space="preserve"> </w:t>
      </w:r>
      <w:r>
        <w:rPr>
          <w:rFonts w:hAnsi="宋体" w:hint="eastAsia"/>
          <w:sz w:val="24"/>
          <w:szCs w:val="24"/>
        </w:rPr>
        <w:t>投标人应按照招标文件的规定和要求编制</w:t>
      </w:r>
      <w:r>
        <w:rPr>
          <w:rFonts w:hAnsi="宋体" w:hint="eastAsia"/>
          <w:sz w:val="24"/>
          <w:szCs w:val="24"/>
          <w:lang w:val="zh-CN"/>
        </w:rPr>
        <w:t>投标文件</w:t>
      </w:r>
      <w:r>
        <w:rPr>
          <w:rFonts w:hAnsi="宋体" w:hint="eastAsia"/>
          <w:sz w:val="24"/>
          <w:szCs w:val="24"/>
        </w:rPr>
        <w:t>。</w:t>
      </w:r>
    </w:p>
    <w:p w14:paraId="50F139DE" w14:textId="77777777" w:rsidR="00000000" w:rsidRDefault="00106167">
      <w:pPr>
        <w:ind w:firstLineChars="150" w:firstLine="360"/>
        <w:rPr>
          <w:rFonts w:hAnsi="宋体" w:hint="eastAsia"/>
          <w:bCs/>
          <w:sz w:val="24"/>
          <w:szCs w:val="24"/>
        </w:rPr>
      </w:pPr>
      <w:r>
        <w:rPr>
          <w:rFonts w:hAnsi="宋体" w:hint="eastAsia"/>
          <w:bCs/>
          <w:sz w:val="24"/>
          <w:szCs w:val="24"/>
        </w:rPr>
        <w:t>14.2</w:t>
      </w:r>
      <w:r>
        <w:rPr>
          <w:rFonts w:hAnsi="宋体" w:hint="eastAsia"/>
          <w:b/>
          <w:sz w:val="24"/>
          <w:szCs w:val="24"/>
        </w:rPr>
        <w:t xml:space="preserve"> </w:t>
      </w:r>
      <w:r>
        <w:rPr>
          <w:rFonts w:hAnsi="宋体" w:hint="eastAsia"/>
          <w:sz w:val="24"/>
          <w:szCs w:val="24"/>
        </w:rPr>
        <w:t>投标人编写的</w:t>
      </w:r>
      <w:r>
        <w:rPr>
          <w:rFonts w:hAnsi="宋体" w:hint="eastAsia"/>
          <w:sz w:val="24"/>
          <w:szCs w:val="24"/>
          <w:lang w:val="zh-CN"/>
        </w:rPr>
        <w:t>投标文件</w:t>
      </w:r>
      <w:r>
        <w:rPr>
          <w:rFonts w:hAnsi="宋体" w:hint="eastAsia"/>
          <w:sz w:val="24"/>
          <w:szCs w:val="24"/>
        </w:rPr>
        <w:t>应包括但不限于以下内容：</w:t>
      </w:r>
    </w:p>
    <w:p w14:paraId="5145D1B0" w14:textId="77777777" w:rsidR="00000000" w:rsidRDefault="00106167">
      <w:pPr>
        <w:ind w:left="210" w:firstLine="480"/>
        <w:rPr>
          <w:rFonts w:hAnsi="宋体" w:hint="eastAsia"/>
          <w:sz w:val="24"/>
          <w:szCs w:val="24"/>
        </w:rPr>
      </w:pPr>
      <w:r>
        <w:rPr>
          <w:rFonts w:hAnsi="宋体" w:hint="eastAsia"/>
          <w:bCs/>
          <w:sz w:val="24"/>
          <w:szCs w:val="24"/>
        </w:rPr>
        <w:t>（</w:t>
      </w:r>
      <w:r>
        <w:rPr>
          <w:rFonts w:hAnsi="宋体" w:hint="eastAsia"/>
          <w:bCs/>
          <w:sz w:val="24"/>
          <w:szCs w:val="24"/>
        </w:rPr>
        <w:t>1</w:t>
      </w:r>
      <w:r>
        <w:rPr>
          <w:rFonts w:hAnsi="宋体" w:hint="eastAsia"/>
          <w:bCs/>
          <w:sz w:val="24"/>
          <w:szCs w:val="24"/>
        </w:rPr>
        <w:t>）</w:t>
      </w:r>
      <w:r>
        <w:rPr>
          <w:rFonts w:hAnsi="宋体" w:hint="eastAsia"/>
          <w:sz w:val="24"/>
          <w:szCs w:val="24"/>
        </w:rPr>
        <w:t>投标函</w:t>
      </w:r>
    </w:p>
    <w:p w14:paraId="7E8A372F" w14:textId="77777777" w:rsidR="00000000" w:rsidRDefault="00106167">
      <w:pPr>
        <w:ind w:left="210" w:firstLine="480"/>
        <w:rPr>
          <w:rFonts w:hAnsi="宋体" w:hint="eastAsia"/>
          <w:sz w:val="24"/>
          <w:szCs w:val="24"/>
        </w:rPr>
      </w:pPr>
      <w:r>
        <w:rPr>
          <w:rFonts w:hAnsi="宋体" w:hint="eastAsia"/>
          <w:bCs/>
          <w:sz w:val="24"/>
          <w:szCs w:val="24"/>
        </w:rPr>
        <w:t>（</w:t>
      </w:r>
      <w:r>
        <w:rPr>
          <w:rFonts w:hAnsi="宋体" w:hint="eastAsia"/>
          <w:bCs/>
          <w:sz w:val="24"/>
          <w:szCs w:val="24"/>
        </w:rPr>
        <w:t>2</w:t>
      </w:r>
      <w:r>
        <w:rPr>
          <w:rFonts w:hAnsi="宋体" w:hint="eastAsia"/>
          <w:bCs/>
          <w:sz w:val="24"/>
          <w:szCs w:val="24"/>
        </w:rPr>
        <w:t>）开标一览表</w:t>
      </w:r>
    </w:p>
    <w:p w14:paraId="1773F5A5" w14:textId="77777777" w:rsidR="00000000" w:rsidRDefault="00106167">
      <w:pPr>
        <w:ind w:left="210" w:firstLine="480"/>
        <w:rPr>
          <w:rFonts w:hAnsi="宋体" w:hint="eastAsia"/>
          <w:sz w:val="24"/>
          <w:szCs w:val="24"/>
        </w:rPr>
      </w:pPr>
      <w:r>
        <w:rPr>
          <w:rFonts w:hAnsi="宋体" w:hint="eastAsia"/>
          <w:bCs/>
          <w:sz w:val="24"/>
          <w:szCs w:val="24"/>
        </w:rPr>
        <w:t>（</w:t>
      </w:r>
      <w:r>
        <w:rPr>
          <w:rFonts w:hAnsi="宋体" w:hint="eastAsia"/>
          <w:bCs/>
          <w:sz w:val="24"/>
          <w:szCs w:val="24"/>
        </w:rPr>
        <w:t>3</w:t>
      </w:r>
      <w:r>
        <w:rPr>
          <w:rFonts w:hAnsi="宋体" w:hint="eastAsia"/>
          <w:bCs/>
          <w:sz w:val="24"/>
          <w:szCs w:val="24"/>
        </w:rPr>
        <w:t>）</w:t>
      </w:r>
      <w:r>
        <w:rPr>
          <w:rFonts w:hAnsi="宋体" w:hint="eastAsia"/>
          <w:sz w:val="24"/>
          <w:szCs w:val="24"/>
        </w:rPr>
        <w:t>承诺函</w:t>
      </w:r>
    </w:p>
    <w:p w14:paraId="56A38040" w14:textId="77777777" w:rsidR="00000000" w:rsidRDefault="00106167">
      <w:pPr>
        <w:ind w:left="210" w:firstLine="480"/>
        <w:rPr>
          <w:rFonts w:hAnsi="宋体" w:hint="eastAsia"/>
          <w:sz w:val="24"/>
          <w:szCs w:val="24"/>
        </w:rPr>
      </w:pPr>
      <w:r>
        <w:rPr>
          <w:rFonts w:hAnsi="宋体" w:hint="eastAsia"/>
          <w:bCs/>
          <w:sz w:val="24"/>
          <w:szCs w:val="24"/>
        </w:rPr>
        <w:t>（</w:t>
      </w:r>
      <w:r>
        <w:rPr>
          <w:rFonts w:hAnsi="宋体" w:hint="eastAsia"/>
          <w:bCs/>
          <w:sz w:val="24"/>
          <w:szCs w:val="24"/>
        </w:rPr>
        <w:t>4</w:t>
      </w:r>
      <w:r>
        <w:rPr>
          <w:rFonts w:hAnsi="宋体" w:hint="eastAsia"/>
          <w:bCs/>
          <w:sz w:val="24"/>
          <w:szCs w:val="24"/>
        </w:rPr>
        <w:t>）</w:t>
      </w:r>
      <w:r>
        <w:rPr>
          <w:rFonts w:hAnsi="宋体" w:hint="eastAsia"/>
          <w:sz w:val="24"/>
          <w:szCs w:val="24"/>
        </w:rPr>
        <w:t>法定代表人身份证明</w:t>
      </w:r>
    </w:p>
    <w:p w14:paraId="597BF1C3" w14:textId="77777777" w:rsidR="00000000" w:rsidRDefault="00106167">
      <w:pPr>
        <w:ind w:left="210" w:firstLine="480"/>
        <w:rPr>
          <w:rFonts w:hAnsi="宋体" w:hint="eastAsia"/>
          <w:bCs/>
          <w:sz w:val="24"/>
          <w:szCs w:val="24"/>
        </w:rPr>
      </w:pPr>
      <w:r>
        <w:rPr>
          <w:rFonts w:hAnsi="宋体" w:hint="eastAsia"/>
          <w:bCs/>
          <w:sz w:val="24"/>
          <w:szCs w:val="24"/>
        </w:rPr>
        <w:t>（</w:t>
      </w:r>
      <w:r>
        <w:rPr>
          <w:rFonts w:hAnsi="宋体" w:hint="eastAsia"/>
          <w:bCs/>
          <w:sz w:val="24"/>
          <w:szCs w:val="24"/>
        </w:rPr>
        <w:t>5</w:t>
      </w:r>
      <w:r>
        <w:rPr>
          <w:rFonts w:hAnsi="宋体" w:hint="eastAsia"/>
          <w:bCs/>
          <w:sz w:val="24"/>
          <w:szCs w:val="24"/>
        </w:rPr>
        <w:t>）法定代表人授权书</w:t>
      </w:r>
    </w:p>
    <w:p w14:paraId="02F6AFDE" w14:textId="77777777" w:rsidR="00000000" w:rsidRDefault="00106167">
      <w:pPr>
        <w:ind w:left="210" w:firstLine="480"/>
        <w:rPr>
          <w:rFonts w:hAnsi="宋体" w:hint="eastAsia"/>
          <w:sz w:val="24"/>
          <w:szCs w:val="24"/>
        </w:rPr>
      </w:pPr>
      <w:r>
        <w:rPr>
          <w:rFonts w:hAnsi="宋体" w:hint="eastAsia"/>
          <w:bCs/>
          <w:sz w:val="24"/>
          <w:szCs w:val="24"/>
        </w:rPr>
        <w:t>（</w:t>
      </w:r>
      <w:r>
        <w:rPr>
          <w:rFonts w:hAnsi="宋体" w:hint="eastAsia"/>
          <w:bCs/>
          <w:sz w:val="24"/>
          <w:szCs w:val="24"/>
        </w:rPr>
        <w:t>6</w:t>
      </w:r>
      <w:r>
        <w:rPr>
          <w:rFonts w:hAnsi="宋体" w:hint="eastAsia"/>
          <w:bCs/>
          <w:sz w:val="24"/>
          <w:szCs w:val="24"/>
        </w:rPr>
        <w:t>）投标保证金</w:t>
      </w:r>
    </w:p>
    <w:p w14:paraId="4CC58BF3" w14:textId="77777777" w:rsidR="00000000" w:rsidRDefault="00106167">
      <w:pPr>
        <w:ind w:left="210" w:firstLine="480"/>
        <w:rPr>
          <w:rFonts w:hAnsi="宋体" w:hint="eastAsia"/>
          <w:sz w:val="24"/>
          <w:szCs w:val="24"/>
        </w:rPr>
      </w:pPr>
      <w:r>
        <w:rPr>
          <w:rFonts w:hAnsi="宋体" w:hint="eastAsia"/>
          <w:sz w:val="24"/>
          <w:szCs w:val="24"/>
        </w:rPr>
        <w:t>（</w:t>
      </w:r>
      <w:r>
        <w:rPr>
          <w:rFonts w:hAnsi="宋体" w:hint="eastAsia"/>
          <w:sz w:val="24"/>
          <w:szCs w:val="24"/>
        </w:rPr>
        <w:t>7</w:t>
      </w:r>
      <w:r>
        <w:rPr>
          <w:rFonts w:hAnsi="宋体" w:hint="eastAsia"/>
          <w:sz w:val="24"/>
          <w:szCs w:val="24"/>
        </w:rPr>
        <w:t>）投标人基本情况</w:t>
      </w:r>
      <w:r>
        <w:rPr>
          <w:rFonts w:hAnsi="宋体" w:hint="eastAsia"/>
          <w:sz w:val="24"/>
          <w:szCs w:val="24"/>
        </w:rPr>
        <w:t>表</w:t>
      </w:r>
    </w:p>
    <w:p w14:paraId="5196BAE0" w14:textId="77777777" w:rsidR="00000000" w:rsidRDefault="00106167">
      <w:pPr>
        <w:ind w:left="210" w:firstLine="480"/>
        <w:rPr>
          <w:rFonts w:hAnsi="宋体" w:hint="eastAsia"/>
          <w:sz w:val="24"/>
          <w:szCs w:val="24"/>
        </w:rPr>
      </w:pPr>
      <w:r>
        <w:rPr>
          <w:rFonts w:hAnsi="宋体" w:hint="eastAsia"/>
          <w:sz w:val="24"/>
          <w:szCs w:val="24"/>
        </w:rPr>
        <w:t>（</w:t>
      </w:r>
      <w:r>
        <w:rPr>
          <w:rFonts w:hAnsi="宋体" w:hint="eastAsia"/>
          <w:sz w:val="24"/>
          <w:szCs w:val="24"/>
        </w:rPr>
        <w:t>8</w:t>
      </w:r>
      <w:r>
        <w:rPr>
          <w:rFonts w:hAnsi="宋体" w:hint="eastAsia"/>
          <w:sz w:val="24"/>
          <w:szCs w:val="24"/>
        </w:rPr>
        <w:t>）资格审查相关证明材料</w:t>
      </w:r>
    </w:p>
    <w:p w14:paraId="1E8C0CCD" w14:textId="77777777" w:rsidR="00000000" w:rsidRDefault="00106167">
      <w:pPr>
        <w:numPr>
          <w:ilvl w:val="0"/>
          <w:numId w:val="3"/>
        </w:numPr>
        <w:ind w:left="210" w:firstLineChars="0" w:firstLine="480"/>
        <w:rPr>
          <w:rFonts w:hAnsi="宋体" w:hint="eastAsia"/>
          <w:sz w:val="24"/>
          <w:szCs w:val="24"/>
        </w:rPr>
      </w:pPr>
      <w:r>
        <w:rPr>
          <w:rFonts w:hAnsi="宋体" w:hint="eastAsia"/>
          <w:sz w:val="24"/>
          <w:szCs w:val="24"/>
        </w:rPr>
        <w:t>商务应答表</w:t>
      </w:r>
    </w:p>
    <w:p w14:paraId="7DD3DDC0" w14:textId="77777777" w:rsidR="00000000" w:rsidRDefault="00106167">
      <w:pPr>
        <w:ind w:left="210" w:firstLineChars="0" w:firstLine="480"/>
        <w:rPr>
          <w:rFonts w:hAnsi="宋体" w:hint="eastAsia"/>
          <w:sz w:val="24"/>
          <w:szCs w:val="24"/>
        </w:rPr>
      </w:pPr>
      <w:r>
        <w:rPr>
          <w:rFonts w:hAnsi="宋体" w:hint="eastAsia"/>
          <w:sz w:val="24"/>
          <w:szCs w:val="24"/>
        </w:rPr>
        <w:t>（</w:t>
      </w:r>
      <w:r>
        <w:rPr>
          <w:rFonts w:hAnsi="宋体" w:hint="eastAsia"/>
          <w:sz w:val="24"/>
          <w:szCs w:val="24"/>
        </w:rPr>
        <w:t>10</w:t>
      </w:r>
      <w:r>
        <w:rPr>
          <w:rFonts w:hAnsi="宋体" w:hint="eastAsia"/>
          <w:sz w:val="24"/>
          <w:szCs w:val="24"/>
        </w:rPr>
        <w:t>）技术应答表</w:t>
      </w:r>
    </w:p>
    <w:p w14:paraId="43EF0151" w14:textId="77777777" w:rsidR="00000000" w:rsidRDefault="00106167">
      <w:pPr>
        <w:spacing w:line="400" w:lineRule="exact"/>
        <w:ind w:firstLineChars="196" w:firstLine="470"/>
        <w:rPr>
          <w:rFonts w:hAnsi="宋体" w:hint="eastAsia"/>
          <w:sz w:val="24"/>
          <w:szCs w:val="24"/>
        </w:rPr>
      </w:pPr>
      <w:r>
        <w:rPr>
          <w:rFonts w:hAnsi="宋体" w:hint="eastAsia"/>
          <w:sz w:val="24"/>
          <w:szCs w:val="24"/>
        </w:rPr>
        <w:t xml:space="preserve">14.3 </w:t>
      </w:r>
      <w:r>
        <w:rPr>
          <w:rFonts w:hAnsi="宋体" w:hint="eastAsia"/>
          <w:sz w:val="24"/>
          <w:szCs w:val="24"/>
        </w:rPr>
        <w:t>报价部分。</w:t>
      </w:r>
    </w:p>
    <w:p w14:paraId="43124FED" w14:textId="77777777" w:rsidR="00000000" w:rsidRDefault="00106167">
      <w:pPr>
        <w:spacing w:line="400" w:lineRule="exact"/>
        <w:ind w:firstLineChars="196" w:firstLine="470"/>
        <w:rPr>
          <w:rFonts w:hAnsi="宋体" w:hint="eastAsia"/>
          <w:sz w:val="24"/>
          <w:szCs w:val="24"/>
        </w:rPr>
      </w:pPr>
      <w:r>
        <w:rPr>
          <w:rFonts w:hAnsi="宋体" w:hint="eastAsia"/>
          <w:sz w:val="24"/>
          <w:szCs w:val="24"/>
        </w:rPr>
        <w:t xml:space="preserve"> </w:t>
      </w:r>
      <w:r>
        <w:rPr>
          <w:rFonts w:hAnsi="宋体" w:hint="eastAsia"/>
          <w:sz w:val="24"/>
          <w:szCs w:val="24"/>
        </w:rPr>
        <w:t>本次招标报价要求：</w:t>
      </w:r>
    </w:p>
    <w:p w14:paraId="30910639" w14:textId="77777777" w:rsidR="00000000" w:rsidRDefault="00106167">
      <w:pPr>
        <w:spacing w:line="400" w:lineRule="exact"/>
        <w:ind w:firstLineChars="196" w:firstLine="47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投标人的报价是投标人响应招标项目要求的全部工作内容的价格体现，包括但不限于人工费、差旅费、管理费、利润、差旅、合同包含的风险和各种税费等各项应有费用。因投标人自身原因造成漏报、少报皆由其自行承担责任，委托方不再补偿。</w:t>
      </w:r>
    </w:p>
    <w:p w14:paraId="46A88B5A" w14:textId="77777777" w:rsidR="00000000" w:rsidRDefault="00106167">
      <w:pPr>
        <w:numPr>
          <w:ilvl w:val="0"/>
          <w:numId w:val="4"/>
        </w:numPr>
        <w:spacing w:line="400" w:lineRule="exact"/>
        <w:ind w:firstLineChars="196" w:firstLine="470"/>
        <w:rPr>
          <w:rFonts w:hAnsi="宋体" w:hint="eastAsia"/>
          <w:sz w:val="24"/>
          <w:szCs w:val="24"/>
        </w:rPr>
      </w:pPr>
      <w:r>
        <w:rPr>
          <w:rFonts w:hAnsi="宋体" w:cs="宋体" w:hint="eastAsia"/>
          <w:sz w:val="24"/>
          <w:szCs w:val="24"/>
        </w:rPr>
        <w:t>投标人应对所有招标内容进行报价，不得遗漏。</w:t>
      </w:r>
    </w:p>
    <w:p w14:paraId="4AF6E2F2" w14:textId="77777777" w:rsidR="00000000" w:rsidRDefault="00106167">
      <w:pPr>
        <w:numPr>
          <w:ilvl w:val="0"/>
          <w:numId w:val="4"/>
        </w:numPr>
        <w:spacing w:line="400" w:lineRule="exact"/>
        <w:ind w:firstLineChars="196" w:firstLine="470"/>
        <w:rPr>
          <w:rFonts w:hAnsi="宋体" w:hint="eastAsia"/>
          <w:sz w:val="24"/>
          <w:szCs w:val="24"/>
        </w:rPr>
      </w:pPr>
      <w:r>
        <w:rPr>
          <w:rFonts w:hAnsi="宋体" w:hint="eastAsia"/>
          <w:sz w:val="24"/>
          <w:szCs w:val="24"/>
        </w:rPr>
        <w:t>投标人只允许有一个报价，并且在合同履行过程中是固定不变的，任何有选择或可调整的报价将不予接受，并按无效投标处理。</w:t>
      </w:r>
    </w:p>
    <w:p w14:paraId="7C6D434A" w14:textId="77777777" w:rsidR="00000000" w:rsidRDefault="00106167">
      <w:pPr>
        <w:pStyle w:val="Default"/>
        <w:rPr>
          <w:rFonts w:ascii="宋体" w:eastAsia="宋体" w:hAnsi="宋体" w:hint="eastAsia"/>
          <w:color w:val="auto"/>
          <w:szCs w:val="24"/>
        </w:rPr>
      </w:pPr>
    </w:p>
    <w:p w14:paraId="06BB64DF" w14:textId="77777777" w:rsidR="00000000" w:rsidRDefault="00106167">
      <w:pPr>
        <w:pStyle w:val="3"/>
        <w:spacing w:line="400" w:lineRule="exact"/>
        <w:ind w:firstLine="482"/>
        <w:rPr>
          <w:rFonts w:ascii="宋体" w:hAnsi="宋体"/>
          <w:szCs w:val="24"/>
        </w:rPr>
      </w:pPr>
      <w:bookmarkStart w:id="169" w:name="_Toc183582218"/>
      <w:bookmarkStart w:id="170" w:name="_Toc317509399"/>
      <w:bookmarkStart w:id="171" w:name="_Toc183682355"/>
      <w:bookmarkStart w:id="172" w:name="_Toc319937281"/>
      <w:bookmarkStart w:id="173" w:name="_Toc217446049"/>
      <w:bookmarkStart w:id="174" w:name="_Toc317509246"/>
      <w:r>
        <w:rPr>
          <w:rFonts w:ascii="宋体" w:hAnsi="宋体" w:hint="eastAsia"/>
          <w:szCs w:val="24"/>
        </w:rPr>
        <w:t>15</w:t>
      </w:r>
      <w:r>
        <w:rPr>
          <w:rFonts w:ascii="宋体" w:hAnsi="宋体" w:hint="eastAsia"/>
          <w:szCs w:val="24"/>
        </w:rPr>
        <w:t>．</w:t>
      </w:r>
      <w:r>
        <w:rPr>
          <w:rFonts w:ascii="宋体" w:hAnsi="宋体" w:hint="eastAsia"/>
          <w:szCs w:val="24"/>
          <w:lang w:val="zh-CN"/>
        </w:rPr>
        <w:t>投标</w:t>
      </w:r>
      <w:bookmarkStart w:id="175" w:name="_Toc183682360"/>
      <w:bookmarkStart w:id="176" w:name="_Toc217446050"/>
      <w:bookmarkStart w:id="177" w:name="_Toc183582223"/>
      <w:bookmarkEnd w:id="169"/>
      <w:bookmarkEnd w:id="170"/>
      <w:bookmarkEnd w:id="171"/>
      <w:bookmarkEnd w:id="172"/>
      <w:bookmarkEnd w:id="173"/>
      <w:bookmarkEnd w:id="174"/>
      <w:r>
        <w:rPr>
          <w:rFonts w:ascii="宋体" w:hAnsi="宋体" w:hint="eastAsia"/>
          <w:szCs w:val="24"/>
          <w:lang w:val="zh-CN"/>
        </w:rPr>
        <w:t>文件格式要</w:t>
      </w:r>
      <w:r>
        <w:rPr>
          <w:rFonts w:ascii="宋体" w:hAnsi="宋体" w:hint="eastAsia"/>
          <w:szCs w:val="24"/>
          <w:lang w:val="zh-CN"/>
        </w:rPr>
        <w:t>求</w:t>
      </w:r>
    </w:p>
    <w:p w14:paraId="5E198392" w14:textId="77777777" w:rsidR="00000000" w:rsidRDefault="00106167">
      <w:pPr>
        <w:ind w:firstLine="480"/>
        <w:rPr>
          <w:rFonts w:hAnsi="宋体" w:hint="eastAsia"/>
          <w:sz w:val="24"/>
          <w:szCs w:val="24"/>
        </w:rPr>
      </w:pPr>
      <w:r>
        <w:rPr>
          <w:rFonts w:hAnsi="宋体" w:hint="eastAsia"/>
          <w:sz w:val="24"/>
          <w:szCs w:val="24"/>
        </w:rPr>
        <w:t>15.1</w:t>
      </w:r>
      <w:r>
        <w:rPr>
          <w:rFonts w:hAnsi="宋体" w:hint="eastAsia"/>
          <w:sz w:val="24"/>
          <w:szCs w:val="24"/>
        </w:rPr>
        <w:t>投标人应执行招标文件第五章的规定要求。</w:t>
      </w:r>
    </w:p>
    <w:p w14:paraId="13D95999" w14:textId="77777777" w:rsidR="00000000" w:rsidRDefault="00106167">
      <w:pPr>
        <w:ind w:firstLine="480"/>
        <w:rPr>
          <w:rFonts w:hAnsi="宋体" w:hint="eastAsia"/>
          <w:sz w:val="24"/>
          <w:szCs w:val="24"/>
        </w:rPr>
      </w:pPr>
      <w:r>
        <w:rPr>
          <w:rFonts w:hAnsi="宋体" w:hint="eastAsia"/>
          <w:sz w:val="24"/>
          <w:szCs w:val="24"/>
        </w:rPr>
        <w:t xml:space="preserve">15.2 </w:t>
      </w:r>
      <w:r>
        <w:rPr>
          <w:rFonts w:hAnsi="宋体" w:hint="eastAsia"/>
          <w:sz w:val="24"/>
          <w:szCs w:val="24"/>
        </w:rPr>
        <w:t>对于没有格式要求的投标文件由投标人自行编写。</w:t>
      </w:r>
    </w:p>
    <w:p w14:paraId="144F0918" w14:textId="77777777" w:rsidR="00000000" w:rsidRDefault="00106167">
      <w:pPr>
        <w:pStyle w:val="3"/>
        <w:spacing w:line="400" w:lineRule="exact"/>
        <w:ind w:firstLine="482"/>
        <w:rPr>
          <w:rFonts w:ascii="宋体" w:hAnsi="宋体" w:hint="eastAsia"/>
          <w:szCs w:val="24"/>
        </w:rPr>
      </w:pPr>
      <w:bookmarkStart w:id="178" w:name="_Toc317509247"/>
      <w:bookmarkStart w:id="179" w:name="_Toc317509400"/>
      <w:bookmarkStart w:id="180" w:name="_Toc319937282"/>
      <w:r>
        <w:rPr>
          <w:rFonts w:ascii="宋体" w:hAnsi="宋体" w:hint="eastAsia"/>
          <w:szCs w:val="24"/>
        </w:rPr>
        <w:t>16</w:t>
      </w:r>
      <w:r>
        <w:rPr>
          <w:rFonts w:ascii="宋体" w:hAnsi="宋体" w:hint="eastAsia"/>
          <w:szCs w:val="24"/>
        </w:rPr>
        <w:t>．</w:t>
      </w:r>
      <w:r>
        <w:rPr>
          <w:rFonts w:ascii="宋体" w:hAnsi="宋体" w:hint="eastAsia"/>
          <w:szCs w:val="24"/>
          <w:lang w:val="zh-CN"/>
        </w:rPr>
        <w:t>投标</w:t>
      </w:r>
      <w:r>
        <w:rPr>
          <w:rFonts w:ascii="宋体" w:hAnsi="宋体" w:hint="eastAsia"/>
          <w:szCs w:val="24"/>
        </w:rPr>
        <w:t>保证金</w:t>
      </w:r>
      <w:bookmarkEnd w:id="175"/>
      <w:bookmarkEnd w:id="176"/>
      <w:bookmarkEnd w:id="177"/>
      <w:bookmarkEnd w:id="178"/>
      <w:bookmarkEnd w:id="179"/>
      <w:bookmarkEnd w:id="180"/>
    </w:p>
    <w:p w14:paraId="371C8E46" w14:textId="77777777" w:rsidR="00000000" w:rsidRDefault="00106167">
      <w:pPr>
        <w:ind w:firstLineChars="196" w:firstLine="470"/>
        <w:rPr>
          <w:rFonts w:hAnsi="宋体" w:hint="eastAsia"/>
          <w:sz w:val="24"/>
          <w:szCs w:val="24"/>
        </w:rPr>
      </w:pPr>
      <w:r>
        <w:rPr>
          <w:rFonts w:hAnsi="宋体" w:hint="eastAsia"/>
          <w:sz w:val="24"/>
          <w:szCs w:val="24"/>
        </w:rPr>
        <w:t>16.1</w:t>
      </w:r>
      <w:r>
        <w:rPr>
          <w:rFonts w:hAnsi="宋体" w:hint="eastAsia"/>
          <w:sz w:val="24"/>
          <w:szCs w:val="24"/>
        </w:rPr>
        <w:t>投标保证金缴纳方式、金额、缴纳时间、退还方式等详见投标</w:t>
      </w:r>
      <w:r>
        <w:rPr>
          <w:rFonts w:hAnsi="宋体" w:cs="华文细黑" w:hint="eastAsia"/>
          <w:snapToGrid w:val="0"/>
          <w:sz w:val="24"/>
          <w:szCs w:val="24"/>
        </w:rPr>
        <w:t>人须知前附表第</w:t>
      </w:r>
      <w:r>
        <w:rPr>
          <w:rFonts w:hAnsi="宋体" w:cs="华文细黑" w:hint="eastAsia"/>
          <w:snapToGrid w:val="0"/>
          <w:sz w:val="24"/>
          <w:szCs w:val="24"/>
        </w:rPr>
        <w:t>13</w:t>
      </w:r>
      <w:r>
        <w:rPr>
          <w:rFonts w:hAnsi="宋体" w:cs="华文细黑" w:hint="eastAsia"/>
          <w:snapToGrid w:val="0"/>
          <w:sz w:val="24"/>
          <w:szCs w:val="24"/>
        </w:rPr>
        <w:t>项。</w:t>
      </w:r>
    </w:p>
    <w:p w14:paraId="5D8AE1E1" w14:textId="77777777" w:rsidR="00000000" w:rsidRDefault="00106167">
      <w:pPr>
        <w:ind w:firstLineChars="196" w:firstLine="470"/>
        <w:rPr>
          <w:rFonts w:hAnsi="宋体" w:hint="eastAsia"/>
          <w:sz w:val="24"/>
          <w:szCs w:val="24"/>
        </w:rPr>
      </w:pPr>
      <w:r>
        <w:rPr>
          <w:rFonts w:hAnsi="宋体" w:hint="eastAsia"/>
          <w:sz w:val="24"/>
          <w:szCs w:val="24"/>
        </w:rPr>
        <w:t xml:space="preserve">16.2 </w:t>
      </w:r>
      <w:r>
        <w:rPr>
          <w:rFonts w:hAnsi="宋体" w:cs="华文细黑" w:hint="eastAsia"/>
          <w:snapToGrid w:val="0"/>
          <w:sz w:val="24"/>
          <w:szCs w:val="24"/>
        </w:rPr>
        <w:t>未按招标文件要求在规定时间前交纳规定数额投标保证金的投标文件将被认定为无效投标。</w:t>
      </w:r>
    </w:p>
    <w:p w14:paraId="34085566" w14:textId="77777777" w:rsidR="00000000" w:rsidRDefault="00106167">
      <w:pPr>
        <w:ind w:firstLineChars="196" w:firstLine="470"/>
        <w:rPr>
          <w:rFonts w:hAnsi="宋体" w:hint="eastAsia"/>
          <w:sz w:val="24"/>
          <w:szCs w:val="24"/>
        </w:rPr>
      </w:pPr>
      <w:r>
        <w:rPr>
          <w:rFonts w:hAnsi="宋体" w:hint="eastAsia"/>
          <w:sz w:val="24"/>
          <w:szCs w:val="24"/>
        </w:rPr>
        <w:t>16.3</w:t>
      </w:r>
      <w:r>
        <w:rPr>
          <w:rFonts w:hAnsi="宋体" w:hint="eastAsia"/>
          <w:sz w:val="24"/>
          <w:szCs w:val="24"/>
        </w:rPr>
        <w:t>下列任何情况发生时，招标代理机构有权不予退还其交纳的</w:t>
      </w:r>
      <w:r>
        <w:rPr>
          <w:rFonts w:hAnsi="宋体" w:hint="eastAsia"/>
          <w:sz w:val="24"/>
          <w:szCs w:val="24"/>
          <w:lang w:val="zh-CN"/>
        </w:rPr>
        <w:t>投标</w:t>
      </w:r>
      <w:r>
        <w:rPr>
          <w:rFonts w:hAnsi="宋体" w:hint="eastAsia"/>
          <w:sz w:val="24"/>
          <w:szCs w:val="24"/>
        </w:rPr>
        <w:t>保证金：</w:t>
      </w:r>
    </w:p>
    <w:p w14:paraId="3EC0E9AB" w14:textId="77777777" w:rsidR="00000000" w:rsidRDefault="00106167">
      <w:pPr>
        <w:numPr>
          <w:ilvl w:val="0"/>
          <w:numId w:val="5"/>
        </w:numPr>
        <w:ind w:firstLineChars="196" w:firstLine="470"/>
        <w:rPr>
          <w:rFonts w:hAnsi="宋体" w:hint="eastAsia"/>
          <w:sz w:val="24"/>
          <w:szCs w:val="24"/>
        </w:rPr>
      </w:pPr>
      <w:r>
        <w:rPr>
          <w:rFonts w:hAnsi="宋体" w:hint="eastAsia"/>
          <w:sz w:val="24"/>
          <w:szCs w:val="24"/>
        </w:rPr>
        <w:t>投标人在招标文件规定的</w:t>
      </w:r>
      <w:r>
        <w:rPr>
          <w:rFonts w:hAnsi="宋体" w:hint="eastAsia"/>
          <w:sz w:val="24"/>
          <w:szCs w:val="24"/>
          <w:lang w:val="zh-CN"/>
        </w:rPr>
        <w:t>投标</w:t>
      </w:r>
      <w:r>
        <w:rPr>
          <w:rFonts w:hAnsi="宋体" w:hint="eastAsia"/>
          <w:sz w:val="24"/>
          <w:szCs w:val="24"/>
        </w:rPr>
        <w:t>有效期内撤回投标的；</w:t>
      </w:r>
    </w:p>
    <w:p w14:paraId="09D12722" w14:textId="77777777" w:rsidR="00000000" w:rsidRDefault="00106167">
      <w:pPr>
        <w:numPr>
          <w:ilvl w:val="0"/>
          <w:numId w:val="5"/>
        </w:numPr>
        <w:spacing w:line="400" w:lineRule="exact"/>
        <w:ind w:firstLineChars="0" w:firstLine="470"/>
        <w:rPr>
          <w:rFonts w:hAnsi="宋体" w:hint="eastAsia"/>
          <w:sz w:val="24"/>
          <w:szCs w:val="24"/>
        </w:rPr>
      </w:pPr>
      <w:r>
        <w:rPr>
          <w:rFonts w:hAnsi="宋体" w:hint="eastAsia"/>
          <w:sz w:val="24"/>
          <w:szCs w:val="24"/>
        </w:rPr>
        <w:t>在招标人确定中标投标人以前放弃中标候选资格的；</w:t>
      </w:r>
    </w:p>
    <w:p w14:paraId="37D6E6F1" w14:textId="77777777" w:rsidR="00000000" w:rsidRDefault="00106167">
      <w:pPr>
        <w:numPr>
          <w:ilvl w:val="0"/>
          <w:numId w:val="5"/>
        </w:numPr>
        <w:spacing w:line="400" w:lineRule="exact"/>
        <w:ind w:firstLineChars="0" w:firstLine="470"/>
        <w:rPr>
          <w:rFonts w:hAnsi="宋体" w:hint="eastAsia"/>
          <w:sz w:val="24"/>
          <w:szCs w:val="24"/>
        </w:rPr>
      </w:pPr>
      <w:r>
        <w:rPr>
          <w:rFonts w:hAnsi="宋体" w:hint="eastAsia"/>
          <w:sz w:val="24"/>
          <w:szCs w:val="24"/>
        </w:rPr>
        <w:t>中标后放弃中标、不领取或者不接收中标通</w:t>
      </w:r>
      <w:r>
        <w:rPr>
          <w:rFonts w:hAnsi="宋体" w:hint="eastAsia"/>
          <w:sz w:val="24"/>
          <w:szCs w:val="24"/>
        </w:rPr>
        <w:t>知书的；</w:t>
      </w:r>
    </w:p>
    <w:p w14:paraId="4A66901B" w14:textId="77777777" w:rsidR="00000000" w:rsidRDefault="00106167">
      <w:pPr>
        <w:numPr>
          <w:ilvl w:val="0"/>
          <w:numId w:val="5"/>
        </w:numPr>
        <w:ind w:firstLine="480"/>
        <w:rPr>
          <w:rFonts w:hAnsi="宋体" w:hint="eastAsia"/>
          <w:sz w:val="24"/>
          <w:szCs w:val="24"/>
        </w:rPr>
      </w:pPr>
      <w:r>
        <w:rPr>
          <w:rFonts w:hAnsi="宋体" w:hint="eastAsia"/>
          <w:sz w:val="24"/>
          <w:szCs w:val="24"/>
        </w:rPr>
        <w:t>由于中标投标人的原因未能按照招标文件的规定交纳履约保证金的；</w:t>
      </w:r>
    </w:p>
    <w:p w14:paraId="5BB32C81" w14:textId="77777777" w:rsidR="00000000" w:rsidRDefault="00106167">
      <w:pPr>
        <w:numPr>
          <w:ilvl w:val="0"/>
          <w:numId w:val="5"/>
        </w:numPr>
        <w:ind w:firstLine="480"/>
        <w:rPr>
          <w:rFonts w:hAnsi="宋体" w:hint="eastAsia"/>
          <w:sz w:val="24"/>
          <w:szCs w:val="24"/>
        </w:rPr>
      </w:pPr>
      <w:r>
        <w:rPr>
          <w:rFonts w:hAnsi="宋体" w:hint="eastAsia"/>
          <w:sz w:val="24"/>
          <w:szCs w:val="24"/>
        </w:rPr>
        <w:t>由于中标投标人的原因未能按照招标文件的规定与招标人签订合同的；</w:t>
      </w:r>
    </w:p>
    <w:p w14:paraId="03BF42C2" w14:textId="77777777" w:rsidR="00000000" w:rsidRDefault="00106167">
      <w:pPr>
        <w:numPr>
          <w:ilvl w:val="0"/>
          <w:numId w:val="5"/>
        </w:numPr>
        <w:ind w:firstLineChars="0" w:firstLine="470"/>
        <w:rPr>
          <w:rFonts w:hAnsi="宋体" w:hint="eastAsia"/>
          <w:sz w:val="24"/>
          <w:szCs w:val="24"/>
        </w:rPr>
      </w:pPr>
      <w:r>
        <w:rPr>
          <w:rFonts w:hAnsi="宋体" w:hint="eastAsia"/>
          <w:sz w:val="24"/>
          <w:szCs w:val="24"/>
        </w:rPr>
        <w:t>投标人提供虚假资料的；</w:t>
      </w:r>
    </w:p>
    <w:p w14:paraId="5B70C38C" w14:textId="77777777" w:rsidR="00000000" w:rsidRDefault="00106167">
      <w:pPr>
        <w:ind w:firstLine="480"/>
        <w:rPr>
          <w:rFonts w:hAnsi="宋体" w:hint="eastAsia"/>
          <w:sz w:val="24"/>
          <w:szCs w:val="24"/>
        </w:rPr>
      </w:pPr>
      <w:r>
        <w:rPr>
          <w:rFonts w:hAnsi="宋体" w:hint="eastAsia"/>
          <w:sz w:val="24"/>
          <w:szCs w:val="24"/>
        </w:rPr>
        <w:t>（</w:t>
      </w:r>
      <w:r>
        <w:rPr>
          <w:rFonts w:hAnsi="宋体" w:hint="eastAsia"/>
          <w:sz w:val="24"/>
          <w:szCs w:val="24"/>
        </w:rPr>
        <w:t>7</w:t>
      </w:r>
      <w:r>
        <w:rPr>
          <w:rFonts w:hAnsi="宋体" w:hint="eastAsia"/>
          <w:sz w:val="24"/>
          <w:szCs w:val="24"/>
        </w:rPr>
        <w:t>）</w:t>
      </w:r>
      <w:r>
        <w:rPr>
          <w:rFonts w:hAnsi="宋体" w:hint="eastAsia"/>
          <w:sz w:val="24"/>
          <w:szCs w:val="24"/>
          <w:lang w:val="zh-CN"/>
        </w:rPr>
        <w:t>投标</w:t>
      </w:r>
      <w:r>
        <w:rPr>
          <w:rFonts w:hAnsi="宋体" w:hint="eastAsia"/>
          <w:sz w:val="24"/>
          <w:szCs w:val="24"/>
        </w:rPr>
        <w:t>有效期内，投标人在采购活动中有违规、违纪和违法的行为的。</w:t>
      </w:r>
    </w:p>
    <w:p w14:paraId="100ABF1C" w14:textId="77777777" w:rsidR="00000000" w:rsidRDefault="00106167">
      <w:pPr>
        <w:pStyle w:val="3"/>
        <w:spacing w:line="400" w:lineRule="exact"/>
        <w:ind w:firstLine="482"/>
        <w:rPr>
          <w:rFonts w:ascii="宋体" w:hAnsi="宋体" w:hint="eastAsia"/>
          <w:szCs w:val="24"/>
        </w:rPr>
      </w:pPr>
      <w:bookmarkStart w:id="181" w:name="_Toc317509250"/>
      <w:bookmarkStart w:id="182" w:name="_Toc317509403"/>
      <w:bookmarkStart w:id="183" w:name="_Toc183582224"/>
      <w:bookmarkStart w:id="184" w:name="_Toc183682361"/>
      <w:bookmarkStart w:id="185" w:name="_Toc217446051"/>
      <w:bookmarkStart w:id="186" w:name="_Toc319937285"/>
      <w:r>
        <w:rPr>
          <w:rFonts w:ascii="宋体" w:hAnsi="宋体" w:hint="eastAsia"/>
          <w:szCs w:val="24"/>
        </w:rPr>
        <w:t>17</w:t>
      </w:r>
      <w:r>
        <w:rPr>
          <w:rFonts w:ascii="宋体" w:hAnsi="宋体" w:hint="eastAsia"/>
          <w:szCs w:val="24"/>
        </w:rPr>
        <w:t>．</w:t>
      </w:r>
      <w:r>
        <w:rPr>
          <w:rFonts w:ascii="宋体" w:hAnsi="宋体" w:hint="eastAsia"/>
          <w:szCs w:val="24"/>
          <w:lang w:val="zh-CN"/>
        </w:rPr>
        <w:t>投标</w:t>
      </w:r>
      <w:r>
        <w:rPr>
          <w:rFonts w:ascii="宋体" w:hAnsi="宋体" w:hint="eastAsia"/>
          <w:szCs w:val="24"/>
        </w:rPr>
        <w:t>有效期</w:t>
      </w:r>
      <w:bookmarkEnd w:id="181"/>
      <w:bookmarkEnd w:id="182"/>
      <w:bookmarkEnd w:id="183"/>
      <w:bookmarkEnd w:id="184"/>
      <w:bookmarkEnd w:id="185"/>
      <w:bookmarkEnd w:id="186"/>
    </w:p>
    <w:p w14:paraId="07524235" w14:textId="77777777" w:rsidR="00000000" w:rsidRDefault="00106167">
      <w:pPr>
        <w:tabs>
          <w:tab w:val="left" w:pos="7665"/>
        </w:tabs>
        <w:ind w:leftChars="6" w:left="20" w:firstLine="480"/>
        <w:rPr>
          <w:rFonts w:hAnsi="宋体" w:hint="eastAsia"/>
          <w:sz w:val="24"/>
          <w:szCs w:val="24"/>
        </w:rPr>
      </w:pPr>
      <w:r>
        <w:rPr>
          <w:rFonts w:hAnsi="宋体" w:hint="eastAsia"/>
          <w:sz w:val="24"/>
          <w:szCs w:val="24"/>
        </w:rPr>
        <w:t xml:space="preserve">17.1 </w:t>
      </w:r>
      <w:r>
        <w:rPr>
          <w:rFonts w:hAnsi="宋体" w:hint="eastAsia"/>
          <w:sz w:val="24"/>
          <w:szCs w:val="24"/>
          <w:lang w:val="zh-CN"/>
        </w:rPr>
        <w:t>投标</w:t>
      </w:r>
      <w:r>
        <w:rPr>
          <w:rFonts w:hAnsi="宋体" w:hint="eastAsia"/>
          <w:sz w:val="24"/>
          <w:szCs w:val="24"/>
        </w:rPr>
        <w:t>有效期见投标人须知前附表第</w:t>
      </w:r>
      <w:r>
        <w:rPr>
          <w:rFonts w:hAnsi="宋体" w:hint="eastAsia"/>
          <w:sz w:val="24"/>
          <w:szCs w:val="24"/>
        </w:rPr>
        <w:t>12</w:t>
      </w:r>
      <w:r>
        <w:rPr>
          <w:rFonts w:hAnsi="宋体" w:hint="eastAsia"/>
          <w:sz w:val="24"/>
          <w:szCs w:val="24"/>
        </w:rPr>
        <w:t>项。</w:t>
      </w:r>
      <w:r>
        <w:rPr>
          <w:rFonts w:hAnsi="宋体" w:hint="eastAsia"/>
          <w:b/>
          <w:sz w:val="24"/>
          <w:szCs w:val="24"/>
          <w:lang w:val="zh-CN"/>
        </w:rPr>
        <w:t>投标</w:t>
      </w:r>
      <w:r>
        <w:rPr>
          <w:rFonts w:hAnsi="宋体" w:hint="eastAsia"/>
          <w:b/>
          <w:sz w:val="24"/>
          <w:szCs w:val="24"/>
        </w:rPr>
        <w:t>有效期短于此规定期限的</w:t>
      </w:r>
      <w:r>
        <w:rPr>
          <w:rFonts w:hAnsi="宋体" w:hint="eastAsia"/>
          <w:b/>
          <w:sz w:val="24"/>
          <w:szCs w:val="24"/>
          <w:lang w:val="zh-CN"/>
        </w:rPr>
        <w:t>投标</w:t>
      </w:r>
      <w:r>
        <w:rPr>
          <w:rFonts w:hAnsi="宋体" w:hint="eastAsia"/>
          <w:b/>
          <w:sz w:val="24"/>
          <w:szCs w:val="24"/>
        </w:rPr>
        <w:t>，将被拒绝。</w:t>
      </w:r>
    </w:p>
    <w:p w14:paraId="79C2A518" w14:textId="77777777" w:rsidR="00000000" w:rsidRDefault="00106167">
      <w:pPr>
        <w:tabs>
          <w:tab w:val="left" w:pos="7665"/>
        </w:tabs>
        <w:ind w:leftChars="6" w:left="20" w:firstLineChars="150" w:firstLine="360"/>
        <w:rPr>
          <w:rFonts w:hAnsi="宋体" w:hint="eastAsia"/>
          <w:sz w:val="24"/>
          <w:szCs w:val="24"/>
        </w:rPr>
      </w:pPr>
      <w:r>
        <w:rPr>
          <w:rFonts w:hAnsi="宋体" w:hint="eastAsia"/>
          <w:sz w:val="24"/>
          <w:szCs w:val="24"/>
        </w:rPr>
        <w:t xml:space="preserve"> 17.2 </w:t>
      </w:r>
      <w:r>
        <w:rPr>
          <w:rFonts w:hAnsi="宋体" w:hint="eastAsia"/>
          <w:sz w:val="24"/>
          <w:szCs w:val="24"/>
        </w:rPr>
        <w:t>特殊情况下，招标人可于</w:t>
      </w:r>
      <w:r>
        <w:rPr>
          <w:rFonts w:hAnsi="宋体" w:hint="eastAsia"/>
          <w:sz w:val="24"/>
          <w:szCs w:val="24"/>
          <w:lang w:val="zh-CN"/>
        </w:rPr>
        <w:t>投标</w:t>
      </w:r>
      <w:r>
        <w:rPr>
          <w:rFonts w:hAnsi="宋体" w:hint="eastAsia"/>
          <w:sz w:val="24"/>
          <w:szCs w:val="24"/>
        </w:rPr>
        <w:t>有效期满之前要求投标人同意延长有效期，要求与答复均应为书面形式。投标人可以拒绝上述要求，其</w:t>
      </w:r>
      <w:r>
        <w:rPr>
          <w:rFonts w:hAnsi="宋体" w:hint="eastAsia"/>
          <w:sz w:val="24"/>
          <w:szCs w:val="24"/>
          <w:lang w:val="zh-CN"/>
        </w:rPr>
        <w:t>投标</w:t>
      </w:r>
      <w:r>
        <w:rPr>
          <w:rFonts w:hAnsi="宋体" w:hint="eastAsia"/>
          <w:sz w:val="24"/>
          <w:szCs w:val="24"/>
        </w:rPr>
        <w:t>保证金</w:t>
      </w:r>
      <w:r>
        <w:rPr>
          <w:rFonts w:hAnsi="宋体" w:hint="eastAsia"/>
          <w:spacing w:val="8"/>
          <w:sz w:val="24"/>
          <w:szCs w:val="24"/>
        </w:rPr>
        <w:t>不被没收。</w:t>
      </w:r>
      <w:r>
        <w:rPr>
          <w:rFonts w:hAnsi="宋体" w:hint="eastAsia"/>
          <w:sz w:val="24"/>
          <w:szCs w:val="24"/>
        </w:rPr>
        <w:t>拒绝延长</w:t>
      </w:r>
      <w:r>
        <w:rPr>
          <w:rFonts w:hAnsi="宋体" w:hint="eastAsia"/>
          <w:sz w:val="24"/>
          <w:szCs w:val="24"/>
          <w:lang w:val="zh-CN"/>
        </w:rPr>
        <w:t>投标</w:t>
      </w:r>
      <w:r>
        <w:rPr>
          <w:rFonts w:hAnsi="宋体" w:hint="eastAsia"/>
          <w:sz w:val="24"/>
          <w:szCs w:val="24"/>
        </w:rPr>
        <w:t>有效期的投标人</w:t>
      </w:r>
      <w:r>
        <w:rPr>
          <w:rFonts w:hAnsi="宋体" w:hint="eastAsia"/>
          <w:sz w:val="24"/>
          <w:szCs w:val="24"/>
        </w:rPr>
        <w:t>不得再参与该项目后续采购活动。同意延长</w:t>
      </w:r>
      <w:r>
        <w:rPr>
          <w:rFonts w:hAnsi="宋体" w:hint="eastAsia"/>
          <w:sz w:val="24"/>
          <w:szCs w:val="24"/>
          <w:lang w:val="zh-CN"/>
        </w:rPr>
        <w:t>投标</w:t>
      </w:r>
      <w:r>
        <w:rPr>
          <w:rFonts w:hAnsi="宋体" w:hint="eastAsia"/>
          <w:sz w:val="24"/>
          <w:szCs w:val="24"/>
        </w:rPr>
        <w:t>有效期的投标人不能修改其</w:t>
      </w:r>
      <w:r>
        <w:rPr>
          <w:rFonts w:hAnsi="宋体" w:hint="eastAsia"/>
          <w:sz w:val="24"/>
          <w:szCs w:val="24"/>
          <w:lang w:val="zh-CN"/>
        </w:rPr>
        <w:t>投标文件</w:t>
      </w:r>
      <w:r>
        <w:rPr>
          <w:rFonts w:hAnsi="宋体" w:hint="eastAsia"/>
          <w:sz w:val="24"/>
          <w:szCs w:val="24"/>
        </w:rPr>
        <w:t>，关于</w:t>
      </w:r>
      <w:r>
        <w:rPr>
          <w:rFonts w:hAnsi="宋体" w:hint="eastAsia"/>
          <w:sz w:val="24"/>
          <w:szCs w:val="24"/>
          <w:lang w:val="zh-CN"/>
        </w:rPr>
        <w:t>投标</w:t>
      </w:r>
      <w:r>
        <w:rPr>
          <w:rFonts w:hAnsi="宋体" w:hint="eastAsia"/>
          <w:sz w:val="24"/>
          <w:szCs w:val="24"/>
        </w:rPr>
        <w:t>保证金的有关规定在延长的</w:t>
      </w:r>
      <w:r>
        <w:rPr>
          <w:rFonts w:hAnsi="宋体" w:hint="eastAsia"/>
          <w:sz w:val="24"/>
          <w:szCs w:val="24"/>
          <w:lang w:val="zh-CN"/>
        </w:rPr>
        <w:t>投标</w:t>
      </w:r>
      <w:r>
        <w:rPr>
          <w:rFonts w:hAnsi="宋体" w:hint="eastAsia"/>
          <w:sz w:val="24"/>
          <w:szCs w:val="24"/>
        </w:rPr>
        <w:t>有效期内继续有效。</w:t>
      </w:r>
    </w:p>
    <w:p w14:paraId="3B44929D" w14:textId="77777777" w:rsidR="00000000" w:rsidRDefault="00106167">
      <w:pPr>
        <w:pStyle w:val="3"/>
        <w:spacing w:line="400" w:lineRule="exact"/>
        <w:ind w:firstLine="482"/>
        <w:rPr>
          <w:rFonts w:ascii="宋体" w:hAnsi="宋体" w:hint="eastAsia"/>
          <w:szCs w:val="24"/>
        </w:rPr>
      </w:pPr>
      <w:bookmarkStart w:id="187" w:name="_Toc317509404"/>
      <w:bookmarkStart w:id="188" w:name="_Toc317509251"/>
      <w:bookmarkStart w:id="189" w:name="_Toc217446052"/>
      <w:bookmarkStart w:id="190" w:name="_Toc319937286"/>
      <w:bookmarkStart w:id="191" w:name="_Toc183682362"/>
      <w:bookmarkStart w:id="192" w:name="_Toc183582225"/>
      <w:r>
        <w:rPr>
          <w:rFonts w:ascii="宋体" w:hAnsi="宋体" w:hint="eastAsia"/>
          <w:szCs w:val="24"/>
        </w:rPr>
        <w:t>18</w:t>
      </w:r>
      <w:r>
        <w:rPr>
          <w:rFonts w:ascii="宋体" w:hAnsi="宋体" w:hint="eastAsia"/>
          <w:szCs w:val="24"/>
        </w:rPr>
        <w:t>．</w:t>
      </w:r>
      <w:r>
        <w:rPr>
          <w:rFonts w:ascii="宋体" w:hAnsi="宋体" w:hint="eastAsia"/>
          <w:szCs w:val="24"/>
          <w:lang w:val="zh-CN"/>
        </w:rPr>
        <w:t>投标文件</w:t>
      </w:r>
      <w:r>
        <w:rPr>
          <w:rFonts w:ascii="宋体" w:hAnsi="宋体" w:hint="eastAsia"/>
          <w:szCs w:val="24"/>
        </w:rPr>
        <w:t>的印制和签署</w:t>
      </w:r>
      <w:bookmarkEnd w:id="187"/>
      <w:bookmarkEnd w:id="188"/>
      <w:bookmarkEnd w:id="189"/>
      <w:bookmarkEnd w:id="190"/>
      <w:bookmarkEnd w:id="191"/>
      <w:bookmarkEnd w:id="192"/>
    </w:p>
    <w:p w14:paraId="50B9657B" w14:textId="77777777" w:rsidR="00000000" w:rsidRDefault="00106167">
      <w:pPr>
        <w:tabs>
          <w:tab w:val="left" w:pos="1080"/>
        </w:tabs>
        <w:ind w:firstLineChars="192" w:firstLine="461"/>
        <w:rPr>
          <w:rFonts w:hAnsi="宋体" w:hint="eastAsia"/>
          <w:sz w:val="24"/>
          <w:szCs w:val="24"/>
        </w:rPr>
      </w:pPr>
      <w:r>
        <w:rPr>
          <w:rFonts w:hAnsi="宋体" w:hint="eastAsia"/>
          <w:sz w:val="24"/>
          <w:szCs w:val="24"/>
        </w:rPr>
        <w:t xml:space="preserve">18.1 </w:t>
      </w:r>
      <w:r>
        <w:rPr>
          <w:rFonts w:hAnsi="宋体" w:hint="eastAsia"/>
          <w:sz w:val="24"/>
          <w:szCs w:val="24"/>
        </w:rPr>
        <w:t>投标人应按</w:t>
      </w:r>
      <w:r>
        <w:rPr>
          <w:rFonts w:hAnsi="宋体" w:hint="eastAsia"/>
          <w:sz w:val="24"/>
          <w:szCs w:val="24"/>
          <w:lang w:val="zh-CN"/>
        </w:rPr>
        <w:t>投标文件</w:t>
      </w:r>
      <w:r>
        <w:rPr>
          <w:rFonts w:hAnsi="宋体" w:hint="eastAsia"/>
          <w:sz w:val="24"/>
          <w:szCs w:val="24"/>
        </w:rPr>
        <w:t>准备正本</w:t>
      </w:r>
      <w:r>
        <w:rPr>
          <w:rFonts w:hAnsi="宋体" w:hint="eastAsia"/>
          <w:sz w:val="24"/>
          <w:szCs w:val="24"/>
        </w:rPr>
        <w:t>1</w:t>
      </w:r>
      <w:r>
        <w:rPr>
          <w:rFonts w:hAnsi="宋体" w:hint="eastAsia"/>
          <w:sz w:val="24"/>
          <w:szCs w:val="24"/>
        </w:rPr>
        <w:t>份、副本</w:t>
      </w:r>
      <w:r>
        <w:rPr>
          <w:rFonts w:hAnsi="宋体" w:hint="eastAsia"/>
          <w:sz w:val="24"/>
          <w:szCs w:val="24"/>
          <w:u w:val="single"/>
        </w:rPr>
        <w:t>1</w:t>
      </w:r>
      <w:r>
        <w:rPr>
          <w:rFonts w:hAnsi="宋体" w:hint="eastAsia"/>
          <w:sz w:val="24"/>
          <w:szCs w:val="24"/>
        </w:rPr>
        <w:t>份、电子文档（</w:t>
      </w:r>
      <w:r>
        <w:rPr>
          <w:rFonts w:hAnsi="宋体" w:hint="eastAsia"/>
          <w:sz w:val="24"/>
          <w:szCs w:val="24"/>
        </w:rPr>
        <w:t>U</w:t>
      </w:r>
      <w:r>
        <w:rPr>
          <w:rFonts w:hAnsi="宋体" w:hint="eastAsia"/>
          <w:sz w:val="24"/>
          <w:szCs w:val="24"/>
        </w:rPr>
        <w:t>盘）</w:t>
      </w:r>
      <w:r>
        <w:rPr>
          <w:rFonts w:hAnsi="宋体" w:hint="eastAsia"/>
          <w:sz w:val="24"/>
          <w:szCs w:val="24"/>
        </w:rPr>
        <w:t>1</w:t>
      </w:r>
      <w:r>
        <w:rPr>
          <w:rFonts w:hAnsi="宋体" w:hint="eastAsia"/>
          <w:sz w:val="24"/>
          <w:szCs w:val="24"/>
        </w:rPr>
        <w:t>份。</w:t>
      </w:r>
      <w:r>
        <w:rPr>
          <w:rFonts w:hAnsi="宋体" w:hint="eastAsia"/>
          <w:sz w:val="24"/>
          <w:szCs w:val="24"/>
          <w:lang w:val="zh-CN"/>
        </w:rPr>
        <w:t>投标文件</w:t>
      </w:r>
      <w:r>
        <w:rPr>
          <w:rFonts w:hAnsi="宋体" w:hint="eastAsia"/>
          <w:sz w:val="24"/>
          <w:szCs w:val="24"/>
        </w:rPr>
        <w:t>的正本和副本应在其封面右上角清楚地标明“正本”或“副本”字样。若正本和副本有不一致的内容，以正本书面</w:t>
      </w:r>
      <w:r>
        <w:rPr>
          <w:rFonts w:hAnsi="宋体" w:hint="eastAsia"/>
          <w:sz w:val="24"/>
          <w:szCs w:val="24"/>
          <w:lang w:val="zh-CN"/>
        </w:rPr>
        <w:t>投标文件</w:t>
      </w:r>
      <w:r>
        <w:rPr>
          <w:rFonts w:hAnsi="宋体" w:hint="eastAsia"/>
          <w:sz w:val="24"/>
          <w:szCs w:val="24"/>
        </w:rPr>
        <w:t>为准。</w:t>
      </w:r>
    </w:p>
    <w:p w14:paraId="7376EE5B" w14:textId="77777777" w:rsidR="00000000" w:rsidRDefault="00106167">
      <w:pPr>
        <w:tabs>
          <w:tab w:val="left" w:pos="1095"/>
        </w:tabs>
        <w:ind w:firstLineChars="192" w:firstLine="461"/>
        <w:rPr>
          <w:rFonts w:hAnsi="宋体" w:hint="eastAsia"/>
          <w:sz w:val="24"/>
          <w:szCs w:val="24"/>
        </w:rPr>
      </w:pPr>
      <w:r>
        <w:rPr>
          <w:rFonts w:hAnsi="宋体" w:hint="eastAsia"/>
          <w:sz w:val="24"/>
          <w:szCs w:val="24"/>
        </w:rPr>
        <w:t xml:space="preserve">18.2 </w:t>
      </w:r>
      <w:r>
        <w:rPr>
          <w:rFonts w:hAnsi="宋体" w:hint="eastAsia"/>
          <w:sz w:val="24"/>
          <w:szCs w:val="24"/>
          <w:lang w:val="zh-CN"/>
        </w:rPr>
        <w:t>投标文件</w:t>
      </w:r>
      <w:r>
        <w:rPr>
          <w:rFonts w:hAnsi="宋体" w:hint="eastAsia"/>
          <w:sz w:val="24"/>
          <w:szCs w:val="24"/>
        </w:rPr>
        <w:t>的正本和副本均需打印或用不褪色、不变质的墨水书写，并由投标人的法定代表人或其授权代表在规定处签字和盖鲜章。</w:t>
      </w:r>
      <w:r>
        <w:rPr>
          <w:rFonts w:hAnsi="宋体" w:hint="eastAsia"/>
          <w:sz w:val="24"/>
          <w:szCs w:val="24"/>
          <w:lang w:val="zh-CN"/>
        </w:rPr>
        <w:t>投标文件</w:t>
      </w:r>
      <w:r>
        <w:rPr>
          <w:rFonts w:hAnsi="宋体" w:hint="eastAsia"/>
          <w:sz w:val="24"/>
          <w:szCs w:val="24"/>
        </w:rPr>
        <w:t>副本可采用正本的复印件</w:t>
      </w:r>
      <w:r>
        <w:rPr>
          <w:rFonts w:hAnsi="宋体" w:hint="eastAsia"/>
          <w:sz w:val="24"/>
          <w:szCs w:val="24"/>
        </w:rPr>
        <w:t>。</w:t>
      </w:r>
    </w:p>
    <w:p w14:paraId="34A30E9F" w14:textId="77777777" w:rsidR="00000000" w:rsidRDefault="00106167">
      <w:pPr>
        <w:tabs>
          <w:tab w:val="left" w:pos="1095"/>
        </w:tabs>
        <w:ind w:firstLineChars="192" w:firstLine="461"/>
        <w:rPr>
          <w:rFonts w:hAnsi="宋体" w:hint="eastAsia"/>
          <w:sz w:val="24"/>
          <w:szCs w:val="24"/>
        </w:rPr>
      </w:pPr>
      <w:r>
        <w:rPr>
          <w:rFonts w:hAnsi="宋体" w:hint="eastAsia"/>
          <w:sz w:val="24"/>
          <w:szCs w:val="24"/>
        </w:rPr>
        <w:t xml:space="preserve">18.3 </w:t>
      </w:r>
      <w:r>
        <w:rPr>
          <w:rFonts w:hAnsi="宋体" w:hint="eastAsia"/>
          <w:sz w:val="24"/>
          <w:szCs w:val="24"/>
          <w:lang w:val="zh-CN"/>
        </w:rPr>
        <w:t>投标文件</w:t>
      </w:r>
      <w:r>
        <w:rPr>
          <w:rFonts w:hAnsi="宋体" w:hint="eastAsia"/>
          <w:sz w:val="24"/>
          <w:szCs w:val="24"/>
        </w:rPr>
        <w:t>的打印和书写应清楚工整，任何行间插字、涂改或增删，必须由投标人的法定代表人或其授权代表签字或盖个人印鉴。字迹潦草、表达不清或可能导致非唯一理解的</w:t>
      </w:r>
      <w:r>
        <w:rPr>
          <w:rFonts w:hAnsi="宋体" w:hint="eastAsia"/>
          <w:sz w:val="24"/>
          <w:szCs w:val="24"/>
          <w:lang w:val="zh-CN"/>
        </w:rPr>
        <w:t>投标文件</w:t>
      </w:r>
      <w:r>
        <w:rPr>
          <w:rFonts w:hAnsi="宋体" w:hint="eastAsia"/>
          <w:sz w:val="24"/>
          <w:szCs w:val="24"/>
        </w:rPr>
        <w:t>可能视为无效投标文件。</w:t>
      </w:r>
    </w:p>
    <w:p w14:paraId="6E74C373" w14:textId="77777777" w:rsidR="00000000" w:rsidRDefault="00106167">
      <w:pPr>
        <w:tabs>
          <w:tab w:val="left" w:pos="1080"/>
        </w:tabs>
        <w:ind w:firstLineChars="192" w:firstLine="461"/>
        <w:rPr>
          <w:rFonts w:hAnsi="宋体" w:hint="eastAsia"/>
          <w:sz w:val="24"/>
          <w:szCs w:val="24"/>
        </w:rPr>
      </w:pPr>
      <w:r>
        <w:rPr>
          <w:rFonts w:hAnsi="宋体" w:hint="eastAsia"/>
          <w:sz w:val="24"/>
          <w:szCs w:val="24"/>
        </w:rPr>
        <w:t xml:space="preserve">18.4 </w:t>
      </w:r>
      <w:r>
        <w:rPr>
          <w:rFonts w:hAnsi="宋体" w:hint="eastAsia"/>
          <w:sz w:val="24"/>
          <w:szCs w:val="24"/>
          <w:lang w:val="zh-CN"/>
        </w:rPr>
        <w:t>投标文件</w:t>
      </w:r>
      <w:r>
        <w:rPr>
          <w:rFonts w:hAnsi="宋体" w:hint="eastAsia"/>
          <w:sz w:val="24"/>
          <w:szCs w:val="24"/>
        </w:rPr>
        <w:t>正本和副本必须装订成册，必须胶装，不得散装或者合页装订。</w:t>
      </w:r>
    </w:p>
    <w:p w14:paraId="107AFCE1" w14:textId="77777777" w:rsidR="00000000" w:rsidRDefault="00106167">
      <w:pPr>
        <w:tabs>
          <w:tab w:val="left" w:pos="1080"/>
        </w:tabs>
        <w:ind w:firstLineChars="192" w:firstLine="461"/>
        <w:rPr>
          <w:rFonts w:hAnsi="宋体" w:hint="eastAsia"/>
          <w:sz w:val="24"/>
          <w:szCs w:val="24"/>
        </w:rPr>
      </w:pPr>
      <w:r>
        <w:rPr>
          <w:rFonts w:hAnsi="宋体" w:hint="eastAsia"/>
          <w:sz w:val="24"/>
          <w:szCs w:val="24"/>
        </w:rPr>
        <w:t xml:space="preserve">18.5 </w:t>
      </w:r>
      <w:r>
        <w:rPr>
          <w:rFonts w:hAnsi="宋体" w:hint="eastAsia"/>
          <w:sz w:val="24"/>
          <w:szCs w:val="24"/>
          <w:lang w:val="zh-CN"/>
        </w:rPr>
        <w:t>投标文件</w:t>
      </w:r>
      <w:r>
        <w:rPr>
          <w:rFonts w:hAnsi="宋体" w:hint="eastAsia"/>
          <w:sz w:val="24"/>
          <w:szCs w:val="24"/>
        </w:rPr>
        <w:t>应根据招标文件的要求制作，签署、盖章和内容应完整。</w:t>
      </w:r>
    </w:p>
    <w:p w14:paraId="5943FF01" w14:textId="77777777" w:rsidR="00000000" w:rsidRDefault="00106167">
      <w:pPr>
        <w:tabs>
          <w:tab w:val="left" w:pos="1080"/>
        </w:tabs>
        <w:ind w:firstLineChars="192" w:firstLine="461"/>
        <w:rPr>
          <w:rFonts w:hAnsi="宋体" w:hint="eastAsia"/>
          <w:sz w:val="24"/>
          <w:szCs w:val="24"/>
        </w:rPr>
      </w:pPr>
      <w:r>
        <w:rPr>
          <w:rFonts w:hAnsi="宋体" w:hint="eastAsia"/>
          <w:sz w:val="24"/>
          <w:szCs w:val="24"/>
        </w:rPr>
        <w:t xml:space="preserve">18.6 </w:t>
      </w:r>
      <w:r>
        <w:rPr>
          <w:rFonts w:hAnsi="宋体" w:hint="eastAsia"/>
          <w:sz w:val="24"/>
          <w:szCs w:val="24"/>
          <w:lang w:val="zh-CN"/>
        </w:rPr>
        <w:t>投标文件</w:t>
      </w:r>
      <w:r>
        <w:rPr>
          <w:rFonts w:hAnsi="宋体" w:hint="eastAsia"/>
          <w:sz w:val="24"/>
          <w:szCs w:val="24"/>
        </w:rPr>
        <w:t>统一用</w:t>
      </w:r>
      <w:r>
        <w:rPr>
          <w:rFonts w:hAnsi="宋体" w:hint="eastAsia"/>
          <w:sz w:val="24"/>
          <w:szCs w:val="24"/>
        </w:rPr>
        <w:t>A4</w:t>
      </w:r>
      <w:r>
        <w:rPr>
          <w:rFonts w:hAnsi="宋体" w:hint="eastAsia"/>
          <w:sz w:val="24"/>
          <w:szCs w:val="24"/>
        </w:rPr>
        <w:t>幅面纸印制（图纸除外），编码。</w:t>
      </w:r>
    </w:p>
    <w:p w14:paraId="209ABD34" w14:textId="77777777" w:rsidR="00000000" w:rsidRDefault="00106167">
      <w:pPr>
        <w:pStyle w:val="Default"/>
        <w:spacing w:line="360" w:lineRule="auto"/>
        <w:ind w:firstLineChars="200" w:firstLine="480"/>
        <w:rPr>
          <w:rFonts w:ascii="宋体" w:eastAsia="宋体" w:hAnsi="宋体" w:hint="eastAsia"/>
          <w:color w:val="auto"/>
          <w:szCs w:val="24"/>
        </w:rPr>
      </w:pPr>
      <w:r>
        <w:rPr>
          <w:rFonts w:ascii="宋体" w:eastAsia="宋体" w:hAnsi="宋体" w:hint="eastAsia"/>
          <w:color w:val="auto"/>
          <w:szCs w:val="24"/>
        </w:rPr>
        <w:t xml:space="preserve">18.7 </w:t>
      </w:r>
      <w:r>
        <w:rPr>
          <w:rFonts w:ascii="宋体" w:eastAsia="宋体" w:hAnsi="宋体" w:hint="eastAsia"/>
          <w:color w:val="auto"/>
          <w:szCs w:val="24"/>
        </w:rPr>
        <w:t>本次采购要求的复印件是指对图文进行复制后的文件，包括扫描、复印、影印等方式复制的材料。</w:t>
      </w:r>
    </w:p>
    <w:p w14:paraId="6B5946AF" w14:textId="77777777" w:rsidR="00000000" w:rsidRDefault="00106167">
      <w:pPr>
        <w:pStyle w:val="3"/>
        <w:spacing w:line="400" w:lineRule="exact"/>
        <w:ind w:firstLine="482"/>
        <w:rPr>
          <w:rFonts w:ascii="宋体" w:hAnsi="宋体" w:hint="eastAsia"/>
          <w:szCs w:val="24"/>
        </w:rPr>
      </w:pPr>
      <w:bookmarkStart w:id="193" w:name="_Toc89075877"/>
      <w:bookmarkStart w:id="194" w:name="_Toc183682363"/>
      <w:bookmarkStart w:id="195" w:name="_Toc77400781"/>
      <w:bookmarkStart w:id="196" w:name="_Toc183582226"/>
      <w:bookmarkStart w:id="197" w:name="_Toc217446053"/>
      <w:bookmarkStart w:id="198" w:name="_Toc317509252"/>
      <w:bookmarkStart w:id="199" w:name="_Toc317509405"/>
      <w:bookmarkStart w:id="200" w:name="_Toc319937287"/>
      <w:r>
        <w:rPr>
          <w:rFonts w:ascii="宋体" w:hAnsi="宋体" w:hint="eastAsia"/>
          <w:szCs w:val="24"/>
        </w:rPr>
        <w:t xml:space="preserve">19. </w:t>
      </w:r>
      <w:r>
        <w:rPr>
          <w:rFonts w:ascii="宋体" w:hAnsi="宋体" w:hint="eastAsia"/>
          <w:szCs w:val="24"/>
          <w:lang w:val="zh-CN"/>
        </w:rPr>
        <w:t>投</w:t>
      </w:r>
      <w:r>
        <w:rPr>
          <w:rFonts w:ascii="宋体" w:hAnsi="宋体" w:hint="eastAsia"/>
          <w:szCs w:val="24"/>
          <w:lang w:val="zh-CN"/>
        </w:rPr>
        <w:t>标文件</w:t>
      </w:r>
      <w:r>
        <w:rPr>
          <w:rFonts w:ascii="宋体" w:hAnsi="宋体" w:hint="eastAsia"/>
          <w:szCs w:val="24"/>
        </w:rPr>
        <w:t>的包装、密封和标</w:t>
      </w:r>
      <w:bookmarkEnd w:id="193"/>
      <w:bookmarkEnd w:id="194"/>
      <w:bookmarkEnd w:id="195"/>
      <w:bookmarkEnd w:id="196"/>
      <w:r>
        <w:rPr>
          <w:rFonts w:ascii="宋体" w:hAnsi="宋体" w:hint="eastAsia"/>
          <w:szCs w:val="24"/>
        </w:rPr>
        <w:t>注</w:t>
      </w:r>
      <w:bookmarkEnd w:id="197"/>
      <w:bookmarkEnd w:id="198"/>
      <w:bookmarkEnd w:id="199"/>
      <w:bookmarkEnd w:id="200"/>
    </w:p>
    <w:p w14:paraId="5AF99CC3" w14:textId="77777777" w:rsidR="00000000" w:rsidRDefault="00106167">
      <w:pPr>
        <w:tabs>
          <w:tab w:val="left" w:pos="1080"/>
        </w:tabs>
        <w:ind w:firstLine="480"/>
        <w:rPr>
          <w:rFonts w:hAnsi="宋体" w:hint="eastAsia"/>
          <w:sz w:val="24"/>
          <w:szCs w:val="24"/>
        </w:rPr>
      </w:pPr>
      <w:r>
        <w:rPr>
          <w:rFonts w:hAnsi="宋体" w:hint="eastAsia"/>
          <w:sz w:val="24"/>
          <w:szCs w:val="24"/>
        </w:rPr>
        <w:t xml:space="preserve">19.1 </w:t>
      </w:r>
      <w:r>
        <w:rPr>
          <w:rFonts w:hAnsi="宋体" w:hint="eastAsia"/>
          <w:sz w:val="24"/>
          <w:szCs w:val="24"/>
        </w:rPr>
        <w:t>投标人应在</w:t>
      </w:r>
      <w:r>
        <w:rPr>
          <w:rFonts w:hAnsi="宋体" w:hint="eastAsia"/>
          <w:sz w:val="24"/>
          <w:szCs w:val="24"/>
          <w:lang w:val="zh-CN"/>
        </w:rPr>
        <w:t>投标文件</w:t>
      </w:r>
      <w:r>
        <w:rPr>
          <w:rFonts w:hAnsi="宋体" w:hint="eastAsia"/>
          <w:sz w:val="24"/>
          <w:szCs w:val="24"/>
        </w:rPr>
        <w:t>正本和所有副本的封面上注明投标人名称、项目编号、项目名称及标段号（如有）。</w:t>
      </w:r>
    </w:p>
    <w:p w14:paraId="34FFC1FA" w14:textId="77777777" w:rsidR="00000000" w:rsidRDefault="00106167">
      <w:pPr>
        <w:tabs>
          <w:tab w:val="left" w:pos="1080"/>
        </w:tabs>
        <w:spacing w:line="400" w:lineRule="exact"/>
        <w:ind w:firstLineChars="192" w:firstLine="461"/>
        <w:rPr>
          <w:rFonts w:hAnsi="宋体" w:hint="eastAsia"/>
          <w:sz w:val="24"/>
          <w:szCs w:val="24"/>
        </w:rPr>
      </w:pPr>
      <w:r>
        <w:rPr>
          <w:rFonts w:hAnsi="宋体" w:hint="eastAsia"/>
          <w:sz w:val="24"/>
          <w:szCs w:val="24"/>
        </w:rPr>
        <w:t>19.2</w:t>
      </w:r>
      <w:r>
        <w:rPr>
          <w:rFonts w:hAnsi="宋体" w:hint="eastAsia"/>
          <w:sz w:val="24"/>
          <w:szCs w:val="24"/>
          <w:lang w:val="zh-CN"/>
        </w:rPr>
        <w:t>投标文件、电子文档及开标一览表</w:t>
      </w:r>
      <w:r>
        <w:rPr>
          <w:rFonts w:hAnsi="宋体" w:hint="eastAsia"/>
          <w:sz w:val="24"/>
          <w:szCs w:val="24"/>
        </w:rPr>
        <w:t>应</w:t>
      </w:r>
      <w:r>
        <w:rPr>
          <w:rFonts w:hAnsi="宋体" w:hint="eastAsia"/>
          <w:b/>
          <w:sz w:val="24"/>
          <w:szCs w:val="24"/>
        </w:rPr>
        <w:t>分别封装</w:t>
      </w:r>
      <w:r>
        <w:rPr>
          <w:rFonts w:hAnsi="宋体" w:hint="eastAsia"/>
          <w:sz w:val="24"/>
          <w:szCs w:val="24"/>
        </w:rPr>
        <w:t>于不同的密封袋内（投标文件正本、副本可分开包装，也可以一起包装），密封袋上应分别标上</w:t>
      </w:r>
      <w:r>
        <w:rPr>
          <w:rFonts w:hAnsi="宋体" w:hint="eastAsia"/>
          <w:b/>
          <w:bCs/>
          <w:sz w:val="24"/>
          <w:szCs w:val="24"/>
        </w:rPr>
        <w:t>“正本”、“副本”（若正本、副本一起包装可不标注）、</w:t>
      </w:r>
      <w:r>
        <w:rPr>
          <w:rFonts w:hAnsi="宋体" w:hint="eastAsia"/>
          <w:b/>
          <w:bCs/>
          <w:sz w:val="24"/>
          <w:szCs w:val="24"/>
        </w:rPr>
        <w:t xml:space="preserve"> </w:t>
      </w:r>
      <w:r>
        <w:rPr>
          <w:rFonts w:hAnsi="宋体" w:hint="eastAsia"/>
          <w:b/>
          <w:bCs/>
          <w:sz w:val="24"/>
          <w:szCs w:val="24"/>
        </w:rPr>
        <w:t>“开标一览表”、“电子文档”</w:t>
      </w:r>
      <w:r>
        <w:rPr>
          <w:rFonts w:hAnsi="宋体" w:hint="eastAsia"/>
          <w:sz w:val="24"/>
          <w:szCs w:val="24"/>
        </w:rPr>
        <w:t>字样，并注明投标人名称、项目编号、项目名称及标段号（如有）。</w:t>
      </w:r>
    </w:p>
    <w:p w14:paraId="52C16531" w14:textId="77777777" w:rsidR="00000000" w:rsidRDefault="00106167">
      <w:pPr>
        <w:tabs>
          <w:tab w:val="left" w:pos="1080"/>
        </w:tabs>
        <w:spacing w:line="400" w:lineRule="exact"/>
        <w:ind w:firstLineChars="192" w:firstLine="461"/>
        <w:rPr>
          <w:rFonts w:hAnsi="宋体" w:hint="eastAsia"/>
          <w:sz w:val="24"/>
          <w:szCs w:val="24"/>
          <w:lang w:val="zh-CN"/>
        </w:rPr>
      </w:pPr>
      <w:r>
        <w:rPr>
          <w:rFonts w:hAnsi="宋体" w:hint="eastAsia"/>
          <w:sz w:val="24"/>
          <w:szCs w:val="24"/>
          <w:lang w:val="zh-CN"/>
        </w:rPr>
        <w:t>开标一览表应当按照招标文件规定格式和内容制作一式两份。一份用于唱标，需按照本条规定进行单独包装、密封和标注</w:t>
      </w:r>
      <w:r>
        <w:rPr>
          <w:rFonts w:hAnsi="宋体" w:hint="eastAsia"/>
          <w:sz w:val="24"/>
          <w:szCs w:val="24"/>
          <w:lang w:val="zh-CN"/>
        </w:rPr>
        <w:t>；另一份装订在投标文件中的投标函之后。</w:t>
      </w:r>
    </w:p>
    <w:p w14:paraId="6053ECAE" w14:textId="77777777" w:rsidR="00000000" w:rsidRDefault="00106167">
      <w:pPr>
        <w:tabs>
          <w:tab w:val="left" w:pos="1080"/>
        </w:tabs>
        <w:ind w:firstLineChars="192" w:firstLine="461"/>
        <w:rPr>
          <w:rFonts w:hAnsi="宋体" w:hint="eastAsia"/>
          <w:sz w:val="24"/>
          <w:szCs w:val="24"/>
        </w:rPr>
      </w:pPr>
      <w:r>
        <w:rPr>
          <w:rFonts w:hAnsi="宋体" w:hint="eastAsia"/>
          <w:sz w:val="24"/>
          <w:szCs w:val="24"/>
        </w:rPr>
        <w:t xml:space="preserve">19.3 </w:t>
      </w:r>
      <w:r>
        <w:rPr>
          <w:rFonts w:hAnsi="宋体" w:hint="eastAsia"/>
          <w:sz w:val="24"/>
          <w:szCs w:val="24"/>
        </w:rPr>
        <w:t>所有外层密封袋的封口处应粘贴牢固，并加盖密封章（投标人单位公章）。</w:t>
      </w:r>
    </w:p>
    <w:p w14:paraId="0EABADEC" w14:textId="77777777" w:rsidR="00000000" w:rsidRDefault="00106167">
      <w:pPr>
        <w:tabs>
          <w:tab w:val="left" w:pos="1080"/>
        </w:tabs>
        <w:ind w:firstLineChars="192" w:firstLine="461"/>
        <w:rPr>
          <w:rFonts w:hAnsi="宋体" w:hint="eastAsia"/>
          <w:sz w:val="24"/>
          <w:szCs w:val="24"/>
        </w:rPr>
      </w:pPr>
      <w:r>
        <w:rPr>
          <w:rFonts w:hAnsi="宋体" w:hint="eastAsia"/>
          <w:sz w:val="24"/>
          <w:szCs w:val="24"/>
        </w:rPr>
        <w:t xml:space="preserve">19.4 </w:t>
      </w:r>
      <w:r>
        <w:rPr>
          <w:rFonts w:hAnsi="宋体" w:hint="eastAsia"/>
          <w:sz w:val="24"/>
          <w:szCs w:val="24"/>
        </w:rPr>
        <w:t>未按以上要求进行包装和标注的</w:t>
      </w:r>
      <w:r>
        <w:rPr>
          <w:rFonts w:hAnsi="宋体" w:hint="eastAsia"/>
          <w:sz w:val="24"/>
          <w:szCs w:val="24"/>
          <w:lang w:val="zh-CN"/>
        </w:rPr>
        <w:t>投标文件，招标代理机构</w:t>
      </w:r>
      <w:r>
        <w:rPr>
          <w:rFonts w:hAnsi="宋体" w:hint="eastAsia"/>
          <w:sz w:val="24"/>
          <w:szCs w:val="24"/>
        </w:rPr>
        <w:t>将不予接收。未按以上要求进行密封的投标文件也将被拒收。</w:t>
      </w:r>
    </w:p>
    <w:p w14:paraId="6B3C00FC" w14:textId="77777777" w:rsidR="00000000" w:rsidRDefault="00106167">
      <w:pPr>
        <w:pStyle w:val="3"/>
        <w:ind w:firstLineChars="196" w:firstLine="472"/>
        <w:rPr>
          <w:rFonts w:ascii="宋体" w:hAnsi="宋体" w:hint="eastAsia"/>
          <w:szCs w:val="24"/>
        </w:rPr>
      </w:pPr>
      <w:bookmarkStart w:id="201" w:name="_Toc317509253"/>
      <w:bookmarkStart w:id="202" w:name="_Toc319937288"/>
      <w:bookmarkStart w:id="203" w:name="_Toc317509406"/>
      <w:r>
        <w:rPr>
          <w:rFonts w:ascii="宋体" w:hAnsi="宋体" w:hint="eastAsia"/>
          <w:bCs/>
          <w:szCs w:val="24"/>
        </w:rPr>
        <w:t xml:space="preserve">20. </w:t>
      </w:r>
      <w:r>
        <w:rPr>
          <w:rFonts w:ascii="宋体" w:hAnsi="宋体" w:hint="eastAsia"/>
          <w:szCs w:val="24"/>
          <w:lang w:val="zh-CN"/>
        </w:rPr>
        <w:t>投标文件</w:t>
      </w:r>
      <w:r>
        <w:rPr>
          <w:rFonts w:ascii="宋体" w:hAnsi="宋体" w:hint="eastAsia"/>
          <w:szCs w:val="24"/>
        </w:rPr>
        <w:t>的递交</w:t>
      </w:r>
      <w:bookmarkEnd w:id="201"/>
      <w:bookmarkEnd w:id="202"/>
      <w:bookmarkEnd w:id="203"/>
    </w:p>
    <w:p w14:paraId="77FEC3F9" w14:textId="77777777" w:rsidR="00000000" w:rsidRDefault="00106167">
      <w:pPr>
        <w:tabs>
          <w:tab w:val="left" w:pos="1095"/>
        </w:tabs>
        <w:ind w:firstLineChars="192" w:firstLine="461"/>
        <w:rPr>
          <w:rFonts w:hAnsi="宋体" w:cs="华文细黑" w:hint="eastAsia"/>
          <w:snapToGrid w:val="0"/>
          <w:sz w:val="24"/>
          <w:szCs w:val="24"/>
        </w:rPr>
      </w:pPr>
      <w:r>
        <w:rPr>
          <w:rFonts w:hAnsi="宋体" w:cs="华文细黑" w:hint="eastAsia"/>
          <w:snapToGrid w:val="0"/>
          <w:sz w:val="24"/>
          <w:szCs w:val="24"/>
        </w:rPr>
        <w:t xml:space="preserve">20.1 </w:t>
      </w:r>
      <w:r>
        <w:rPr>
          <w:rFonts w:hAnsi="宋体" w:cs="华文细黑" w:hint="eastAsia"/>
          <w:snapToGrid w:val="0"/>
          <w:sz w:val="24"/>
          <w:szCs w:val="24"/>
        </w:rPr>
        <w:t>投标人应在</w:t>
      </w:r>
      <w:r>
        <w:rPr>
          <w:rFonts w:hAnsi="宋体" w:hint="eastAsia"/>
          <w:sz w:val="24"/>
          <w:szCs w:val="24"/>
        </w:rPr>
        <w:t>招标文件</w:t>
      </w:r>
      <w:r>
        <w:rPr>
          <w:rFonts w:hAnsi="宋体" w:cs="华文细黑" w:hint="eastAsia"/>
          <w:snapToGrid w:val="0"/>
          <w:sz w:val="24"/>
          <w:szCs w:val="24"/>
        </w:rPr>
        <w:t>规定的投标时间内，将所有的投标文件按规定密封后送达开标地点。在招标文件规定的递交投标文件时间外送达的投标文件将被拒收。</w:t>
      </w:r>
    </w:p>
    <w:p w14:paraId="03B10E30" w14:textId="77777777" w:rsidR="00000000" w:rsidRDefault="00106167">
      <w:pPr>
        <w:pStyle w:val="a5"/>
        <w:ind w:firstLine="480"/>
        <w:rPr>
          <w:rFonts w:ascii="宋体" w:hAnsi="宋体" w:hint="eastAsia"/>
          <w:sz w:val="24"/>
          <w:szCs w:val="24"/>
        </w:rPr>
      </w:pPr>
      <w:r>
        <w:rPr>
          <w:rFonts w:ascii="宋体" w:hAnsi="宋体" w:hint="eastAsia"/>
          <w:sz w:val="24"/>
          <w:szCs w:val="24"/>
        </w:rPr>
        <w:t>20.2</w:t>
      </w:r>
      <w:r>
        <w:rPr>
          <w:rFonts w:ascii="宋体" w:hAnsi="宋体" w:hint="eastAsia"/>
          <w:sz w:val="24"/>
          <w:szCs w:val="24"/>
        </w:rPr>
        <w:t>递交</w:t>
      </w:r>
      <w:r>
        <w:rPr>
          <w:rFonts w:ascii="宋体" w:hAnsi="宋体" w:cs="华文细黑" w:hint="eastAsia"/>
          <w:snapToGrid w:val="0"/>
          <w:sz w:val="24"/>
          <w:szCs w:val="24"/>
        </w:rPr>
        <w:t>投标文件</w:t>
      </w:r>
      <w:r>
        <w:rPr>
          <w:rFonts w:ascii="宋体" w:hAnsi="宋体" w:hint="eastAsia"/>
          <w:sz w:val="24"/>
          <w:szCs w:val="24"/>
        </w:rPr>
        <w:t>时，投标文件外封套上标注的投标人名称和项目名称应当与报名投标人名称和本次招标项目的名称</w:t>
      </w:r>
      <w:r>
        <w:rPr>
          <w:rFonts w:ascii="宋体" w:hAnsi="宋体" w:hint="eastAsia"/>
          <w:sz w:val="24"/>
          <w:szCs w:val="24"/>
        </w:rPr>
        <w:t>一致。若仅是</w:t>
      </w:r>
      <w:r>
        <w:rPr>
          <w:rFonts w:ascii="宋体" w:hAnsi="宋体" w:cs="华文细黑" w:hint="eastAsia"/>
          <w:snapToGrid w:val="0"/>
          <w:sz w:val="24"/>
          <w:szCs w:val="24"/>
        </w:rPr>
        <w:t>外封套标注不符合上述情况</w:t>
      </w:r>
      <w:r>
        <w:rPr>
          <w:rFonts w:ascii="宋体" w:hAnsi="宋体" w:hint="eastAsia"/>
          <w:sz w:val="24"/>
          <w:szCs w:val="24"/>
        </w:rPr>
        <w:t>，投标人可以在开标时当面予以澄清，以有效的澄清材料作为认定</w:t>
      </w:r>
      <w:r>
        <w:rPr>
          <w:rFonts w:ascii="宋体" w:hAnsi="宋体" w:cs="华文细黑" w:hint="eastAsia"/>
          <w:snapToGrid w:val="0"/>
          <w:sz w:val="24"/>
          <w:szCs w:val="24"/>
        </w:rPr>
        <w:t>投标文件</w:t>
      </w:r>
      <w:r>
        <w:rPr>
          <w:rFonts w:ascii="宋体" w:hAnsi="宋体" w:hint="eastAsia"/>
          <w:sz w:val="24"/>
          <w:szCs w:val="24"/>
        </w:rPr>
        <w:t>是否有效的依据。</w:t>
      </w:r>
    </w:p>
    <w:p w14:paraId="3A79FC1D" w14:textId="77777777" w:rsidR="00000000" w:rsidRDefault="00106167">
      <w:pPr>
        <w:pStyle w:val="a5"/>
        <w:ind w:firstLine="482"/>
        <w:rPr>
          <w:rFonts w:ascii="宋体" w:hAnsi="宋体" w:hint="eastAsia"/>
          <w:b/>
          <w:sz w:val="24"/>
          <w:szCs w:val="24"/>
        </w:rPr>
      </w:pPr>
      <w:r>
        <w:rPr>
          <w:rFonts w:ascii="宋体" w:hAnsi="宋体" w:hint="eastAsia"/>
          <w:b/>
          <w:sz w:val="24"/>
          <w:szCs w:val="24"/>
        </w:rPr>
        <w:t xml:space="preserve">20.3 </w:t>
      </w:r>
      <w:r>
        <w:rPr>
          <w:rFonts w:ascii="宋体" w:hAnsi="宋体" w:hint="eastAsia"/>
          <w:b/>
          <w:sz w:val="24"/>
          <w:szCs w:val="24"/>
        </w:rPr>
        <w:t>投标人授权代表参加投标时，须由本项目授权代表递交投标文件，否则其投标文件将被拒收。</w:t>
      </w:r>
    </w:p>
    <w:p w14:paraId="74C9B29C" w14:textId="77777777" w:rsidR="00000000" w:rsidRDefault="00106167">
      <w:pPr>
        <w:pStyle w:val="a5"/>
        <w:ind w:firstLine="482"/>
        <w:rPr>
          <w:rFonts w:ascii="宋体" w:hAnsi="宋体" w:hint="eastAsia"/>
          <w:b/>
          <w:sz w:val="24"/>
          <w:szCs w:val="24"/>
        </w:rPr>
      </w:pPr>
      <w:r>
        <w:rPr>
          <w:rFonts w:ascii="宋体" w:hAnsi="宋体" w:hint="eastAsia"/>
          <w:b/>
          <w:sz w:val="24"/>
          <w:szCs w:val="24"/>
        </w:rPr>
        <w:t>授权代表递交投标文件时，应出示身份证原件、投标单位法定代表人授权委托书、投标单位为授权代表缴纳的社保证明材料。（授权代表的授权委托书、社保证明材料应当制作两套，一套由授权代表随身携带，在递交投标文件时出示，另外一套装订在投标文件中）。</w:t>
      </w:r>
    </w:p>
    <w:p w14:paraId="78D5EED9" w14:textId="77777777" w:rsidR="00000000" w:rsidRDefault="00106167">
      <w:pPr>
        <w:pStyle w:val="a5"/>
        <w:ind w:leftChars="140" w:left="476" w:firstLineChars="0" w:firstLine="0"/>
        <w:rPr>
          <w:rFonts w:ascii="宋体" w:hAnsi="宋体" w:hint="eastAsia"/>
          <w:sz w:val="24"/>
          <w:szCs w:val="24"/>
        </w:rPr>
      </w:pPr>
      <w:r>
        <w:rPr>
          <w:rFonts w:ascii="宋体" w:hAnsi="宋体" w:hint="eastAsia"/>
          <w:sz w:val="24"/>
          <w:szCs w:val="24"/>
        </w:rPr>
        <w:t xml:space="preserve">20.4 </w:t>
      </w:r>
      <w:r>
        <w:rPr>
          <w:rFonts w:ascii="宋体" w:hAnsi="宋体" w:hint="eastAsia"/>
          <w:sz w:val="24"/>
          <w:szCs w:val="24"/>
        </w:rPr>
        <w:t>本次招标不接受邮寄的</w:t>
      </w:r>
      <w:r>
        <w:rPr>
          <w:rFonts w:ascii="宋体" w:hAnsi="宋体" w:hint="eastAsia"/>
          <w:sz w:val="24"/>
          <w:szCs w:val="24"/>
          <w:lang w:val="zh-CN"/>
        </w:rPr>
        <w:t>投标文件</w:t>
      </w:r>
      <w:r>
        <w:rPr>
          <w:rFonts w:ascii="宋体" w:hAnsi="宋体" w:hint="eastAsia"/>
          <w:sz w:val="24"/>
          <w:szCs w:val="24"/>
        </w:rPr>
        <w:t>。</w:t>
      </w:r>
    </w:p>
    <w:p w14:paraId="4238F57D" w14:textId="77777777" w:rsidR="00000000" w:rsidRDefault="00106167">
      <w:pPr>
        <w:pStyle w:val="3"/>
        <w:ind w:firstLineChars="196" w:firstLine="472"/>
        <w:rPr>
          <w:rFonts w:ascii="宋体" w:hAnsi="宋体" w:hint="eastAsia"/>
          <w:szCs w:val="24"/>
          <w:lang w:val="zh-CN"/>
        </w:rPr>
      </w:pPr>
      <w:r>
        <w:rPr>
          <w:rFonts w:ascii="宋体" w:hAnsi="宋体" w:hint="eastAsia"/>
          <w:szCs w:val="24"/>
          <w:lang w:val="zh-CN"/>
        </w:rPr>
        <w:t>21.</w:t>
      </w:r>
      <w:r>
        <w:rPr>
          <w:rFonts w:ascii="宋体" w:hAnsi="宋体" w:hint="eastAsia"/>
          <w:szCs w:val="24"/>
          <w:lang w:val="zh-CN"/>
        </w:rPr>
        <w:t>投标文件的撤回</w:t>
      </w:r>
      <w:r>
        <w:rPr>
          <w:rFonts w:ascii="宋体" w:hAnsi="宋体" w:hint="eastAsia"/>
          <w:szCs w:val="24"/>
          <w:lang w:val="zh-CN"/>
        </w:rPr>
        <w:t>和修改</w:t>
      </w:r>
    </w:p>
    <w:p w14:paraId="1E2EA397" w14:textId="77777777" w:rsidR="00000000" w:rsidRDefault="00106167">
      <w:pPr>
        <w:pStyle w:val="a5"/>
        <w:ind w:firstLine="480"/>
        <w:rPr>
          <w:rFonts w:ascii="宋体" w:hAnsi="宋体" w:hint="eastAsia"/>
          <w:sz w:val="24"/>
          <w:szCs w:val="24"/>
        </w:rPr>
      </w:pPr>
      <w:r>
        <w:rPr>
          <w:rFonts w:ascii="宋体" w:hAnsi="宋体" w:hint="eastAsia"/>
          <w:sz w:val="24"/>
          <w:szCs w:val="24"/>
        </w:rPr>
        <w:t xml:space="preserve">21.1 </w:t>
      </w:r>
      <w:r>
        <w:rPr>
          <w:rFonts w:ascii="宋体" w:hAnsi="宋体" w:hint="eastAsia"/>
          <w:sz w:val="24"/>
          <w:szCs w:val="24"/>
        </w:rPr>
        <w:t>投标人在递交投标文件后可对其投标文件进行撤回，撤回的书面通知须在递交截止时间之前送达招标代理机构。且该通知需经正式授权的投标人代表签字方为有效。</w:t>
      </w:r>
    </w:p>
    <w:p w14:paraId="7E468FE6" w14:textId="77777777" w:rsidR="00000000" w:rsidRDefault="00106167">
      <w:pPr>
        <w:pStyle w:val="a5"/>
        <w:ind w:firstLine="480"/>
        <w:rPr>
          <w:rFonts w:ascii="宋体" w:hAnsi="宋体" w:hint="eastAsia"/>
          <w:sz w:val="24"/>
          <w:szCs w:val="24"/>
        </w:rPr>
      </w:pPr>
      <w:r>
        <w:rPr>
          <w:rFonts w:ascii="宋体" w:hAnsi="宋体" w:hint="eastAsia"/>
          <w:sz w:val="24"/>
          <w:szCs w:val="24"/>
        </w:rPr>
        <w:t>21.2</w:t>
      </w:r>
      <w:r>
        <w:rPr>
          <w:rFonts w:ascii="宋体" w:hAnsi="宋体" w:hint="eastAsia"/>
          <w:sz w:val="24"/>
          <w:szCs w:val="24"/>
        </w:rPr>
        <w:t>投标人在递交投标文件后可对其投标文件进行补充、修改，补充、修改的书面通知以及补充、修改内容须同时在递交截止时间之前送达招标代理机构，且补充、修改通知需经正式授权的投标人代表签字方为有效。补充、修改的内容制作需符合招标文件要求，补充、修改的内容与投标文件不一致的，以补充、修改的内容为准，补充修改的内容作为投标文件的组成部分。</w:t>
      </w:r>
    </w:p>
    <w:p w14:paraId="740B65A9" w14:textId="77777777" w:rsidR="00000000" w:rsidRDefault="00106167">
      <w:pPr>
        <w:pStyle w:val="a5"/>
        <w:ind w:firstLineChars="300" w:firstLine="720"/>
        <w:rPr>
          <w:rFonts w:ascii="宋体" w:hAnsi="宋体" w:hint="eastAsia"/>
          <w:sz w:val="24"/>
          <w:szCs w:val="24"/>
        </w:rPr>
      </w:pPr>
      <w:r>
        <w:rPr>
          <w:rFonts w:ascii="宋体" w:hAnsi="宋体" w:hint="eastAsia"/>
          <w:sz w:val="24"/>
          <w:szCs w:val="24"/>
        </w:rPr>
        <w:t>投标人对投标文</w:t>
      </w:r>
      <w:r>
        <w:rPr>
          <w:rFonts w:ascii="宋体" w:hAnsi="宋体" w:hint="eastAsia"/>
          <w:sz w:val="24"/>
          <w:szCs w:val="24"/>
        </w:rPr>
        <w:t>件补充修改内容应该按本章第</w:t>
      </w:r>
      <w:r>
        <w:rPr>
          <w:rFonts w:ascii="宋体" w:hAnsi="宋体" w:hint="eastAsia"/>
          <w:sz w:val="24"/>
          <w:szCs w:val="24"/>
        </w:rPr>
        <w:t>18</w:t>
      </w:r>
      <w:r>
        <w:rPr>
          <w:rFonts w:ascii="宋体" w:hAnsi="宋体" w:hint="eastAsia"/>
          <w:sz w:val="24"/>
          <w:szCs w:val="24"/>
        </w:rPr>
        <w:t>条和第</w:t>
      </w:r>
      <w:r>
        <w:rPr>
          <w:rFonts w:ascii="宋体" w:hAnsi="宋体" w:hint="eastAsia"/>
          <w:sz w:val="24"/>
          <w:szCs w:val="24"/>
        </w:rPr>
        <w:t>19</w:t>
      </w:r>
      <w:r>
        <w:rPr>
          <w:rFonts w:ascii="宋体" w:hAnsi="宋体" w:hint="eastAsia"/>
          <w:sz w:val="24"/>
          <w:szCs w:val="24"/>
        </w:rPr>
        <w:t>条规定进行编写、密封、标注和递送，并注明“补充修改”字样。</w:t>
      </w:r>
    </w:p>
    <w:p w14:paraId="7447EF04" w14:textId="77777777" w:rsidR="00000000" w:rsidRDefault="00106167">
      <w:pPr>
        <w:pStyle w:val="a5"/>
        <w:ind w:firstLine="480"/>
        <w:rPr>
          <w:rFonts w:ascii="宋体" w:hAnsi="宋体" w:hint="eastAsia"/>
          <w:sz w:val="24"/>
          <w:szCs w:val="24"/>
        </w:rPr>
      </w:pPr>
      <w:r>
        <w:rPr>
          <w:rFonts w:ascii="宋体" w:hAnsi="宋体" w:hint="eastAsia"/>
          <w:sz w:val="24"/>
          <w:szCs w:val="24"/>
        </w:rPr>
        <w:t xml:space="preserve">21.3 </w:t>
      </w:r>
      <w:r>
        <w:rPr>
          <w:rFonts w:ascii="宋体" w:hAnsi="宋体" w:hint="eastAsia"/>
          <w:sz w:val="24"/>
          <w:szCs w:val="24"/>
        </w:rPr>
        <w:t>在投标截止时间之后，不接受投标人主动对其投标文件进行任何修改。</w:t>
      </w:r>
    </w:p>
    <w:p w14:paraId="06A95894" w14:textId="77777777" w:rsidR="00000000" w:rsidRDefault="00106167">
      <w:pPr>
        <w:pStyle w:val="a5"/>
        <w:ind w:firstLine="480"/>
        <w:rPr>
          <w:rFonts w:ascii="宋体" w:hAnsi="宋体" w:hint="eastAsia"/>
          <w:sz w:val="24"/>
          <w:szCs w:val="24"/>
        </w:rPr>
      </w:pPr>
      <w:r>
        <w:rPr>
          <w:rFonts w:ascii="宋体" w:hAnsi="宋体" w:hint="eastAsia"/>
          <w:sz w:val="24"/>
          <w:szCs w:val="24"/>
        </w:rPr>
        <w:t xml:space="preserve">21.4 </w:t>
      </w:r>
      <w:r>
        <w:rPr>
          <w:rFonts w:ascii="宋体" w:hAnsi="宋体" w:hint="eastAsia"/>
          <w:sz w:val="24"/>
          <w:szCs w:val="24"/>
        </w:rPr>
        <w:t>投标人不得在递交截止时间起至投标文件有效期期满前撤销其投标文件。否则其投标保证金将按本章第</w:t>
      </w:r>
      <w:r>
        <w:rPr>
          <w:rFonts w:ascii="宋体" w:hAnsi="宋体" w:hint="eastAsia"/>
          <w:sz w:val="24"/>
          <w:szCs w:val="24"/>
        </w:rPr>
        <w:t>16</w:t>
      </w:r>
      <w:r>
        <w:rPr>
          <w:rFonts w:ascii="宋体" w:hAnsi="宋体" w:hint="eastAsia"/>
          <w:sz w:val="24"/>
          <w:szCs w:val="24"/>
        </w:rPr>
        <w:t>条的规定执行。</w:t>
      </w:r>
    </w:p>
    <w:p w14:paraId="29B7DD70" w14:textId="77777777" w:rsidR="00000000" w:rsidRDefault="00106167">
      <w:pPr>
        <w:pStyle w:val="2"/>
        <w:spacing w:line="400" w:lineRule="exact"/>
        <w:ind w:firstLine="562"/>
        <w:jc w:val="center"/>
        <w:rPr>
          <w:rFonts w:ascii="宋体" w:eastAsia="宋体" w:hAnsi="宋体" w:hint="eastAsia"/>
          <w:szCs w:val="28"/>
        </w:rPr>
      </w:pPr>
      <w:bookmarkStart w:id="204" w:name="_Toc183582231"/>
      <w:bookmarkStart w:id="205" w:name="_Toc77400782"/>
      <w:bookmarkStart w:id="206" w:name="_Toc183682368"/>
      <w:bookmarkStart w:id="207" w:name="_Toc319937289"/>
      <w:bookmarkStart w:id="208" w:name="_Toc217446056"/>
      <w:bookmarkStart w:id="209" w:name="_Toc89075878"/>
      <w:bookmarkStart w:id="210" w:name="_Toc217446059"/>
      <w:r>
        <w:rPr>
          <w:rFonts w:ascii="宋体" w:eastAsia="宋体" w:hAnsi="宋体" w:hint="eastAsia"/>
          <w:szCs w:val="28"/>
        </w:rPr>
        <w:t>四、</w:t>
      </w:r>
      <w:bookmarkEnd w:id="204"/>
      <w:bookmarkEnd w:id="205"/>
      <w:bookmarkEnd w:id="206"/>
      <w:bookmarkEnd w:id="207"/>
      <w:bookmarkEnd w:id="208"/>
      <w:bookmarkEnd w:id="209"/>
      <w:r>
        <w:rPr>
          <w:rFonts w:ascii="宋体" w:eastAsia="宋体" w:hAnsi="宋体" w:hint="eastAsia"/>
          <w:szCs w:val="28"/>
          <w:lang w:val="zh-CN"/>
        </w:rPr>
        <w:t>开标、评标和中标</w:t>
      </w:r>
    </w:p>
    <w:p w14:paraId="0DB6E9F5" w14:textId="77777777" w:rsidR="00000000" w:rsidRDefault="00106167">
      <w:pPr>
        <w:pStyle w:val="3"/>
        <w:spacing w:line="400" w:lineRule="exact"/>
        <w:ind w:firstLine="482"/>
        <w:rPr>
          <w:rFonts w:ascii="宋体" w:hAnsi="宋体" w:hint="eastAsia"/>
          <w:szCs w:val="24"/>
        </w:rPr>
      </w:pPr>
      <w:bookmarkStart w:id="211" w:name="_Toc317509255"/>
      <w:bookmarkStart w:id="212" w:name="_Toc319937290"/>
      <w:bookmarkStart w:id="213" w:name="_Toc317509408"/>
      <w:r>
        <w:rPr>
          <w:rFonts w:ascii="宋体" w:hAnsi="宋体" w:hint="eastAsia"/>
          <w:szCs w:val="24"/>
        </w:rPr>
        <w:t>22.</w:t>
      </w:r>
      <w:bookmarkEnd w:id="213"/>
      <w:bookmarkEnd w:id="211"/>
      <w:bookmarkEnd w:id="212"/>
      <w:r>
        <w:rPr>
          <w:rFonts w:ascii="宋体" w:hAnsi="宋体" w:hint="eastAsia"/>
          <w:szCs w:val="24"/>
          <w:lang w:val="zh-CN"/>
        </w:rPr>
        <w:t>开标</w:t>
      </w:r>
    </w:p>
    <w:p w14:paraId="3D3A0E6E" w14:textId="77777777" w:rsidR="00000000" w:rsidRDefault="00106167">
      <w:pPr>
        <w:ind w:firstLine="480"/>
        <w:jc w:val="left"/>
        <w:rPr>
          <w:rFonts w:hAnsi="宋体" w:hint="eastAsia"/>
          <w:sz w:val="24"/>
          <w:szCs w:val="24"/>
        </w:rPr>
      </w:pPr>
      <w:bookmarkStart w:id="214" w:name="_Toc217446060"/>
      <w:bookmarkEnd w:id="210"/>
      <w:r>
        <w:rPr>
          <w:rFonts w:hAnsi="宋体" w:hint="eastAsia"/>
          <w:sz w:val="24"/>
          <w:szCs w:val="24"/>
        </w:rPr>
        <w:t xml:space="preserve">22.1 </w:t>
      </w:r>
      <w:r>
        <w:rPr>
          <w:rFonts w:hAnsi="宋体" w:hint="eastAsia"/>
          <w:sz w:val="24"/>
          <w:szCs w:val="24"/>
        </w:rPr>
        <w:t>招标代理机构将根据招标文件规定的时间和地点组织开标。投标人须派单位法定代表人或本项目授权代表参加开标会议。</w:t>
      </w:r>
    </w:p>
    <w:p w14:paraId="7748752A" w14:textId="77777777" w:rsidR="00000000" w:rsidRDefault="00106167">
      <w:pPr>
        <w:spacing w:line="400" w:lineRule="exact"/>
        <w:ind w:firstLine="480"/>
        <w:jc w:val="left"/>
        <w:rPr>
          <w:rFonts w:hAnsi="宋体" w:hint="eastAsia"/>
          <w:sz w:val="24"/>
          <w:szCs w:val="24"/>
        </w:rPr>
      </w:pPr>
      <w:r>
        <w:rPr>
          <w:rFonts w:hAnsi="宋体" w:hint="eastAsia"/>
          <w:sz w:val="24"/>
          <w:szCs w:val="24"/>
        </w:rPr>
        <w:t xml:space="preserve">22.2 </w:t>
      </w:r>
      <w:r>
        <w:rPr>
          <w:rFonts w:hAnsi="宋体" w:hint="eastAsia"/>
          <w:sz w:val="24"/>
          <w:szCs w:val="24"/>
        </w:rPr>
        <w:t>开标由招标代理机构主持，招标人代表、投标人代表及监督人员</w:t>
      </w:r>
      <w:r>
        <w:rPr>
          <w:rFonts w:hAnsi="宋体" w:hint="eastAsia"/>
          <w:sz w:val="24"/>
          <w:szCs w:val="24"/>
        </w:rPr>
        <w:t>参加。</w:t>
      </w:r>
    </w:p>
    <w:p w14:paraId="31C3B8FB" w14:textId="77777777" w:rsidR="00000000" w:rsidRDefault="00106167">
      <w:pPr>
        <w:spacing w:line="400" w:lineRule="exact"/>
        <w:ind w:firstLine="480"/>
        <w:rPr>
          <w:rFonts w:hAnsi="宋体" w:hint="eastAsia"/>
          <w:sz w:val="24"/>
          <w:szCs w:val="24"/>
        </w:rPr>
      </w:pPr>
      <w:r>
        <w:rPr>
          <w:rFonts w:hAnsi="宋体" w:hint="eastAsia"/>
          <w:sz w:val="24"/>
          <w:szCs w:val="24"/>
        </w:rPr>
        <w:t xml:space="preserve">22.3 </w:t>
      </w:r>
      <w:r>
        <w:rPr>
          <w:rFonts w:hAnsi="宋体" w:hint="eastAsia"/>
          <w:sz w:val="24"/>
          <w:szCs w:val="24"/>
        </w:rPr>
        <w:t>开标会主持人按照招标文件规定的开标时间宣布开标，开标会主持人当众宣布参加开标的唱标人、会议记录人、招标人代表及现场监督人等人员，根据“投标人签到表”宣布参加投标的投标人名单。</w:t>
      </w:r>
    </w:p>
    <w:p w14:paraId="3C9C3E3D" w14:textId="77777777" w:rsidR="00000000" w:rsidRDefault="00106167">
      <w:pPr>
        <w:spacing w:line="400" w:lineRule="exact"/>
        <w:ind w:firstLine="480"/>
        <w:rPr>
          <w:rFonts w:hAnsi="宋体" w:hint="eastAsia"/>
          <w:sz w:val="24"/>
          <w:szCs w:val="24"/>
        </w:rPr>
      </w:pPr>
      <w:r>
        <w:rPr>
          <w:rFonts w:hAnsi="宋体" w:hint="eastAsia"/>
          <w:sz w:val="24"/>
          <w:szCs w:val="24"/>
        </w:rPr>
        <w:t xml:space="preserve">22.4 </w:t>
      </w:r>
      <w:r>
        <w:rPr>
          <w:rFonts w:hAnsi="宋体" w:hint="eastAsia"/>
          <w:sz w:val="24"/>
          <w:szCs w:val="24"/>
        </w:rPr>
        <w:t>由各投标人的授权代表先交叉检查所有投标文件的密封情况，经确认无误后签字，投标人授权代表对其他投标人的投标文件密封情况有异议的，应当当场反映开标主持人或者现场监督人员，要求开标现场记录人员予以记录，并当场予以认定处理，但不得干扰、阻挠开标工作的正常进行。根据各投标人授权代表对投标文件密封的检查结果，主持人当众</w:t>
      </w:r>
      <w:r>
        <w:rPr>
          <w:rFonts w:hAnsi="宋体" w:hint="eastAsia"/>
          <w:sz w:val="24"/>
          <w:szCs w:val="24"/>
        </w:rPr>
        <w:t>宣布投标文件的密封情况。</w:t>
      </w:r>
    </w:p>
    <w:p w14:paraId="510C87D2" w14:textId="77777777" w:rsidR="00000000" w:rsidRDefault="00106167">
      <w:pPr>
        <w:spacing w:line="400" w:lineRule="exact"/>
        <w:ind w:firstLine="480"/>
        <w:rPr>
          <w:rFonts w:hAnsi="宋体"/>
          <w:sz w:val="24"/>
          <w:szCs w:val="24"/>
        </w:rPr>
      </w:pPr>
      <w:r>
        <w:rPr>
          <w:rFonts w:hAnsi="宋体" w:hint="eastAsia"/>
          <w:sz w:val="24"/>
          <w:szCs w:val="24"/>
        </w:rPr>
        <w:t xml:space="preserve">22.5 </w:t>
      </w:r>
      <w:r>
        <w:rPr>
          <w:rFonts w:hAnsi="宋体" w:hint="eastAsia"/>
          <w:sz w:val="24"/>
          <w:szCs w:val="24"/>
        </w:rPr>
        <w:t>主持人宣布开标后，由现场工作人员对所有投标人的“开标一览表”当众进行拆封，由唱标人员宣读投标人名称、投标价格（价格折扣）或招标文件规定的其他主要内容，同时由记录人做好开标记录。唱标人员在唱标过程中，如遇有字迹不清楚或有明显错误的，应即刻报告主持人，经现场核实后，主持人立即请投标人授权代表现场进行澄清或确认。唱标完毕后各投标人的授权代表需现场对开标记录进行签字确认，各投标人授权代表对唱标内容有异议的，可以当场提出，并要求会议记录人在开标记录中予以记录，或者另行提供书面异议资</w:t>
      </w:r>
      <w:r>
        <w:rPr>
          <w:rFonts w:hAnsi="宋体" w:hint="eastAsia"/>
          <w:sz w:val="24"/>
          <w:szCs w:val="24"/>
        </w:rPr>
        <w:t>料，不签字又不提出异议的，视同认可唱标内容和结果，且不得干扰、阻挠开（唱）标、评标工作。</w:t>
      </w:r>
    </w:p>
    <w:p w14:paraId="68C35F13" w14:textId="77777777" w:rsidR="00000000" w:rsidRDefault="00106167">
      <w:pPr>
        <w:spacing w:line="400" w:lineRule="exact"/>
        <w:ind w:firstLine="480"/>
        <w:rPr>
          <w:rFonts w:hAnsi="宋体"/>
          <w:sz w:val="24"/>
          <w:szCs w:val="24"/>
        </w:rPr>
      </w:pPr>
      <w:r>
        <w:rPr>
          <w:rFonts w:hAnsi="宋体" w:hint="eastAsia"/>
          <w:sz w:val="24"/>
          <w:szCs w:val="24"/>
        </w:rPr>
        <w:t xml:space="preserve">22.6 </w:t>
      </w:r>
      <w:r>
        <w:rPr>
          <w:rFonts w:hAnsi="宋体" w:hint="eastAsia"/>
          <w:sz w:val="24"/>
          <w:szCs w:val="24"/>
        </w:rPr>
        <w:t>开标时，投标报价的大写金额与小写金额不一致的，以大写金额为准；总价金额与按单价计算的汇总金额不一致的，以单价计算的汇总金额为准；单价金额有明显小数点错误的，以总价为准。</w:t>
      </w:r>
    </w:p>
    <w:p w14:paraId="2A23494D" w14:textId="77777777" w:rsidR="00000000" w:rsidRDefault="00106167">
      <w:pPr>
        <w:widowControl/>
        <w:autoSpaceDE w:val="0"/>
        <w:autoSpaceDN w:val="0"/>
        <w:ind w:right="53" w:firstLine="480"/>
        <w:textAlignment w:val="bottom"/>
        <w:rPr>
          <w:rFonts w:hAnsi="宋体" w:hint="eastAsia"/>
          <w:sz w:val="24"/>
          <w:szCs w:val="24"/>
        </w:rPr>
      </w:pPr>
      <w:r>
        <w:rPr>
          <w:rFonts w:hAnsi="宋体" w:hint="eastAsia"/>
          <w:sz w:val="24"/>
          <w:szCs w:val="24"/>
        </w:rPr>
        <w:t xml:space="preserve">22.7 </w:t>
      </w:r>
      <w:r>
        <w:rPr>
          <w:rFonts w:hAnsi="宋体" w:hint="eastAsia"/>
          <w:sz w:val="24"/>
          <w:szCs w:val="24"/>
        </w:rPr>
        <w:t>所有投标唱标完毕，如投标人代表对宣读的内容有异议的，应在获得开标会主持人同意后当场提出。如确实属于唱标人员宣读错了的，经现场监督人员核实后，当场予以更正。</w:t>
      </w:r>
    </w:p>
    <w:p w14:paraId="26BFC9F1" w14:textId="77777777" w:rsidR="00000000" w:rsidRDefault="00106167">
      <w:pPr>
        <w:spacing w:line="400" w:lineRule="exact"/>
        <w:ind w:firstLine="480"/>
        <w:rPr>
          <w:rFonts w:hAnsi="宋体" w:hint="eastAsia"/>
          <w:sz w:val="24"/>
          <w:szCs w:val="24"/>
        </w:rPr>
      </w:pPr>
      <w:r>
        <w:rPr>
          <w:rFonts w:hAnsi="宋体" w:hint="eastAsia"/>
          <w:sz w:val="24"/>
          <w:szCs w:val="24"/>
        </w:rPr>
        <w:t xml:space="preserve">22.8 </w:t>
      </w:r>
      <w:r>
        <w:rPr>
          <w:rFonts w:hAnsi="宋体" w:hint="eastAsia"/>
          <w:sz w:val="24"/>
          <w:szCs w:val="24"/>
        </w:rPr>
        <w:t>主持人宣布开标会结束。所有投标人代表应立即退场（招标文件要求有演示</w:t>
      </w:r>
      <w:r>
        <w:rPr>
          <w:rFonts w:hAnsi="宋体" w:hint="eastAsia"/>
          <w:sz w:val="24"/>
          <w:szCs w:val="24"/>
        </w:rPr>
        <w:t>、介绍等的除外）。同时所有投标人应保持通讯设备的畅通，以方便在评标过程中评标委员会要求投标人对投标文件的必要澄清、说明和纠正。投标人在</w:t>
      </w:r>
      <w:r>
        <w:rPr>
          <w:rFonts w:hAnsi="宋体" w:cs="宋体" w:hint="eastAsia"/>
          <w:snapToGrid w:val="0"/>
          <w:sz w:val="24"/>
          <w:szCs w:val="24"/>
        </w:rPr>
        <w:t>《中国采购与招标网》、《中国招标投标公共服务平台》、《国家烟草专卖局外网》上</w:t>
      </w:r>
      <w:r>
        <w:rPr>
          <w:rFonts w:hAnsi="宋体" w:hint="eastAsia"/>
          <w:sz w:val="24"/>
          <w:szCs w:val="24"/>
        </w:rPr>
        <w:t>查询评标结果。</w:t>
      </w:r>
    </w:p>
    <w:p w14:paraId="26B2FA85" w14:textId="77777777" w:rsidR="00000000" w:rsidRDefault="00106167">
      <w:pPr>
        <w:pStyle w:val="3"/>
        <w:spacing w:line="400" w:lineRule="exact"/>
        <w:ind w:firstLine="482"/>
        <w:rPr>
          <w:rFonts w:ascii="宋体" w:hAnsi="宋体" w:hint="eastAsia"/>
          <w:bCs/>
          <w:szCs w:val="24"/>
        </w:rPr>
      </w:pPr>
      <w:r>
        <w:rPr>
          <w:rFonts w:ascii="宋体" w:hAnsi="宋体" w:hint="eastAsia"/>
          <w:bCs/>
          <w:szCs w:val="24"/>
        </w:rPr>
        <w:t>23.</w:t>
      </w:r>
      <w:r>
        <w:rPr>
          <w:rFonts w:ascii="宋体" w:hAnsi="宋体" w:hint="eastAsia"/>
          <w:bCs/>
          <w:szCs w:val="24"/>
        </w:rPr>
        <w:t>评标</w:t>
      </w:r>
    </w:p>
    <w:p w14:paraId="3B417D3C" w14:textId="77777777" w:rsidR="00000000" w:rsidRDefault="00106167">
      <w:pPr>
        <w:spacing w:line="400" w:lineRule="exact"/>
        <w:ind w:firstLine="480"/>
        <w:rPr>
          <w:rFonts w:hAnsi="宋体"/>
          <w:sz w:val="24"/>
          <w:szCs w:val="24"/>
        </w:rPr>
      </w:pPr>
      <w:r>
        <w:rPr>
          <w:rFonts w:hAnsi="宋体" w:hint="eastAsia"/>
          <w:sz w:val="24"/>
          <w:szCs w:val="24"/>
        </w:rPr>
        <w:t>评标由招标人依法组建的评标委员会负责，评标委员会按照招标文件规定的评标办法开展评标工作。</w:t>
      </w:r>
    </w:p>
    <w:p w14:paraId="5A6E341F" w14:textId="77777777" w:rsidR="00000000" w:rsidRDefault="00106167">
      <w:pPr>
        <w:pStyle w:val="3"/>
        <w:spacing w:line="400" w:lineRule="exact"/>
        <w:ind w:firstLine="482"/>
        <w:rPr>
          <w:rFonts w:ascii="宋体" w:hAnsi="宋体" w:hint="eastAsia"/>
          <w:bCs/>
          <w:szCs w:val="24"/>
        </w:rPr>
      </w:pPr>
      <w:bookmarkStart w:id="215" w:name="_Toc308164809"/>
      <w:r>
        <w:rPr>
          <w:rFonts w:ascii="宋体" w:hAnsi="宋体" w:hint="eastAsia"/>
          <w:bCs/>
          <w:szCs w:val="24"/>
        </w:rPr>
        <w:t>24</w:t>
      </w:r>
      <w:r>
        <w:rPr>
          <w:rFonts w:ascii="宋体" w:hAnsi="宋体" w:hint="eastAsia"/>
          <w:bCs/>
          <w:szCs w:val="24"/>
        </w:rPr>
        <w:t>．开评标过程存档</w:t>
      </w:r>
    </w:p>
    <w:p w14:paraId="50D2747C" w14:textId="77777777" w:rsidR="00000000" w:rsidRDefault="00106167">
      <w:pPr>
        <w:spacing w:line="400" w:lineRule="exact"/>
        <w:ind w:firstLine="480"/>
        <w:rPr>
          <w:rFonts w:hAnsi="宋体" w:hint="eastAsia"/>
          <w:sz w:val="24"/>
          <w:szCs w:val="24"/>
        </w:rPr>
      </w:pPr>
      <w:r>
        <w:rPr>
          <w:rFonts w:hAnsi="宋体" w:hint="eastAsia"/>
          <w:sz w:val="24"/>
          <w:szCs w:val="24"/>
        </w:rPr>
        <w:t>开标和评标过程进行全过程电子监控，并将电子监控资料存储介质留存归档。</w:t>
      </w:r>
    </w:p>
    <w:p w14:paraId="34CB901D" w14:textId="77777777" w:rsidR="00000000" w:rsidRDefault="00106167">
      <w:pPr>
        <w:pStyle w:val="3"/>
        <w:spacing w:line="400" w:lineRule="exact"/>
        <w:ind w:firstLine="482"/>
        <w:rPr>
          <w:rFonts w:ascii="宋体" w:hAnsi="宋体" w:hint="eastAsia"/>
          <w:bCs/>
          <w:szCs w:val="24"/>
        </w:rPr>
      </w:pPr>
      <w:r>
        <w:rPr>
          <w:rFonts w:ascii="宋体" w:hAnsi="宋体" w:hint="eastAsia"/>
          <w:bCs/>
          <w:szCs w:val="24"/>
        </w:rPr>
        <w:t>25.</w:t>
      </w:r>
      <w:r>
        <w:rPr>
          <w:rFonts w:ascii="宋体" w:hAnsi="宋体" w:hint="eastAsia"/>
          <w:bCs/>
          <w:szCs w:val="24"/>
        </w:rPr>
        <w:t>评标结果公示</w:t>
      </w:r>
    </w:p>
    <w:p w14:paraId="006484ED" w14:textId="77777777" w:rsidR="00000000" w:rsidRDefault="00106167">
      <w:pPr>
        <w:spacing w:line="400" w:lineRule="exact"/>
        <w:ind w:firstLine="480"/>
        <w:rPr>
          <w:rFonts w:hAnsi="宋体" w:hint="eastAsia"/>
          <w:sz w:val="24"/>
          <w:szCs w:val="24"/>
        </w:rPr>
      </w:pPr>
      <w:r>
        <w:rPr>
          <w:rFonts w:hAnsi="宋体" w:hint="eastAsia"/>
          <w:sz w:val="24"/>
          <w:szCs w:val="24"/>
        </w:rPr>
        <w:t>评标结果等将在</w:t>
      </w:r>
      <w:r>
        <w:rPr>
          <w:rFonts w:hAnsi="宋体" w:cs="宋体" w:hint="eastAsia"/>
          <w:b/>
          <w:bCs/>
          <w:sz w:val="24"/>
          <w:szCs w:val="24"/>
          <w:u w:val="single"/>
          <w:lang w:val="zh-TW"/>
        </w:rPr>
        <w:t>《</w:t>
      </w:r>
      <w:r>
        <w:rPr>
          <w:rFonts w:hAnsi="宋体" w:cs="宋体"/>
          <w:b/>
          <w:bCs/>
          <w:sz w:val="24"/>
          <w:szCs w:val="24"/>
          <w:u w:val="single"/>
          <w:lang w:val="zh-TW" w:eastAsia="zh-TW"/>
        </w:rPr>
        <w:t>中国采购与招标网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《中国招标投标公共服务平台》和《国家</w:t>
      </w:r>
      <w:r>
        <w:rPr>
          <w:rFonts w:hAnsi="宋体" w:cs="宋体" w:hint="eastAsia"/>
          <w:b/>
          <w:sz w:val="24"/>
          <w:szCs w:val="24"/>
          <w:u w:val="single"/>
          <w:lang w:val="zh-TW"/>
        </w:rPr>
        <w:t>烟草专卖局外网》</w:t>
      </w:r>
      <w:r>
        <w:rPr>
          <w:rFonts w:hAnsi="宋体" w:hint="eastAsia"/>
          <w:sz w:val="24"/>
          <w:szCs w:val="24"/>
        </w:rPr>
        <w:t>中予以公示。</w:t>
      </w:r>
    </w:p>
    <w:p w14:paraId="2B4C2A27" w14:textId="77777777" w:rsidR="00000000" w:rsidRDefault="00106167">
      <w:pPr>
        <w:pStyle w:val="3"/>
        <w:spacing w:line="400" w:lineRule="exact"/>
        <w:ind w:firstLine="482"/>
        <w:rPr>
          <w:rFonts w:ascii="宋体" w:hAnsi="宋体" w:hint="eastAsia"/>
          <w:bCs/>
          <w:szCs w:val="24"/>
        </w:rPr>
      </w:pPr>
      <w:r>
        <w:rPr>
          <w:rFonts w:ascii="宋体" w:hAnsi="宋体" w:hint="eastAsia"/>
          <w:bCs/>
          <w:szCs w:val="24"/>
        </w:rPr>
        <w:t>26.</w:t>
      </w:r>
      <w:r>
        <w:rPr>
          <w:rFonts w:ascii="宋体" w:hAnsi="宋体" w:hint="eastAsia"/>
          <w:bCs/>
          <w:szCs w:val="24"/>
        </w:rPr>
        <w:t>中标通知书</w:t>
      </w:r>
      <w:bookmarkEnd w:id="215"/>
    </w:p>
    <w:p w14:paraId="23F9DA89" w14:textId="77777777" w:rsidR="00000000" w:rsidRDefault="00106167">
      <w:pPr>
        <w:tabs>
          <w:tab w:val="left" w:pos="7665"/>
        </w:tabs>
        <w:spacing w:line="400" w:lineRule="exact"/>
        <w:ind w:firstLine="480"/>
        <w:rPr>
          <w:rFonts w:hAnsi="宋体" w:hint="eastAsia"/>
          <w:sz w:val="24"/>
          <w:szCs w:val="24"/>
        </w:rPr>
      </w:pPr>
      <w:r>
        <w:rPr>
          <w:rFonts w:hAnsi="宋体" w:hint="eastAsia"/>
          <w:sz w:val="24"/>
          <w:szCs w:val="24"/>
        </w:rPr>
        <w:t>26</w:t>
      </w:r>
      <w:r>
        <w:rPr>
          <w:rFonts w:hAnsi="宋体" w:hint="eastAsia"/>
          <w:bCs/>
          <w:sz w:val="24"/>
          <w:szCs w:val="24"/>
        </w:rPr>
        <w:t>.</w:t>
      </w:r>
      <w:r>
        <w:rPr>
          <w:rFonts w:hAnsi="宋体" w:hint="eastAsia"/>
          <w:sz w:val="24"/>
          <w:szCs w:val="24"/>
        </w:rPr>
        <w:t xml:space="preserve">1 </w:t>
      </w:r>
      <w:r>
        <w:rPr>
          <w:rFonts w:hAnsi="宋体" w:hint="eastAsia"/>
          <w:sz w:val="24"/>
          <w:szCs w:val="24"/>
        </w:rPr>
        <w:t>中标通知书为签订采购合同的依据之一，是合同的有效组成部分。</w:t>
      </w:r>
    </w:p>
    <w:p w14:paraId="43417CC1" w14:textId="77777777" w:rsidR="00000000" w:rsidRDefault="00106167">
      <w:pPr>
        <w:tabs>
          <w:tab w:val="left" w:pos="7665"/>
        </w:tabs>
        <w:spacing w:line="400" w:lineRule="exact"/>
        <w:ind w:firstLine="480"/>
        <w:rPr>
          <w:rFonts w:hAnsi="宋体" w:hint="eastAsia"/>
          <w:sz w:val="24"/>
          <w:szCs w:val="24"/>
        </w:rPr>
      </w:pPr>
      <w:r>
        <w:rPr>
          <w:rFonts w:hAnsi="宋体" w:hint="eastAsia"/>
          <w:sz w:val="24"/>
          <w:szCs w:val="24"/>
        </w:rPr>
        <w:t xml:space="preserve">26.2 </w:t>
      </w:r>
      <w:r>
        <w:rPr>
          <w:rFonts w:hAnsi="宋体" w:hint="eastAsia"/>
          <w:sz w:val="24"/>
          <w:szCs w:val="24"/>
        </w:rPr>
        <w:t>中标通知书对招标人和中标人均具有法律效力。中标通知书发出后，改变中标结果，或者中标人无正当理由放弃中标的，应当承担相应的法律责任。</w:t>
      </w:r>
    </w:p>
    <w:p w14:paraId="425BE0CA" w14:textId="77777777" w:rsidR="00000000" w:rsidRDefault="00106167">
      <w:pPr>
        <w:ind w:firstLine="480"/>
        <w:rPr>
          <w:rFonts w:hAnsi="宋体" w:hint="eastAsia"/>
          <w:sz w:val="24"/>
          <w:szCs w:val="24"/>
        </w:rPr>
      </w:pPr>
      <w:r>
        <w:rPr>
          <w:rFonts w:hAnsi="宋体" w:hint="eastAsia"/>
          <w:sz w:val="24"/>
          <w:szCs w:val="24"/>
        </w:rPr>
        <w:t>26.3</w:t>
      </w:r>
      <w:r>
        <w:rPr>
          <w:rFonts w:hAnsi="宋体" w:hint="eastAsia"/>
          <w:sz w:val="24"/>
          <w:szCs w:val="24"/>
        </w:rPr>
        <w:t>中标人的投标文件本应作为无效投标处理或者有采购法律法规规章制度规定的中标无效情形的，招标人认定以后，将宣布发出的中标通知书无效，并收回发出的中标通知书（中标人也应当缴回），依法重新确定中标人或者重新开展采购活动。</w:t>
      </w:r>
    </w:p>
    <w:p w14:paraId="59CB75B4" w14:textId="77777777" w:rsidR="00000000" w:rsidRDefault="00106167">
      <w:pPr>
        <w:ind w:firstLine="480"/>
        <w:rPr>
          <w:rFonts w:hAnsi="宋体" w:hint="eastAsia"/>
          <w:sz w:val="24"/>
          <w:szCs w:val="24"/>
        </w:rPr>
      </w:pPr>
      <w:r>
        <w:rPr>
          <w:rFonts w:hAnsi="宋体" w:hint="eastAsia"/>
          <w:sz w:val="24"/>
          <w:szCs w:val="24"/>
        </w:rPr>
        <w:t>26.4</w:t>
      </w:r>
      <w:r>
        <w:rPr>
          <w:rFonts w:hAnsi="宋体" w:hint="eastAsia"/>
          <w:sz w:val="24"/>
          <w:szCs w:val="24"/>
        </w:rPr>
        <w:t>接到通知后，中标人应自</w:t>
      </w:r>
      <w:r>
        <w:rPr>
          <w:rFonts w:hAnsi="宋体" w:hint="eastAsia"/>
          <w:sz w:val="24"/>
          <w:szCs w:val="24"/>
        </w:rPr>
        <w:t>行领取中标通知书，凭有效身份证明证件及介绍信到招标代理机构或招标人处领取中标通知书。</w:t>
      </w:r>
    </w:p>
    <w:p w14:paraId="6D6F6FCD" w14:textId="77777777" w:rsidR="00000000" w:rsidRDefault="00106167">
      <w:pPr>
        <w:pStyle w:val="2"/>
        <w:spacing w:line="400" w:lineRule="exact"/>
        <w:ind w:firstLine="562"/>
        <w:jc w:val="center"/>
        <w:rPr>
          <w:rFonts w:ascii="宋体" w:eastAsia="宋体" w:hAnsi="宋体" w:hint="eastAsia"/>
          <w:szCs w:val="28"/>
        </w:rPr>
      </w:pPr>
      <w:bookmarkStart w:id="216" w:name="_Toc319937295"/>
      <w:bookmarkStart w:id="217" w:name="_Toc217446064"/>
      <w:bookmarkStart w:id="218" w:name="_Toc183682377"/>
      <w:bookmarkStart w:id="219" w:name="_Toc183582240"/>
      <w:bookmarkEnd w:id="214"/>
      <w:r>
        <w:rPr>
          <w:rFonts w:ascii="宋体" w:eastAsia="宋体" w:hAnsi="宋体" w:hint="eastAsia"/>
          <w:szCs w:val="28"/>
        </w:rPr>
        <w:t>五、签订及履行合同和验收</w:t>
      </w:r>
      <w:bookmarkEnd w:id="216"/>
      <w:bookmarkEnd w:id="217"/>
    </w:p>
    <w:p w14:paraId="6720FD83" w14:textId="77777777" w:rsidR="00000000" w:rsidRDefault="00106167">
      <w:pPr>
        <w:pStyle w:val="3"/>
        <w:spacing w:line="400" w:lineRule="exact"/>
        <w:ind w:firstLine="482"/>
        <w:rPr>
          <w:rFonts w:ascii="宋体" w:hAnsi="宋体" w:hint="eastAsia"/>
          <w:bCs/>
          <w:szCs w:val="24"/>
        </w:rPr>
      </w:pPr>
      <w:bookmarkStart w:id="220" w:name="_Toc317509414"/>
      <w:bookmarkStart w:id="221" w:name="_Toc319937296"/>
      <w:bookmarkStart w:id="222" w:name="_Toc317509261"/>
      <w:bookmarkStart w:id="223" w:name="_Toc217446065"/>
      <w:r>
        <w:rPr>
          <w:rFonts w:ascii="宋体" w:hAnsi="宋体" w:hint="eastAsia"/>
          <w:bCs/>
          <w:szCs w:val="24"/>
        </w:rPr>
        <w:t xml:space="preserve">27. </w:t>
      </w:r>
      <w:r>
        <w:rPr>
          <w:rFonts w:ascii="宋体" w:hAnsi="宋体" w:hint="eastAsia"/>
          <w:bCs/>
          <w:szCs w:val="24"/>
        </w:rPr>
        <w:t>签订合同</w:t>
      </w:r>
      <w:bookmarkEnd w:id="220"/>
      <w:bookmarkEnd w:id="221"/>
      <w:bookmarkEnd w:id="222"/>
      <w:bookmarkEnd w:id="223"/>
    </w:p>
    <w:p w14:paraId="77AA761C" w14:textId="77777777" w:rsidR="00000000" w:rsidRDefault="00106167">
      <w:pPr>
        <w:ind w:firstLine="480"/>
        <w:rPr>
          <w:rFonts w:hAnsi="宋体" w:hint="eastAsia"/>
          <w:sz w:val="24"/>
          <w:szCs w:val="24"/>
        </w:rPr>
      </w:pPr>
      <w:r>
        <w:rPr>
          <w:rFonts w:hAnsi="宋体" w:hint="eastAsia"/>
          <w:sz w:val="24"/>
          <w:szCs w:val="24"/>
        </w:rPr>
        <w:t xml:space="preserve">27.1 </w:t>
      </w:r>
      <w:r>
        <w:rPr>
          <w:rFonts w:hAnsi="宋体" w:hint="eastAsia"/>
          <w:sz w:val="24"/>
          <w:szCs w:val="24"/>
        </w:rPr>
        <w:t>中标人与招标人应在中标通知书发出之日起三十日内签定采购合同。由于中标人的原因逾期未与招标人签订采购合同的，将视为放弃中标，取消其中标资格并将按相关规定进行处理。</w:t>
      </w:r>
    </w:p>
    <w:p w14:paraId="6182031C" w14:textId="77777777" w:rsidR="00000000" w:rsidRDefault="00106167">
      <w:pPr>
        <w:ind w:firstLine="480"/>
        <w:rPr>
          <w:rFonts w:hAnsi="宋体" w:hint="eastAsia"/>
          <w:sz w:val="24"/>
          <w:szCs w:val="24"/>
        </w:rPr>
      </w:pPr>
      <w:r>
        <w:rPr>
          <w:rFonts w:hAnsi="宋体" w:hint="eastAsia"/>
          <w:sz w:val="24"/>
          <w:szCs w:val="24"/>
        </w:rPr>
        <w:t xml:space="preserve">27.2 </w:t>
      </w:r>
      <w:r>
        <w:rPr>
          <w:rFonts w:hAnsi="宋体" w:hint="eastAsia"/>
          <w:sz w:val="24"/>
          <w:szCs w:val="24"/>
        </w:rPr>
        <w:t>招标人不得向中标人提出任何不合理的要求，作为签订合同的条件，不得与中标人私下订立背离合同实质性内容的任何协议，所签订的合同不得对招标文件和中标人</w:t>
      </w:r>
      <w:r>
        <w:rPr>
          <w:rFonts w:hAnsi="宋体" w:hint="eastAsia"/>
          <w:sz w:val="24"/>
          <w:szCs w:val="24"/>
          <w:lang w:val="zh-CN"/>
        </w:rPr>
        <w:t>投标文件</w:t>
      </w:r>
      <w:r>
        <w:rPr>
          <w:rFonts w:hAnsi="宋体" w:hint="eastAsia"/>
          <w:sz w:val="24"/>
          <w:szCs w:val="24"/>
        </w:rPr>
        <w:t>作实质性修改。</w:t>
      </w:r>
    </w:p>
    <w:p w14:paraId="53BE3B96" w14:textId="77777777" w:rsidR="00000000" w:rsidRDefault="00106167">
      <w:pPr>
        <w:ind w:firstLine="480"/>
        <w:rPr>
          <w:rFonts w:hAnsi="宋体" w:hint="eastAsia"/>
          <w:sz w:val="24"/>
          <w:szCs w:val="24"/>
        </w:rPr>
      </w:pPr>
      <w:r>
        <w:rPr>
          <w:rFonts w:hAnsi="宋体" w:hint="eastAsia"/>
          <w:sz w:val="24"/>
          <w:szCs w:val="24"/>
        </w:rPr>
        <w:t xml:space="preserve">27.3 </w:t>
      </w:r>
      <w:r>
        <w:rPr>
          <w:rFonts w:hAnsi="宋体" w:hint="eastAsia"/>
          <w:b/>
          <w:sz w:val="24"/>
          <w:szCs w:val="24"/>
        </w:rPr>
        <w:t>招标文件、中标人提交的</w:t>
      </w:r>
      <w:r>
        <w:rPr>
          <w:rFonts w:hAnsi="宋体" w:hint="eastAsia"/>
          <w:b/>
          <w:sz w:val="24"/>
          <w:szCs w:val="24"/>
        </w:rPr>
        <w:t>投标文件、投标报价、中标人承诺书、中标通知书、</w:t>
      </w:r>
      <w:r>
        <w:rPr>
          <w:rFonts w:hAnsi="宋体" w:hint="eastAsia"/>
          <w:b/>
          <w:bCs/>
          <w:sz w:val="24"/>
          <w:szCs w:val="24"/>
        </w:rPr>
        <w:t>双方确认的澄清文件</w:t>
      </w:r>
      <w:r>
        <w:rPr>
          <w:rFonts w:hAnsi="宋体" w:hint="eastAsia"/>
          <w:b/>
          <w:sz w:val="24"/>
          <w:szCs w:val="24"/>
        </w:rPr>
        <w:t>等均成为有法律约束力的合同组成内容</w:t>
      </w:r>
      <w:r>
        <w:rPr>
          <w:rFonts w:hAnsi="宋体" w:hint="eastAsia"/>
          <w:sz w:val="24"/>
          <w:szCs w:val="24"/>
        </w:rPr>
        <w:t>。</w:t>
      </w:r>
    </w:p>
    <w:p w14:paraId="4400D158" w14:textId="77777777" w:rsidR="00000000" w:rsidRDefault="00106167">
      <w:pPr>
        <w:ind w:firstLine="480"/>
        <w:rPr>
          <w:rFonts w:hAnsi="宋体" w:cs="宋体" w:hint="eastAsia"/>
          <w:sz w:val="24"/>
          <w:szCs w:val="24"/>
        </w:rPr>
      </w:pPr>
      <w:r>
        <w:rPr>
          <w:rFonts w:hAnsi="宋体" w:hint="eastAsia"/>
          <w:sz w:val="24"/>
          <w:szCs w:val="24"/>
        </w:rPr>
        <w:t>27.4</w:t>
      </w:r>
      <w:r>
        <w:rPr>
          <w:rFonts w:hAnsi="宋体" w:cs="宋体" w:hint="eastAsia"/>
          <w:sz w:val="24"/>
          <w:szCs w:val="24"/>
        </w:rPr>
        <w:t>中标人</w:t>
      </w:r>
      <w:r>
        <w:rPr>
          <w:rFonts w:hAnsi="宋体" w:cs="宋体"/>
          <w:sz w:val="24"/>
          <w:szCs w:val="24"/>
        </w:rPr>
        <w:t>在合同签订之后三个工作日内，将签订的合同原件或扫描件（一份）尽快送</w:t>
      </w:r>
      <w:r>
        <w:rPr>
          <w:rFonts w:hAnsi="宋体" w:cs="宋体" w:hint="eastAsia"/>
          <w:sz w:val="24"/>
          <w:szCs w:val="24"/>
        </w:rPr>
        <w:t>招标</w:t>
      </w:r>
      <w:r>
        <w:rPr>
          <w:rFonts w:hAnsi="宋体" w:cs="宋体"/>
          <w:sz w:val="24"/>
          <w:szCs w:val="24"/>
        </w:rPr>
        <w:t>代理机构，以便尽快退还保证金。</w:t>
      </w:r>
    </w:p>
    <w:p w14:paraId="6E6BED5D" w14:textId="77777777" w:rsidR="00000000" w:rsidRDefault="00106167">
      <w:pPr>
        <w:pStyle w:val="3"/>
        <w:spacing w:line="400" w:lineRule="exact"/>
        <w:ind w:firstLine="482"/>
        <w:rPr>
          <w:rFonts w:ascii="宋体" w:hAnsi="宋体" w:hint="eastAsia"/>
          <w:bCs/>
          <w:szCs w:val="24"/>
        </w:rPr>
      </w:pPr>
      <w:r>
        <w:rPr>
          <w:rFonts w:ascii="宋体" w:hAnsi="宋体" w:hint="eastAsia"/>
          <w:bCs/>
          <w:szCs w:val="24"/>
        </w:rPr>
        <w:t xml:space="preserve">28. </w:t>
      </w:r>
      <w:r>
        <w:rPr>
          <w:rFonts w:ascii="宋体" w:hAnsi="宋体" w:hint="eastAsia"/>
          <w:bCs/>
          <w:szCs w:val="24"/>
        </w:rPr>
        <w:t>本项目不允许合同分包、转包</w:t>
      </w:r>
    </w:p>
    <w:p w14:paraId="3D7E052B" w14:textId="77777777" w:rsidR="00000000" w:rsidRDefault="00106167">
      <w:pPr>
        <w:pStyle w:val="3"/>
        <w:spacing w:line="400" w:lineRule="exact"/>
        <w:ind w:firstLine="482"/>
        <w:rPr>
          <w:rFonts w:ascii="宋体" w:hAnsi="宋体" w:hint="eastAsia"/>
          <w:bCs/>
          <w:szCs w:val="24"/>
        </w:rPr>
      </w:pPr>
      <w:bookmarkStart w:id="224" w:name="_Toc217446066"/>
      <w:r>
        <w:rPr>
          <w:rFonts w:ascii="宋体" w:hAnsi="宋体" w:hint="eastAsia"/>
          <w:bCs/>
          <w:szCs w:val="24"/>
        </w:rPr>
        <w:t>29.</w:t>
      </w:r>
      <w:bookmarkEnd w:id="224"/>
      <w:r>
        <w:rPr>
          <w:rFonts w:ascii="宋体" w:hAnsi="宋体" w:hint="eastAsia"/>
          <w:bCs/>
          <w:szCs w:val="24"/>
        </w:rPr>
        <w:t xml:space="preserve"> </w:t>
      </w:r>
      <w:r>
        <w:rPr>
          <w:rFonts w:ascii="宋体" w:hAnsi="宋体" w:hint="eastAsia"/>
          <w:bCs/>
          <w:szCs w:val="24"/>
        </w:rPr>
        <w:t>补充合同</w:t>
      </w:r>
    </w:p>
    <w:p w14:paraId="26990A2E" w14:textId="77777777" w:rsidR="00000000" w:rsidRDefault="00106167">
      <w:pPr>
        <w:ind w:firstLine="480"/>
        <w:rPr>
          <w:rFonts w:hAnsi="宋体" w:cs="宋体" w:hint="eastAsia"/>
          <w:sz w:val="24"/>
          <w:szCs w:val="24"/>
        </w:rPr>
      </w:pPr>
      <w:r>
        <w:rPr>
          <w:rFonts w:hAnsi="宋体" w:cs="宋体" w:hint="eastAsia"/>
          <w:sz w:val="24"/>
          <w:szCs w:val="24"/>
        </w:rPr>
        <w:t>采购合同履行过程中，需要追加与合同标的相同的货物或者服务的，在不改变合同其他条款的前提下，可以与中标人协商签订补充合同，该补充合同应当在原采购合同履行过程中，不得在原采购合同履行结束后，且采购货物和服务的名称、价格、履约方式、验收标准等必须</w:t>
      </w:r>
      <w:r>
        <w:rPr>
          <w:rFonts w:hAnsi="宋体" w:cs="宋体" w:hint="eastAsia"/>
          <w:sz w:val="24"/>
          <w:szCs w:val="24"/>
        </w:rPr>
        <w:t>与原采购合同一致。</w:t>
      </w:r>
    </w:p>
    <w:p w14:paraId="58284C18" w14:textId="77777777" w:rsidR="00000000" w:rsidRDefault="00106167">
      <w:pPr>
        <w:pStyle w:val="3"/>
        <w:spacing w:line="400" w:lineRule="exact"/>
        <w:ind w:firstLine="482"/>
        <w:rPr>
          <w:rFonts w:ascii="宋体" w:hAnsi="宋体" w:hint="eastAsia"/>
          <w:bCs/>
          <w:szCs w:val="24"/>
        </w:rPr>
      </w:pPr>
      <w:bookmarkStart w:id="225" w:name="_Toc217446068"/>
      <w:bookmarkStart w:id="226" w:name="_Toc306698159"/>
      <w:bookmarkStart w:id="227" w:name="_Toc319937299"/>
      <w:bookmarkStart w:id="228" w:name="_Toc217446071"/>
      <w:r>
        <w:rPr>
          <w:rFonts w:ascii="宋体" w:hAnsi="宋体" w:hint="eastAsia"/>
          <w:bCs/>
          <w:szCs w:val="24"/>
        </w:rPr>
        <w:t xml:space="preserve">30. </w:t>
      </w:r>
      <w:r>
        <w:rPr>
          <w:rFonts w:ascii="宋体" w:hAnsi="宋体" w:hint="eastAsia"/>
          <w:bCs/>
          <w:szCs w:val="24"/>
        </w:rPr>
        <w:t>履约保证金</w:t>
      </w:r>
      <w:bookmarkEnd w:id="225"/>
      <w:bookmarkEnd w:id="226"/>
    </w:p>
    <w:p w14:paraId="1CFC1634" w14:textId="77777777" w:rsidR="00000000" w:rsidRDefault="00106167">
      <w:pPr>
        <w:ind w:firstLineChars="183" w:firstLine="439"/>
        <w:jc w:val="left"/>
        <w:rPr>
          <w:rFonts w:hAnsi="宋体" w:hint="eastAsia"/>
          <w:sz w:val="24"/>
          <w:szCs w:val="24"/>
          <w:u w:val="single"/>
        </w:rPr>
      </w:pPr>
      <w:r>
        <w:rPr>
          <w:rFonts w:hAnsi="宋体" w:hint="eastAsia"/>
          <w:sz w:val="24"/>
          <w:szCs w:val="24"/>
        </w:rPr>
        <w:t xml:space="preserve">30.1 </w:t>
      </w:r>
      <w:r>
        <w:rPr>
          <w:rFonts w:hAnsi="宋体" w:hint="eastAsia"/>
          <w:sz w:val="24"/>
          <w:szCs w:val="24"/>
        </w:rPr>
        <w:t>中标人应在合同签订之前交纳投标人须知前附表规定数额的履约保证金。</w:t>
      </w:r>
    </w:p>
    <w:p w14:paraId="0DEC886F" w14:textId="77777777" w:rsidR="00000000" w:rsidRDefault="00106167">
      <w:pPr>
        <w:spacing w:line="400" w:lineRule="exact"/>
        <w:ind w:firstLineChars="175" w:firstLine="420"/>
        <w:rPr>
          <w:rFonts w:hAnsi="宋体" w:hint="eastAsia"/>
          <w:sz w:val="24"/>
          <w:szCs w:val="24"/>
        </w:rPr>
      </w:pPr>
      <w:r>
        <w:rPr>
          <w:rFonts w:hAnsi="宋体" w:hint="eastAsia"/>
          <w:sz w:val="24"/>
          <w:szCs w:val="24"/>
        </w:rPr>
        <w:t xml:space="preserve">30.2 </w:t>
      </w:r>
      <w:r>
        <w:rPr>
          <w:rFonts w:hAnsi="宋体" w:hint="eastAsia"/>
          <w:sz w:val="24"/>
          <w:szCs w:val="24"/>
        </w:rPr>
        <w:t>如果中标人在规定的合同签订时间内，没有按照招标文件的规定交纳履约保证金，且又无正当理由的，将视为放弃中标，其交纳的投标保证金招标人有权不予退还。</w:t>
      </w:r>
    </w:p>
    <w:p w14:paraId="463ABF00" w14:textId="77777777" w:rsidR="00000000" w:rsidRDefault="00106167">
      <w:pPr>
        <w:pStyle w:val="3"/>
        <w:spacing w:line="400" w:lineRule="exact"/>
        <w:ind w:firstLine="482"/>
        <w:rPr>
          <w:rFonts w:ascii="宋体" w:hAnsi="宋体"/>
          <w:szCs w:val="24"/>
        </w:rPr>
      </w:pPr>
      <w:bookmarkStart w:id="229" w:name="_Toc217446069"/>
      <w:bookmarkStart w:id="230" w:name="_Toc306698160"/>
      <w:r>
        <w:rPr>
          <w:rFonts w:ascii="宋体" w:hAnsi="宋体" w:hint="eastAsia"/>
          <w:szCs w:val="24"/>
        </w:rPr>
        <w:t>31</w:t>
      </w:r>
      <w:r>
        <w:rPr>
          <w:rFonts w:ascii="宋体" w:hAnsi="宋体" w:hint="eastAsia"/>
          <w:szCs w:val="24"/>
        </w:rPr>
        <w:t>、合同签订</w:t>
      </w:r>
    </w:p>
    <w:p w14:paraId="56BE3113" w14:textId="77777777" w:rsidR="00000000" w:rsidRDefault="00106167">
      <w:pPr>
        <w:spacing w:line="400" w:lineRule="exact"/>
        <w:ind w:firstLineChars="175" w:firstLine="420"/>
        <w:rPr>
          <w:rFonts w:hAnsi="宋体" w:hint="eastAsia"/>
          <w:sz w:val="24"/>
          <w:szCs w:val="24"/>
        </w:rPr>
      </w:pPr>
      <w:r>
        <w:rPr>
          <w:rFonts w:hAnsi="宋体" w:hint="eastAsia"/>
          <w:sz w:val="24"/>
          <w:szCs w:val="24"/>
        </w:rPr>
        <w:t xml:space="preserve"> </w:t>
      </w:r>
      <w:r>
        <w:rPr>
          <w:rFonts w:hAnsi="宋体" w:hint="eastAsia"/>
          <w:sz w:val="24"/>
          <w:szCs w:val="24"/>
        </w:rPr>
        <w:t>中标人按《中标通知书》规定的时间、地点与签订合同，在签订合同前中标人应按照招标文件规定递交本项目履约保证金。</w:t>
      </w:r>
    </w:p>
    <w:p w14:paraId="596D8A15" w14:textId="77777777" w:rsidR="00000000" w:rsidRDefault="00106167">
      <w:pPr>
        <w:pStyle w:val="3"/>
        <w:spacing w:line="400" w:lineRule="exact"/>
        <w:ind w:firstLine="482"/>
        <w:rPr>
          <w:rFonts w:ascii="宋体" w:hAnsi="宋体" w:hint="eastAsia"/>
          <w:szCs w:val="24"/>
        </w:rPr>
      </w:pPr>
      <w:r>
        <w:rPr>
          <w:rFonts w:ascii="宋体" w:hAnsi="宋体" w:hint="eastAsia"/>
          <w:szCs w:val="24"/>
        </w:rPr>
        <w:t xml:space="preserve">32. </w:t>
      </w:r>
      <w:r>
        <w:rPr>
          <w:rFonts w:ascii="宋体" w:hAnsi="宋体" w:hint="eastAsia"/>
          <w:szCs w:val="24"/>
        </w:rPr>
        <w:t>履行合同</w:t>
      </w:r>
      <w:bookmarkEnd w:id="229"/>
      <w:bookmarkEnd w:id="230"/>
    </w:p>
    <w:p w14:paraId="5A571BD9" w14:textId="77777777" w:rsidR="00000000" w:rsidRDefault="00106167">
      <w:pPr>
        <w:spacing w:line="400" w:lineRule="exact"/>
        <w:ind w:firstLineChars="175" w:firstLine="420"/>
        <w:rPr>
          <w:rFonts w:hAnsi="宋体" w:hint="eastAsia"/>
          <w:sz w:val="24"/>
          <w:szCs w:val="24"/>
        </w:rPr>
      </w:pPr>
      <w:r>
        <w:rPr>
          <w:rFonts w:hAnsi="宋体" w:hint="eastAsia"/>
          <w:sz w:val="24"/>
          <w:szCs w:val="24"/>
        </w:rPr>
        <w:t xml:space="preserve">32.1 </w:t>
      </w:r>
      <w:r>
        <w:rPr>
          <w:rFonts w:hAnsi="宋体" w:hint="eastAsia"/>
          <w:sz w:val="24"/>
          <w:szCs w:val="24"/>
        </w:rPr>
        <w:t>中标人与招标人签订合同后，合同双方应严格执行合同条款，履行合同规定的义务，保证合同的</w:t>
      </w:r>
      <w:r>
        <w:rPr>
          <w:rFonts w:hAnsi="宋体" w:hint="eastAsia"/>
          <w:sz w:val="24"/>
          <w:szCs w:val="24"/>
        </w:rPr>
        <w:t>顺利完成。</w:t>
      </w:r>
    </w:p>
    <w:p w14:paraId="5AD433F7" w14:textId="77777777" w:rsidR="00000000" w:rsidRDefault="00106167">
      <w:pPr>
        <w:spacing w:line="400" w:lineRule="exact"/>
        <w:ind w:firstLineChars="175" w:firstLine="420"/>
        <w:rPr>
          <w:rFonts w:hAnsi="宋体" w:hint="eastAsia"/>
          <w:sz w:val="24"/>
          <w:szCs w:val="24"/>
        </w:rPr>
      </w:pPr>
      <w:r>
        <w:rPr>
          <w:rFonts w:hAnsi="宋体" w:hint="eastAsia"/>
          <w:sz w:val="24"/>
          <w:szCs w:val="24"/>
        </w:rPr>
        <w:t xml:space="preserve">32.2 </w:t>
      </w:r>
      <w:r>
        <w:rPr>
          <w:rFonts w:hAnsi="宋体" w:hint="eastAsia"/>
          <w:sz w:val="24"/>
          <w:szCs w:val="24"/>
        </w:rPr>
        <w:t>在合同履行过程中，如发生合同纠纷，合同双方应按照相关法律法规的有关规定进行处理。</w:t>
      </w:r>
    </w:p>
    <w:p w14:paraId="19DA664C" w14:textId="77777777" w:rsidR="00000000" w:rsidRDefault="00106167">
      <w:pPr>
        <w:spacing w:line="400" w:lineRule="exact"/>
        <w:ind w:firstLine="480"/>
        <w:rPr>
          <w:rFonts w:hAnsi="宋体" w:hint="eastAsia"/>
          <w:sz w:val="24"/>
          <w:szCs w:val="24"/>
        </w:rPr>
      </w:pPr>
    </w:p>
    <w:p w14:paraId="6A9323BC" w14:textId="77777777" w:rsidR="00000000" w:rsidRDefault="00106167">
      <w:pPr>
        <w:pStyle w:val="2"/>
        <w:spacing w:line="400" w:lineRule="exact"/>
        <w:ind w:firstLine="562"/>
        <w:jc w:val="center"/>
        <w:rPr>
          <w:rFonts w:ascii="宋体" w:eastAsia="宋体" w:hAnsi="宋体" w:hint="eastAsia"/>
          <w:szCs w:val="28"/>
        </w:rPr>
      </w:pPr>
      <w:bookmarkStart w:id="231" w:name="_Toc217446074"/>
      <w:bookmarkStart w:id="232" w:name="_Toc317509268"/>
      <w:bookmarkStart w:id="233" w:name="_Toc319937301"/>
      <w:bookmarkStart w:id="234" w:name="_Toc183682380"/>
      <w:bookmarkStart w:id="235" w:name="_Toc183582243"/>
      <w:bookmarkEnd w:id="219"/>
      <w:bookmarkEnd w:id="218"/>
      <w:bookmarkEnd w:id="227"/>
      <w:bookmarkEnd w:id="228"/>
      <w:r>
        <w:rPr>
          <w:rFonts w:ascii="宋体" w:eastAsia="宋体" w:hAnsi="宋体" w:hint="eastAsia"/>
          <w:szCs w:val="28"/>
        </w:rPr>
        <w:t>六、</w:t>
      </w:r>
      <w:r>
        <w:rPr>
          <w:rFonts w:ascii="宋体" w:eastAsia="宋体" w:hAnsi="宋体" w:hint="eastAsia"/>
          <w:szCs w:val="28"/>
          <w:lang w:val="zh-CN"/>
        </w:rPr>
        <w:t>投标</w:t>
      </w:r>
      <w:r>
        <w:rPr>
          <w:rFonts w:ascii="宋体" w:eastAsia="宋体" w:hAnsi="宋体" w:hint="eastAsia"/>
          <w:szCs w:val="28"/>
        </w:rPr>
        <w:t>纪律要求</w:t>
      </w:r>
      <w:bookmarkEnd w:id="231"/>
      <w:bookmarkEnd w:id="232"/>
      <w:bookmarkEnd w:id="233"/>
    </w:p>
    <w:p w14:paraId="29CED0FE" w14:textId="77777777" w:rsidR="00000000" w:rsidRDefault="00106167">
      <w:pPr>
        <w:pStyle w:val="3"/>
        <w:spacing w:line="400" w:lineRule="exact"/>
        <w:ind w:firstLineChars="147" w:firstLine="354"/>
        <w:rPr>
          <w:rFonts w:ascii="宋体" w:hAnsi="宋体" w:hint="eastAsia"/>
          <w:szCs w:val="24"/>
        </w:rPr>
      </w:pPr>
      <w:bookmarkStart w:id="236" w:name="_Toc217446075"/>
      <w:bookmarkStart w:id="237" w:name="_Toc317509269"/>
      <w:bookmarkStart w:id="238" w:name="_Toc319937302"/>
      <w:bookmarkStart w:id="239" w:name="_Toc317509422"/>
      <w:r>
        <w:rPr>
          <w:rFonts w:ascii="宋体" w:hAnsi="宋体" w:hint="eastAsia"/>
          <w:szCs w:val="24"/>
        </w:rPr>
        <w:t xml:space="preserve">33. </w:t>
      </w:r>
      <w:r>
        <w:rPr>
          <w:rFonts w:ascii="宋体" w:hAnsi="宋体" w:hint="eastAsia"/>
          <w:szCs w:val="24"/>
        </w:rPr>
        <w:t>投标人不得具有的情形</w:t>
      </w:r>
      <w:bookmarkEnd w:id="238"/>
      <w:bookmarkEnd w:id="239"/>
      <w:bookmarkEnd w:id="236"/>
      <w:bookmarkEnd w:id="237"/>
    </w:p>
    <w:p w14:paraId="7E34771D" w14:textId="77777777" w:rsidR="00000000" w:rsidRDefault="00106167">
      <w:pPr>
        <w:ind w:firstLineChars="150" w:firstLine="360"/>
        <w:rPr>
          <w:rFonts w:hAnsi="宋体"/>
          <w:kern w:val="2"/>
          <w:sz w:val="24"/>
          <w:szCs w:val="24"/>
        </w:rPr>
      </w:pPr>
      <w:bookmarkStart w:id="240" w:name="_Toc217446078"/>
      <w:bookmarkStart w:id="241" w:name="_Toc319937305"/>
      <w:r>
        <w:rPr>
          <w:rFonts w:hAnsi="宋体" w:hint="eastAsia"/>
          <w:kern w:val="2"/>
          <w:sz w:val="24"/>
          <w:szCs w:val="24"/>
        </w:rPr>
        <w:t>投标人参加投标不得有下列情形：</w:t>
      </w:r>
    </w:p>
    <w:p w14:paraId="3DCA8161" w14:textId="77777777" w:rsidR="00000000" w:rsidRDefault="00106167">
      <w:pPr>
        <w:ind w:firstLine="480"/>
        <w:rPr>
          <w:rFonts w:hAnsi="宋体" w:hint="eastAsia"/>
          <w:kern w:val="2"/>
          <w:sz w:val="24"/>
          <w:szCs w:val="24"/>
        </w:rPr>
      </w:pPr>
      <w:r>
        <w:rPr>
          <w:rFonts w:hAnsi="宋体" w:hint="eastAsia"/>
          <w:kern w:val="2"/>
          <w:sz w:val="24"/>
          <w:szCs w:val="24"/>
        </w:rPr>
        <w:t>（</w:t>
      </w:r>
      <w:r>
        <w:rPr>
          <w:rFonts w:hAnsi="宋体" w:hint="eastAsia"/>
          <w:kern w:val="2"/>
          <w:sz w:val="24"/>
          <w:szCs w:val="24"/>
        </w:rPr>
        <w:t>1</w:t>
      </w:r>
      <w:r>
        <w:rPr>
          <w:rFonts w:hAnsi="宋体" w:hint="eastAsia"/>
          <w:kern w:val="2"/>
          <w:sz w:val="24"/>
          <w:szCs w:val="24"/>
        </w:rPr>
        <w:t>）提供虚假材料谋取中标；</w:t>
      </w:r>
    </w:p>
    <w:p w14:paraId="1CD24B2B" w14:textId="77777777" w:rsidR="00000000" w:rsidRDefault="00106167">
      <w:pPr>
        <w:ind w:firstLine="480"/>
        <w:rPr>
          <w:rFonts w:hAnsi="宋体" w:hint="eastAsia"/>
          <w:kern w:val="2"/>
          <w:sz w:val="24"/>
          <w:szCs w:val="24"/>
        </w:rPr>
      </w:pPr>
      <w:r>
        <w:rPr>
          <w:rFonts w:hAnsi="宋体" w:hint="eastAsia"/>
          <w:kern w:val="2"/>
          <w:sz w:val="24"/>
          <w:szCs w:val="24"/>
        </w:rPr>
        <w:t>（</w:t>
      </w:r>
      <w:r>
        <w:rPr>
          <w:rFonts w:hAnsi="宋体" w:hint="eastAsia"/>
          <w:kern w:val="2"/>
          <w:sz w:val="24"/>
          <w:szCs w:val="24"/>
        </w:rPr>
        <w:t>2</w:t>
      </w:r>
      <w:r>
        <w:rPr>
          <w:rFonts w:hAnsi="宋体" w:hint="eastAsia"/>
          <w:kern w:val="2"/>
          <w:sz w:val="24"/>
          <w:szCs w:val="24"/>
        </w:rPr>
        <w:t>）采取不正当手段诋毁、排挤其他投标人；</w:t>
      </w:r>
    </w:p>
    <w:p w14:paraId="4A9A7DCC" w14:textId="77777777" w:rsidR="00000000" w:rsidRDefault="00106167">
      <w:pPr>
        <w:ind w:firstLine="480"/>
        <w:rPr>
          <w:rFonts w:hAnsi="宋体" w:hint="eastAsia"/>
          <w:kern w:val="2"/>
          <w:sz w:val="24"/>
          <w:szCs w:val="24"/>
        </w:rPr>
      </w:pPr>
      <w:r>
        <w:rPr>
          <w:rFonts w:hAnsi="宋体" w:hint="eastAsia"/>
          <w:kern w:val="2"/>
          <w:sz w:val="24"/>
          <w:szCs w:val="24"/>
        </w:rPr>
        <w:t>（</w:t>
      </w:r>
      <w:r>
        <w:rPr>
          <w:rFonts w:hAnsi="宋体" w:hint="eastAsia"/>
          <w:kern w:val="2"/>
          <w:sz w:val="24"/>
          <w:szCs w:val="24"/>
        </w:rPr>
        <w:t>3</w:t>
      </w:r>
      <w:r>
        <w:rPr>
          <w:rFonts w:hAnsi="宋体" w:hint="eastAsia"/>
          <w:kern w:val="2"/>
          <w:sz w:val="24"/>
          <w:szCs w:val="24"/>
        </w:rPr>
        <w:t>）与采购单位、其他投标人恶意串通；</w:t>
      </w:r>
    </w:p>
    <w:p w14:paraId="23D8D866" w14:textId="77777777" w:rsidR="00000000" w:rsidRDefault="00106167">
      <w:pPr>
        <w:ind w:firstLine="480"/>
        <w:rPr>
          <w:rFonts w:hAnsi="宋体" w:hint="eastAsia"/>
          <w:kern w:val="2"/>
          <w:sz w:val="24"/>
          <w:szCs w:val="24"/>
        </w:rPr>
      </w:pPr>
      <w:r>
        <w:rPr>
          <w:rFonts w:hAnsi="宋体" w:hint="eastAsia"/>
          <w:kern w:val="2"/>
          <w:sz w:val="24"/>
          <w:szCs w:val="24"/>
        </w:rPr>
        <w:t>（</w:t>
      </w:r>
      <w:r>
        <w:rPr>
          <w:rFonts w:hAnsi="宋体" w:hint="eastAsia"/>
          <w:kern w:val="2"/>
          <w:sz w:val="24"/>
          <w:szCs w:val="24"/>
        </w:rPr>
        <w:t>4</w:t>
      </w:r>
      <w:r>
        <w:rPr>
          <w:rFonts w:hAnsi="宋体" w:hint="eastAsia"/>
          <w:kern w:val="2"/>
          <w:sz w:val="24"/>
          <w:szCs w:val="24"/>
        </w:rPr>
        <w:t>）向采购单位、评标委员会成员行贿或者提供其他不正当利益；</w:t>
      </w:r>
    </w:p>
    <w:p w14:paraId="50F27A00" w14:textId="77777777" w:rsidR="00000000" w:rsidRDefault="00106167">
      <w:pPr>
        <w:ind w:firstLine="480"/>
        <w:rPr>
          <w:rFonts w:hAnsi="宋体" w:hint="eastAsia"/>
          <w:kern w:val="2"/>
          <w:sz w:val="24"/>
          <w:szCs w:val="24"/>
        </w:rPr>
      </w:pPr>
      <w:r>
        <w:rPr>
          <w:rFonts w:hAnsi="宋体" w:hint="eastAsia"/>
          <w:kern w:val="2"/>
          <w:sz w:val="24"/>
          <w:szCs w:val="24"/>
        </w:rPr>
        <w:t>（</w:t>
      </w:r>
      <w:r>
        <w:rPr>
          <w:rFonts w:hAnsi="宋体" w:hint="eastAsia"/>
          <w:kern w:val="2"/>
          <w:sz w:val="24"/>
          <w:szCs w:val="24"/>
        </w:rPr>
        <w:t>5</w:t>
      </w:r>
      <w:r>
        <w:rPr>
          <w:rFonts w:hAnsi="宋体" w:hint="eastAsia"/>
          <w:kern w:val="2"/>
          <w:sz w:val="24"/>
          <w:szCs w:val="24"/>
        </w:rPr>
        <w:t>）在招标过程中与招标采购单位进行协商谈判；</w:t>
      </w:r>
    </w:p>
    <w:p w14:paraId="013F2DA4" w14:textId="77777777" w:rsidR="00000000" w:rsidRDefault="00106167">
      <w:pPr>
        <w:spacing w:line="400" w:lineRule="exact"/>
        <w:ind w:firstLine="480"/>
        <w:rPr>
          <w:rFonts w:hAnsi="宋体" w:cs="宋体" w:hint="eastAsia"/>
          <w:sz w:val="24"/>
          <w:szCs w:val="24"/>
        </w:rPr>
      </w:pPr>
      <w:r>
        <w:rPr>
          <w:rFonts w:hAnsi="宋体" w:cs="宋体" w:hint="eastAsia"/>
          <w:sz w:val="24"/>
          <w:szCs w:val="24"/>
        </w:rPr>
        <w:t>（</w:t>
      </w:r>
      <w:r>
        <w:rPr>
          <w:rFonts w:hAnsi="宋体" w:cs="宋体" w:hint="eastAsia"/>
          <w:sz w:val="24"/>
          <w:szCs w:val="24"/>
        </w:rPr>
        <w:t>6</w:t>
      </w:r>
      <w:r>
        <w:rPr>
          <w:rFonts w:hAnsi="宋体" w:cs="宋体" w:hint="eastAsia"/>
          <w:sz w:val="24"/>
          <w:szCs w:val="24"/>
        </w:rPr>
        <w:t>）中标或者中标后无正当理由拒不与招标人签订采购合同；</w:t>
      </w:r>
    </w:p>
    <w:p w14:paraId="6FC6A5AC" w14:textId="77777777" w:rsidR="00000000" w:rsidRDefault="00106167">
      <w:pPr>
        <w:spacing w:line="400" w:lineRule="exact"/>
        <w:ind w:firstLine="480"/>
        <w:rPr>
          <w:rFonts w:hAnsi="宋体" w:cs="宋体" w:hint="eastAsia"/>
          <w:sz w:val="24"/>
          <w:szCs w:val="24"/>
        </w:rPr>
      </w:pPr>
      <w:r>
        <w:rPr>
          <w:rFonts w:hAnsi="宋体" w:cs="宋体" w:hint="eastAsia"/>
          <w:sz w:val="24"/>
          <w:szCs w:val="24"/>
        </w:rPr>
        <w:t>（</w:t>
      </w:r>
      <w:r>
        <w:rPr>
          <w:rFonts w:hAnsi="宋体" w:cs="宋体" w:hint="eastAsia"/>
          <w:sz w:val="24"/>
          <w:szCs w:val="24"/>
        </w:rPr>
        <w:t>7</w:t>
      </w:r>
      <w:r>
        <w:rPr>
          <w:rFonts w:hAnsi="宋体" w:cs="宋体" w:hint="eastAsia"/>
          <w:sz w:val="24"/>
          <w:szCs w:val="24"/>
        </w:rPr>
        <w:t>）未按照招标文件确定的事项签订采购合同；</w:t>
      </w:r>
    </w:p>
    <w:p w14:paraId="32CEA110" w14:textId="77777777" w:rsidR="00000000" w:rsidRDefault="00106167">
      <w:pPr>
        <w:spacing w:line="400" w:lineRule="exact"/>
        <w:ind w:firstLine="480"/>
        <w:rPr>
          <w:rFonts w:hAnsi="宋体" w:cs="宋体" w:hint="eastAsia"/>
          <w:sz w:val="24"/>
          <w:szCs w:val="24"/>
        </w:rPr>
      </w:pPr>
      <w:r>
        <w:rPr>
          <w:rFonts w:hAnsi="宋体" w:cs="宋体" w:hint="eastAsia"/>
          <w:sz w:val="24"/>
          <w:szCs w:val="24"/>
        </w:rPr>
        <w:t>（</w:t>
      </w:r>
      <w:r>
        <w:rPr>
          <w:rFonts w:hAnsi="宋体" w:cs="宋体" w:hint="eastAsia"/>
          <w:sz w:val="24"/>
          <w:szCs w:val="24"/>
        </w:rPr>
        <w:t>8</w:t>
      </w:r>
      <w:r>
        <w:rPr>
          <w:rFonts w:hAnsi="宋体" w:cs="宋体" w:hint="eastAsia"/>
          <w:sz w:val="24"/>
          <w:szCs w:val="24"/>
        </w:rPr>
        <w:t>）将采购合同转包或者违规分包；</w:t>
      </w:r>
    </w:p>
    <w:p w14:paraId="3C059F48" w14:textId="77777777" w:rsidR="00000000" w:rsidRDefault="00106167">
      <w:pPr>
        <w:spacing w:line="400" w:lineRule="exact"/>
        <w:ind w:firstLine="480"/>
        <w:rPr>
          <w:rFonts w:hAnsi="宋体" w:cs="宋体" w:hint="eastAsia"/>
          <w:sz w:val="24"/>
          <w:szCs w:val="24"/>
        </w:rPr>
      </w:pPr>
      <w:r>
        <w:rPr>
          <w:rFonts w:hAnsi="宋体" w:cs="宋体" w:hint="eastAsia"/>
          <w:sz w:val="24"/>
          <w:szCs w:val="24"/>
        </w:rPr>
        <w:t>（</w:t>
      </w:r>
      <w:r>
        <w:rPr>
          <w:rFonts w:hAnsi="宋体" w:cs="宋体" w:hint="eastAsia"/>
          <w:sz w:val="24"/>
          <w:szCs w:val="24"/>
        </w:rPr>
        <w:t>9</w:t>
      </w:r>
      <w:r>
        <w:rPr>
          <w:rFonts w:hAnsi="宋体" w:cs="宋体" w:hint="eastAsia"/>
          <w:sz w:val="24"/>
          <w:szCs w:val="24"/>
        </w:rPr>
        <w:t>）提供假冒伪劣产品；</w:t>
      </w:r>
    </w:p>
    <w:p w14:paraId="3EBC5709" w14:textId="77777777" w:rsidR="00000000" w:rsidRDefault="00106167">
      <w:pPr>
        <w:spacing w:line="400" w:lineRule="exact"/>
        <w:ind w:firstLine="480"/>
        <w:rPr>
          <w:rFonts w:hAnsi="宋体" w:cs="宋体" w:hint="eastAsia"/>
          <w:sz w:val="24"/>
          <w:szCs w:val="24"/>
        </w:rPr>
      </w:pPr>
      <w:r>
        <w:rPr>
          <w:rFonts w:hAnsi="宋体" w:cs="宋体" w:hint="eastAsia"/>
          <w:sz w:val="24"/>
          <w:szCs w:val="24"/>
        </w:rPr>
        <w:t>（</w:t>
      </w:r>
      <w:r>
        <w:rPr>
          <w:rFonts w:hAnsi="宋体" w:cs="宋体" w:hint="eastAsia"/>
          <w:sz w:val="24"/>
          <w:szCs w:val="24"/>
        </w:rPr>
        <w:t>10</w:t>
      </w:r>
      <w:r>
        <w:rPr>
          <w:rFonts w:hAnsi="宋体" w:cs="宋体" w:hint="eastAsia"/>
          <w:sz w:val="24"/>
          <w:szCs w:val="24"/>
        </w:rPr>
        <w:t>）擅自变更、中止或者终止采购合同；</w:t>
      </w:r>
    </w:p>
    <w:p w14:paraId="5A63D1DB" w14:textId="77777777" w:rsidR="00000000" w:rsidRDefault="00106167">
      <w:pPr>
        <w:ind w:firstLine="480"/>
        <w:rPr>
          <w:rFonts w:hAnsi="宋体" w:hint="eastAsia"/>
          <w:kern w:val="2"/>
          <w:sz w:val="24"/>
          <w:szCs w:val="24"/>
        </w:rPr>
      </w:pPr>
      <w:r>
        <w:rPr>
          <w:rFonts w:hAnsi="宋体" w:hint="eastAsia"/>
          <w:kern w:val="2"/>
          <w:sz w:val="24"/>
          <w:szCs w:val="24"/>
        </w:rPr>
        <w:t>（</w:t>
      </w:r>
      <w:r>
        <w:rPr>
          <w:rFonts w:hAnsi="宋体" w:hint="eastAsia"/>
          <w:kern w:val="2"/>
          <w:sz w:val="24"/>
          <w:szCs w:val="24"/>
        </w:rPr>
        <w:t>11</w:t>
      </w:r>
      <w:r>
        <w:rPr>
          <w:rFonts w:hAnsi="宋体" w:hint="eastAsia"/>
          <w:kern w:val="2"/>
          <w:sz w:val="24"/>
          <w:szCs w:val="24"/>
        </w:rPr>
        <w:t>）拒绝有关部门的监督检查或者向监督检查部门提供虚假情况；</w:t>
      </w:r>
    </w:p>
    <w:p w14:paraId="42769361" w14:textId="77777777" w:rsidR="00000000" w:rsidRDefault="00106167">
      <w:pPr>
        <w:autoSpaceDE w:val="0"/>
        <w:autoSpaceDN w:val="0"/>
        <w:adjustRightInd w:val="0"/>
        <w:spacing w:line="240" w:lineRule="auto"/>
        <w:ind w:firstLine="480"/>
        <w:jc w:val="left"/>
        <w:rPr>
          <w:rFonts w:hAnsi="宋体" w:hint="eastAsia"/>
          <w:snapToGrid w:val="0"/>
          <w:sz w:val="24"/>
          <w:szCs w:val="24"/>
        </w:rPr>
      </w:pPr>
      <w:r>
        <w:rPr>
          <w:rFonts w:hAnsi="宋体" w:hint="eastAsia"/>
          <w:kern w:val="2"/>
          <w:sz w:val="24"/>
          <w:szCs w:val="24"/>
        </w:rPr>
        <w:t>（</w:t>
      </w:r>
      <w:r>
        <w:rPr>
          <w:rFonts w:hAnsi="宋体" w:hint="eastAsia"/>
          <w:kern w:val="2"/>
          <w:sz w:val="24"/>
          <w:szCs w:val="24"/>
        </w:rPr>
        <w:t>12</w:t>
      </w:r>
      <w:r>
        <w:rPr>
          <w:rFonts w:hAnsi="宋体" w:hint="eastAsia"/>
          <w:kern w:val="2"/>
          <w:sz w:val="24"/>
          <w:szCs w:val="24"/>
        </w:rPr>
        <w:t>）</w:t>
      </w:r>
      <w:r>
        <w:rPr>
          <w:rFonts w:hAnsi="宋体" w:hint="eastAsia"/>
          <w:snapToGrid w:val="0"/>
          <w:sz w:val="24"/>
          <w:szCs w:val="24"/>
        </w:rPr>
        <w:t>与其他投标人在同一合同项下的采购项目中，同时委托同一个自然人、同一家庭的人员、同一单位的人员作为授权代表的行为。</w:t>
      </w:r>
      <w:r>
        <w:rPr>
          <w:rFonts w:hAnsi="宋体" w:hint="eastAsia"/>
          <w:snapToGrid w:val="0"/>
          <w:sz w:val="24"/>
          <w:szCs w:val="24"/>
        </w:rPr>
        <w:t xml:space="preserve"> </w:t>
      </w:r>
    </w:p>
    <w:p w14:paraId="5A00BB64" w14:textId="77777777" w:rsidR="00000000" w:rsidRDefault="00106167">
      <w:pPr>
        <w:autoSpaceDE w:val="0"/>
        <w:autoSpaceDN w:val="0"/>
        <w:adjustRightInd w:val="0"/>
        <w:spacing w:line="240" w:lineRule="auto"/>
        <w:ind w:firstLine="480"/>
        <w:jc w:val="left"/>
        <w:rPr>
          <w:rFonts w:hAnsi="宋体" w:cs="宋体" w:hint="eastAsia"/>
          <w:sz w:val="24"/>
          <w:szCs w:val="24"/>
        </w:rPr>
      </w:pPr>
      <w:r>
        <w:rPr>
          <w:rFonts w:hAnsi="宋体" w:cs="宋体" w:hint="eastAsia"/>
          <w:sz w:val="24"/>
          <w:szCs w:val="24"/>
        </w:rPr>
        <w:t>（</w:t>
      </w:r>
      <w:r>
        <w:rPr>
          <w:rFonts w:hAnsi="宋体" w:cs="宋体" w:hint="eastAsia"/>
          <w:sz w:val="24"/>
          <w:szCs w:val="24"/>
        </w:rPr>
        <w:t>13</w:t>
      </w:r>
      <w:r>
        <w:rPr>
          <w:rFonts w:hAnsi="宋体" w:cs="宋体" w:hint="eastAsia"/>
          <w:sz w:val="24"/>
          <w:szCs w:val="24"/>
        </w:rPr>
        <w:t>）法律法规规定的其他情形。</w:t>
      </w:r>
    </w:p>
    <w:p w14:paraId="6921CC48" w14:textId="77777777" w:rsidR="00000000" w:rsidRDefault="00106167">
      <w:pPr>
        <w:ind w:firstLine="480"/>
        <w:rPr>
          <w:rFonts w:hAnsi="宋体" w:hint="eastAsia"/>
          <w:kern w:val="2"/>
          <w:sz w:val="24"/>
          <w:szCs w:val="24"/>
        </w:rPr>
      </w:pPr>
      <w:r>
        <w:rPr>
          <w:rFonts w:hAnsi="宋体" w:hint="eastAsia"/>
          <w:kern w:val="2"/>
          <w:sz w:val="24"/>
          <w:szCs w:val="24"/>
        </w:rPr>
        <w:t>投标人有上述情形的，按照规定追究法律责任，具备（</w:t>
      </w:r>
      <w:r>
        <w:rPr>
          <w:rFonts w:hAnsi="宋体" w:hint="eastAsia"/>
          <w:kern w:val="2"/>
          <w:sz w:val="24"/>
          <w:szCs w:val="24"/>
        </w:rPr>
        <w:t>1</w:t>
      </w:r>
      <w:r>
        <w:rPr>
          <w:rFonts w:hAnsi="宋体" w:hint="eastAsia"/>
          <w:kern w:val="2"/>
          <w:sz w:val="24"/>
          <w:szCs w:val="24"/>
        </w:rPr>
        <w:t>）</w:t>
      </w:r>
      <w:r>
        <w:rPr>
          <w:rFonts w:hAnsi="宋体" w:hint="eastAsia"/>
          <w:kern w:val="2"/>
          <w:sz w:val="24"/>
          <w:szCs w:val="24"/>
        </w:rPr>
        <w:t>-</w:t>
      </w:r>
      <w:r>
        <w:rPr>
          <w:rFonts w:hAnsi="宋体" w:hint="eastAsia"/>
          <w:kern w:val="2"/>
          <w:sz w:val="24"/>
          <w:szCs w:val="24"/>
        </w:rPr>
        <w:t>（</w:t>
      </w:r>
      <w:r>
        <w:rPr>
          <w:rFonts w:hAnsi="宋体" w:hint="eastAsia"/>
          <w:kern w:val="2"/>
          <w:sz w:val="24"/>
          <w:szCs w:val="24"/>
        </w:rPr>
        <w:t>13</w:t>
      </w:r>
      <w:r>
        <w:rPr>
          <w:rFonts w:hAnsi="宋体" w:hint="eastAsia"/>
          <w:kern w:val="2"/>
          <w:sz w:val="24"/>
          <w:szCs w:val="24"/>
        </w:rPr>
        <w:t>）条情形之一的，其投标或中标资格将被取消。</w:t>
      </w:r>
    </w:p>
    <w:p w14:paraId="50A6E802" w14:textId="77777777" w:rsidR="00000000" w:rsidRDefault="00106167">
      <w:pPr>
        <w:ind w:firstLine="480"/>
        <w:rPr>
          <w:rFonts w:hAnsi="宋体" w:hint="eastAsia"/>
          <w:kern w:val="2"/>
          <w:sz w:val="24"/>
          <w:szCs w:val="24"/>
        </w:rPr>
      </w:pPr>
    </w:p>
    <w:p w14:paraId="2E1F6640" w14:textId="77777777" w:rsidR="00000000" w:rsidRDefault="00106167">
      <w:pPr>
        <w:pStyle w:val="2"/>
        <w:spacing w:line="400" w:lineRule="exact"/>
        <w:ind w:firstLineChars="0" w:firstLine="0"/>
        <w:jc w:val="center"/>
        <w:rPr>
          <w:rFonts w:ascii="宋体" w:eastAsia="宋体" w:hAnsi="宋体" w:hint="eastAsia"/>
          <w:kern w:val="0"/>
          <w:szCs w:val="28"/>
        </w:rPr>
      </w:pPr>
      <w:r>
        <w:rPr>
          <w:rFonts w:ascii="宋体" w:eastAsia="宋体" w:hAnsi="宋体" w:hint="eastAsia"/>
          <w:kern w:val="0"/>
          <w:szCs w:val="28"/>
        </w:rPr>
        <w:t>七、质疑</w:t>
      </w:r>
      <w:bookmarkStart w:id="242" w:name="_Toc217446079"/>
      <w:bookmarkEnd w:id="240"/>
      <w:bookmarkEnd w:id="241"/>
    </w:p>
    <w:bookmarkEnd w:id="242"/>
    <w:p w14:paraId="05A270B5" w14:textId="77777777" w:rsidR="00000000" w:rsidRDefault="00106167">
      <w:pPr>
        <w:pStyle w:val="3"/>
        <w:spacing w:line="400" w:lineRule="exact"/>
        <w:ind w:firstLineChars="147" w:firstLine="354"/>
        <w:rPr>
          <w:rFonts w:ascii="宋体" w:hAnsi="宋体" w:hint="eastAsia"/>
          <w:szCs w:val="24"/>
        </w:rPr>
      </w:pPr>
      <w:r>
        <w:rPr>
          <w:rFonts w:ascii="宋体" w:hAnsi="宋体" w:hint="eastAsia"/>
          <w:szCs w:val="24"/>
        </w:rPr>
        <w:t>34.</w:t>
      </w:r>
      <w:bookmarkStart w:id="243" w:name="_Toc217446081"/>
      <w:bookmarkEnd w:id="234"/>
      <w:bookmarkEnd w:id="235"/>
      <w:r>
        <w:rPr>
          <w:rFonts w:ascii="宋体" w:hAnsi="宋体" w:hint="eastAsia"/>
          <w:szCs w:val="24"/>
        </w:rPr>
        <w:t xml:space="preserve"> </w:t>
      </w:r>
      <w:bookmarkStart w:id="244" w:name="OLE_LINK7"/>
      <w:bookmarkStart w:id="245" w:name="_Toc319937306"/>
      <w:bookmarkStart w:id="246" w:name="_Toc217446093"/>
      <w:bookmarkEnd w:id="243"/>
      <w:r>
        <w:rPr>
          <w:rFonts w:ascii="宋体" w:hAnsi="宋体" w:hint="eastAsia"/>
          <w:szCs w:val="24"/>
        </w:rPr>
        <w:t>关于质疑的相关要求详见投标人须知前附表第</w:t>
      </w:r>
      <w:r>
        <w:rPr>
          <w:rFonts w:ascii="宋体" w:hAnsi="宋体" w:hint="eastAsia"/>
          <w:szCs w:val="24"/>
        </w:rPr>
        <w:t>27</w:t>
      </w:r>
      <w:r>
        <w:rPr>
          <w:rFonts w:ascii="宋体" w:hAnsi="宋体" w:hint="eastAsia"/>
          <w:szCs w:val="24"/>
        </w:rPr>
        <w:t>项。</w:t>
      </w:r>
      <w:bookmarkEnd w:id="244"/>
    </w:p>
    <w:p w14:paraId="43CA7FDC" w14:textId="77777777" w:rsidR="00000000" w:rsidRDefault="00106167">
      <w:pPr>
        <w:ind w:firstLine="680"/>
        <w:rPr>
          <w:rFonts w:hint="eastAsia"/>
        </w:rPr>
      </w:pPr>
    </w:p>
    <w:p w14:paraId="4A97E5ED" w14:textId="77777777" w:rsidR="00000000" w:rsidRDefault="00106167">
      <w:pPr>
        <w:pStyle w:val="2"/>
        <w:spacing w:line="400" w:lineRule="exact"/>
        <w:ind w:firstLineChars="1100" w:firstLine="3092"/>
        <w:rPr>
          <w:rFonts w:ascii="宋体" w:eastAsia="宋体" w:hAnsi="宋体"/>
          <w:kern w:val="0"/>
          <w:szCs w:val="28"/>
        </w:rPr>
      </w:pPr>
      <w:r>
        <w:rPr>
          <w:rFonts w:ascii="宋体" w:eastAsia="宋体" w:hAnsi="宋体" w:hint="eastAsia"/>
          <w:kern w:val="0"/>
          <w:szCs w:val="28"/>
        </w:rPr>
        <w:t>八、招标</w:t>
      </w:r>
      <w:r>
        <w:rPr>
          <w:rFonts w:ascii="宋体" w:eastAsia="宋体" w:hAnsi="宋体" w:hint="eastAsia"/>
          <w:kern w:val="0"/>
          <w:szCs w:val="28"/>
        </w:rPr>
        <w:t>文件的解释说明</w:t>
      </w:r>
    </w:p>
    <w:p w14:paraId="405C881E" w14:textId="77777777" w:rsidR="00000000" w:rsidRDefault="00106167">
      <w:pPr>
        <w:autoSpaceDE w:val="0"/>
        <w:autoSpaceDN w:val="0"/>
        <w:adjustRightInd w:val="0"/>
        <w:spacing w:before="7" w:line="220" w:lineRule="exact"/>
        <w:ind w:firstLineChars="0" w:firstLine="0"/>
        <w:jc w:val="left"/>
        <w:rPr>
          <w:rFonts w:hAnsi="宋体" w:cs="Microsoft JhengHei"/>
          <w:sz w:val="24"/>
          <w:szCs w:val="24"/>
        </w:rPr>
      </w:pPr>
    </w:p>
    <w:p w14:paraId="38DECAA1" w14:textId="77777777" w:rsidR="00000000" w:rsidRDefault="00106167">
      <w:pPr>
        <w:pStyle w:val="3"/>
        <w:spacing w:line="400" w:lineRule="exact"/>
        <w:ind w:firstLineChars="147" w:firstLine="354"/>
        <w:rPr>
          <w:rFonts w:ascii="宋体" w:hAnsi="宋体"/>
          <w:szCs w:val="24"/>
        </w:rPr>
      </w:pPr>
      <w:r>
        <w:rPr>
          <w:rFonts w:ascii="宋体" w:hAnsi="宋体"/>
          <w:szCs w:val="24"/>
        </w:rPr>
        <w:t>3</w:t>
      </w:r>
      <w:r>
        <w:rPr>
          <w:rFonts w:ascii="宋体" w:hAnsi="宋体" w:hint="eastAsia"/>
          <w:szCs w:val="24"/>
        </w:rPr>
        <w:t>5</w:t>
      </w:r>
      <w:r>
        <w:rPr>
          <w:rFonts w:ascii="宋体" w:hAnsi="宋体"/>
          <w:szCs w:val="24"/>
        </w:rPr>
        <w:t>.</w:t>
      </w:r>
      <w:r>
        <w:rPr>
          <w:rFonts w:ascii="宋体" w:hAnsi="宋体" w:hint="eastAsia"/>
          <w:szCs w:val="24"/>
        </w:rPr>
        <w:t xml:space="preserve"> </w:t>
      </w:r>
      <w:r>
        <w:rPr>
          <w:rFonts w:ascii="宋体" w:hAnsi="宋体" w:hint="eastAsia"/>
          <w:szCs w:val="24"/>
        </w:rPr>
        <w:t>招标文件内容冲突的解决及优先适用次序</w:t>
      </w:r>
    </w:p>
    <w:p w14:paraId="56105343" w14:textId="77777777" w:rsidR="00000000" w:rsidRDefault="00106167">
      <w:pPr>
        <w:pStyle w:val="a5"/>
        <w:ind w:firstLine="480"/>
        <w:rPr>
          <w:rFonts w:ascii="宋体" w:hAnsi="宋体"/>
          <w:sz w:val="24"/>
          <w:szCs w:val="24"/>
        </w:rPr>
      </w:pPr>
      <w:r>
        <w:rPr>
          <w:rFonts w:ascii="宋体" w:hAnsi="宋体"/>
          <w:sz w:val="24"/>
          <w:szCs w:val="24"/>
        </w:rPr>
        <w:t>3</w:t>
      </w:r>
      <w:r>
        <w:rPr>
          <w:rFonts w:ascii="宋体" w:hAnsi="宋体" w:hint="eastAsia"/>
          <w:sz w:val="24"/>
          <w:szCs w:val="24"/>
        </w:rPr>
        <w:t>5</w:t>
      </w:r>
      <w:r>
        <w:rPr>
          <w:rFonts w:ascii="宋体" w:hAnsi="宋体"/>
          <w:sz w:val="24"/>
          <w:szCs w:val="24"/>
        </w:rPr>
        <w:t xml:space="preserve">.1  </w:t>
      </w:r>
      <w:r>
        <w:rPr>
          <w:rFonts w:ascii="宋体" w:hAnsi="宋体" w:hint="eastAsia"/>
          <w:sz w:val="24"/>
          <w:szCs w:val="24"/>
        </w:rPr>
        <w:t>招标文件编制的内容前后有矛盾或不一致时，有时间先后顺序的，以发出时间在后的修改、澄清或补正文件为准；没有时间先后顺序的，按有利于全体投标人的原则进行处理。</w:t>
      </w:r>
    </w:p>
    <w:p w14:paraId="4B5703D6" w14:textId="77777777" w:rsidR="00000000" w:rsidRDefault="00106167">
      <w:pPr>
        <w:pStyle w:val="a5"/>
        <w:ind w:firstLine="480"/>
        <w:rPr>
          <w:rFonts w:ascii="宋体" w:hAnsi="宋体" w:hint="eastAsia"/>
          <w:sz w:val="24"/>
          <w:szCs w:val="24"/>
        </w:rPr>
      </w:pPr>
      <w:r>
        <w:rPr>
          <w:rFonts w:ascii="宋体" w:hAnsi="宋体"/>
          <w:sz w:val="24"/>
          <w:szCs w:val="24"/>
        </w:rPr>
        <w:t>3</w:t>
      </w:r>
      <w:r>
        <w:rPr>
          <w:rFonts w:ascii="宋体" w:hAnsi="宋体" w:hint="eastAsia"/>
          <w:sz w:val="24"/>
          <w:szCs w:val="24"/>
        </w:rPr>
        <w:t>5</w:t>
      </w:r>
      <w:r>
        <w:rPr>
          <w:rFonts w:ascii="宋体" w:hAnsi="宋体"/>
          <w:sz w:val="24"/>
          <w:szCs w:val="24"/>
        </w:rPr>
        <w:t xml:space="preserve">.2  </w:t>
      </w:r>
      <w:r>
        <w:rPr>
          <w:rFonts w:ascii="宋体" w:hAnsi="宋体" w:hint="eastAsia"/>
          <w:sz w:val="24"/>
          <w:szCs w:val="24"/>
        </w:rPr>
        <w:t>对招标文件的解释，由招标代理机构负责。</w:t>
      </w:r>
    </w:p>
    <w:p w14:paraId="643B020E" w14:textId="77777777" w:rsidR="00000000" w:rsidRDefault="00106167">
      <w:pPr>
        <w:pStyle w:val="a5"/>
        <w:ind w:firstLine="482"/>
        <w:jc w:val="center"/>
        <w:rPr>
          <w:rFonts w:hAnsi="宋体" w:hint="eastAsia"/>
          <w:b/>
          <w:sz w:val="24"/>
          <w:szCs w:val="24"/>
        </w:rPr>
      </w:pPr>
    </w:p>
    <w:p w14:paraId="46CAC0B5" w14:textId="77777777" w:rsidR="00000000" w:rsidRDefault="00106167">
      <w:pPr>
        <w:pStyle w:val="2"/>
        <w:ind w:firstLine="562"/>
        <w:jc w:val="center"/>
        <w:rPr>
          <w:rFonts w:ascii="宋体"/>
        </w:rPr>
      </w:pPr>
      <w:r>
        <w:rPr>
          <w:rFonts w:hint="eastAsia"/>
        </w:rPr>
        <w:t>九、其他</w:t>
      </w:r>
    </w:p>
    <w:p w14:paraId="6B4FAFA0" w14:textId="77777777" w:rsidR="00000000" w:rsidRDefault="00106167">
      <w:pPr>
        <w:pStyle w:val="3"/>
        <w:spacing w:line="400" w:lineRule="exact"/>
        <w:ind w:firstLineChars="147" w:firstLine="354"/>
        <w:rPr>
          <w:rFonts w:ascii="宋体" w:hAnsi="宋体"/>
          <w:szCs w:val="24"/>
        </w:rPr>
      </w:pPr>
      <w:r>
        <w:rPr>
          <w:rFonts w:ascii="宋体" w:hAnsi="宋体" w:hint="eastAsia"/>
          <w:szCs w:val="24"/>
        </w:rPr>
        <w:t>36</w:t>
      </w:r>
      <w:r>
        <w:rPr>
          <w:rFonts w:ascii="宋体" w:hAnsi="宋体"/>
          <w:szCs w:val="24"/>
        </w:rPr>
        <w:t xml:space="preserve">. </w:t>
      </w:r>
      <w:r>
        <w:rPr>
          <w:rFonts w:ascii="宋体" w:hAnsi="宋体" w:hint="eastAsia"/>
          <w:szCs w:val="24"/>
        </w:rPr>
        <w:t>时间计算</w:t>
      </w:r>
    </w:p>
    <w:p w14:paraId="6B117F17" w14:textId="77777777" w:rsidR="00000000" w:rsidRDefault="00106167">
      <w:pPr>
        <w:pStyle w:val="a5"/>
        <w:ind w:firstLine="480"/>
        <w:rPr>
          <w:rFonts w:ascii="宋体" w:hAnsi="宋体" w:hint="eastAsia"/>
          <w:sz w:val="24"/>
          <w:szCs w:val="24"/>
        </w:rPr>
      </w:pPr>
      <w:r>
        <w:rPr>
          <w:rFonts w:ascii="宋体" w:hAnsi="宋体" w:hint="eastAsia"/>
          <w:sz w:val="24"/>
          <w:szCs w:val="24"/>
        </w:rPr>
        <w:t>本招标文件规定按日计算期间的，开始当天不计入，从次日开始计算。期限的最后一日是国家法定节假日的，顺延到节假日后的次日为期限的最后一日。</w:t>
      </w:r>
    </w:p>
    <w:p w14:paraId="194579D6" w14:textId="77777777" w:rsidR="00000000" w:rsidRDefault="00106167">
      <w:pPr>
        <w:pStyle w:val="a5"/>
        <w:ind w:firstLine="480"/>
        <w:rPr>
          <w:rFonts w:ascii="宋体" w:hAnsi="宋体"/>
          <w:sz w:val="24"/>
          <w:szCs w:val="24"/>
        </w:rPr>
      </w:pPr>
      <w:r>
        <w:rPr>
          <w:rFonts w:ascii="宋体" w:hAnsi="宋体" w:hint="eastAsia"/>
          <w:sz w:val="24"/>
          <w:szCs w:val="24"/>
        </w:rPr>
        <w:t>招标文件中出现的“天”、“日”，均为“日历天”，表述为“工作日</w:t>
      </w:r>
      <w:r>
        <w:rPr>
          <w:rFonts w:ascii="宋体" w:hAnsi="宋体" w:hint="eastAsia"/>
          <w:sz w:val="24"/>
          <w:szCs w:val="24"/>
        </w:rPr>
        <w:t>”的除外。</w:t>
      </w:r>
    </w:p>
    <w:p w14:paraId="195FD08D" w14:textId="77777777" w:rsidR="00000000" w:rsidRDefault="00106167">
      <w:pPr>
        <w:pStyle w:val="3"/>
        <w:spacing w:line="400" w:lineRule="exact"/>
        <w:ind w:firstLineChars="147" w:firstLine="354"/>
        <w:rPr>
          <w:rFonts w:ascii="宋体" w:hAnsi="宋体"/>
          <w:szCs w:val="24"/>
        </w:rPr>
      </w:pPr>
      <w:r>
        <w:rPr>
          <w:rFonts w:ascii="宋体" w:hAnsi="宋体" w:hint="eastAsia"/>
          <w:szCs w:val="24"/>
        </w:rPr>
        <w:t>37</w:t>
      </w:r>
      <w:r>
        <w:rPr>
          <w:rFonts w:ascii="宋体" w:hAnsi="宋体" w:hint="eastAsia"/>
          <w:szCs w:val="24"/>
        </w:rPr>
        <w:t>．本数计算</w:t>
      </w:r>
    </w:p>
    <w:p w14:paraId="0BD0617B" w14:textId="77777777" w:rsidR="00000000" w:rsidRDefault="00106167">
      <w:pPr>
        <w:pStyle w:val="a5"/>
        <w:ind w:firstLine="480"/>
        <w:rPr>
          <w:rFonts w:ascii="宋体" w:hAnsi="宋体"/>
          <w:sz w:val="24"/>
          <w:szCs w:val="24"/>
        </w:rPr>
      </w:pPr>
      <w:r>
        <w:rPr>
          <w:rFonts w:ascii="宋体" w:hAnsi="宋体" w:hint="eastAsia"/>
          <w:sz w:val="24"/>
          <w:szCs w:val="24"/>
        </w:rPr>
        <w:t>本招标文件所称的“以上”、</w:t>
      </w:r>
      <w:r>
        <w:rPr>
          <w:rFonts w:ascii="宋体" w:hAnsi="宋体" w:hint="eastAsia"/>
          <w:sz w:val="24"/>
          <w:szCs w:val="24"/>
        </w:rPr>
        <w:t xml:space="preserve"> </w:t>
      </w:r>
      <w:r>
        <w:rPr>
          <w:rFonts w:ascii="宋体" w:hAnsi="宋体" w:hint="eastAsia"/>
          <w:sz w:val="24"/>
          <w:szCs w:val="24"/>
        </w:rPr>
        <w:t>“以内”包括本数，“以下”“不足”不包括本数。</w:t>
      </w:r>
    </w:p>
    <w:p w14:paraId="54385E42" w14:textId="77777777" w:rsidR="00000000" w:rsidRDefault="00106167">
      <w:pPr>
        <w:pStyle w:val="3"/>
        <w:spacing w:line="400" w:lineRule="exact"/>
        <w:ind w:firstLineChars="147" w:firstLine="354"/>
        <w:rPr>
          <w:rFonts w:ascii="宋体" w:hAnsi="宋体"/>
          <w:szCs w:val="24"/>
        </w:rPr>
      </w:pPr>
      <w:r>
        <w:rPr>
          <w:rFonts w:ascii="宋体" w:hAnsi="宋体" w:hint="eastAsia"/>
          <w:szCs w:val="24"/>
        </w:rPr>
        <w:t>38</w:t>
      </w:r>
      <w:r>
        <w:rPr>
          <w:rFonts w:ascii="宋体" w:hAnsi="宋体" w:hint="eastAsia"/>
          <w:szCs w:val="24"/>
        </w:rPr>
        <w:t>．其他</w:t>
      </w:r>
    </w:p>
    <w:p w14:paraId="1184FB1F" w14:textId="77777777" w:rsidR="00000000" w:rsidRDefault="00106167">
      <w:pPr>
        <w:pStyle w:val="a5"/>
        <w:ind w:firstLine="480"/>
        <w:rPr>
          <w:rFonts w:ascii="宋体" w:hAnsi="宋体"/>
          <w:sz w:val="24"/>
          <w:szCs w:val="24"/>
        </w:rPr>
      </w:pPr>
      <w:r>
        <w:rPr>
          <w:rFonts w:ascii="宋体" w:hAnsi="宋体" w:hint="eastAsia"/>
          <w:sz w:val="24"/>
          <w:szCs w:val="24"/>
        </w:rPr>
        <w:t>本招标文件中所引相关法律制度规定，在采购中有变化的，按照变化后的相关法律制度规定执行。本招标文件规定的内容条款，在本项目投标截止时间届满后，因相关法律制度规定的变化导致不符合相关法律制度规定的，直接按照变化后的相关法律制度规定执行，本招标文件不再做调整。</w:t>
      </w:r>
    </w:p>
    <w:p w14:paraId="35A29261" w14:textId="77777777" w:rsidR="00000000" w:rsidRDefault="00106167">
      <w:pPr>
        <w:pStyle w:val="a5"/>
        <w:ind w:firstLine="480"/>
        <w:rPr>
          <w:rFonts w:ascii="宋体" w:hAnsi="宋体" w:hint="eastAsia"/>
          <w:sz w:val="24"/>
          <w:szCs w:val="24"/>
        </w:rPr>
      </w:pPr>
      <w:r>
        <w:rPr>
          <w:rFonts w:ascii="宋体" w:hAnsi="宋体"/>
          <w:sz w:val="24"/>
          <w:szCs w:val="24"/>
        </w:rPr>
        <w:t xml:space="preserve"> </w:t>
      </w:r>
      <w:r>
        <w:rPr>
          <w:rFonts w:ascii="宋体" w:hAnsi="宋体" w:hint="eastAsia"/>
          <w:sz w:val="24"/>
          <w:szCs w:val="24"/>
        </w:rPr>
        <w:t xml:space="preserve">                  </w:t>
      </w:r>
    </w:p>
    <w:p w14:paraId="38D65CF8" w14:textId="77777777" w:rsidR="00000000" w:rsidRDefault="00106167">
      <w:pPr>
        <w:pStyle w:val="1"/>
        <w:ind w:firstLineChars="0" w:firstLine="0"/>
        <w:sectPr w:rsidR="00000000">
          <w:pgSz w:w="11907" w:h="16840"/>
          <w:pgMar w:top="1440" w:right="1463" w:bottom="1327" w:left="1576" w:header="851" w:footer="992" w:gutter="0"/>
          <w:cols w:space="720"/>
          <w:docGrid w:type="linesAndChars" w:linePitch="312"/>
        </w:sectPr>
      </w:pPr>
    </w:p>
    <w:p w14:paraId="12B965BF" w14:textId="77777777" w:rsidR="00000000" w:rsidRDefault="00106167">
      <w:pPr>
        <w:pStyle w:val="1"/>
        <w:ind w:firstLine="883"/>
        <w:jc w:val="center"/>
        <w:rPr>
          <w:rFonts w:hint="eastAsia"/>
        </w:rPr>
      </w:pPr>
      <w:bookmarkStart w:id="247" w:name="_Toc29240"/>
      <w:r>
        <w:rPr>
          <w:rFonts w:hint="eastAsia"/>
        </w:rPr>
        <w:t>第三章</w:t>
      </w:r>
      <w:r>
        <w:rPr>
          <w:rFonts w:hint="eastAsia"/>
        </w:rPr>
        <w:t xml:space="preserve">  </w:t>
      </w:r>
      <w:r>
        <w:rPr>
          <w:rFonts w:hint="eastAsia"/>
        </w:rPr>
        <w:t>主要采购内容及要求</w:t>
      </w:r>
      <w:bookmarkStart w:id="248" w:name="_Toc319937314"/>
      <w:bookmarkEnd w:id="245"/>
      <w:bookmarkEnd w:id="247"/>
    </w:p>
    <w:p w14:paraId="6D810715" w14:textId="77777777" w:rsidR="00000000" w:rsidRDefault="00106167">
      <w:pPr>
        <w:pStyle w:val="1"/>
        <w:spacing w:before="0" w:after="0" w:line="578" w:lineRule="auto"/>
        <w:ind w:firstLineChars="0"/>
        <w:rPr>
          <w:sz w:val="32"/>
        </w:rPr>
      </w:pPr>
      <w:bookmarkStart w:id="249" w:name="_Toc8144"/>
      <w:r>
        <w:rPr>
          <w:rFonts w:hint="eastAsia"/>
          <w:sz w:val="32"/>
        </w:rPr>
        <w:t>一、</w:t>
      </w:r>
      <w:commentRangeStart w:id="250"/>
      <w:r>
        <w:rPr>
          <w:rFonts w:hint="eastAsia"/>
          <w:sz w:val="32"/>
        </w:rPr>
        <w:t>服务内容</w:t>
      </w:r>
      <w:bookmarkEnd w:id="249"/>
      <w:r>
        <w:rPr>
          <w:rFonts w:hint="eastAsia"/>
          <w:sz w:val="32"/>
        </w:rPr>
        <w:t>、要求及最高限价</w:t>
      </w:r>
      <w:commentRangeEnd w:id="250"/>
      <w:r>
        <w:rPr>
          <w:rStyle w:val="aff0"/>
          <w:b w:val="0"/>
          <w:bCs w:val="0"/>
          <w:kern w:val="0"/>
        </w:rPr>
        <w:commentReference w:id="250"/>
      </w:r>
    </w:p>
    <w:p w14:paraId="09F9A166" w14:textId="77777777" w:rsidR="00000000" w:rsidRDefault="00106167">
      <w:pPr>
        <w:ind w:firstLine="480"/>
        <w:rPr>
          <w:rFonts w:hAnsi="宋体" w:hint="eastAsia"/>
          <w:color w:val="000000"/>
          <w:sz w:val="24"/>
          <w:szCs w:val="21"/>
        </w:rPr>
      </w:pPr>
      <w:r>
        <w:rPr>
          <w:rFonts w:hAnsi="宋体" w:hint="eastAsia"/>
          <w:color w:val="000000"/>
          <w:sz w:val="24"/>
          <w:szCs w:val="21"/>
        </w:rPr>
        <w:t>1</w:t>
      </w:r>
      <w:r>
        <w:rPr>
          <w:rFonts w:hAnsi="宋体" w:hint="eastAsia"/>
          <w:color w:val="000000"/>
          <w:sz w:val="24"/>
          <w:szCs w:val="21"/>
        </w:rPr>
        <w:t>、对外员工招聘（按参考人数计）：初</w:t>
      </w:r>
      <w:r>
        <w:rPr>
          <w:rFonts w:hAnsi="宋体" w:hint="eastAsia"/>
          <w:color w:val="000000"/>
          <w:sz w:val="24"/>
          <w:szCs w:val="21"/>
        </w:rPr>
        <w:t>审</w:t>
      </w:r>
      <w:r>
        <w:rPr>
          <w:rFonts w:hAnsi="宋体" w:hint="eastAsia"/>
          <w:color w:val="000000"/>
          <w:sz w:val="24"/>
          <w:szCs w:val="21"/>
        </w:rPr>
        <w:t>15</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人，初面</w:t>
      </w:r>
      <w:r>
        <w:rPr>
          <w:rFonts w:hAnsi="宋体" w:hint="eastAsia"/>
          <w:color w:val="000000"/>
          <w:sz w:val="24"/>
          <w:szCs w:val="21"/>
        </w:rPr>
        <w:t>50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人，笔试</w:t>
      </w:r>
      <w:r>
        <w:rPr>
          <w:rFonts w:hAnsi="宋体" w:hint="eastAsia"/>
          <w:color w:val="000000"/>
          <w:sz w:val="24"/>
          <w:szCs w:val="21"/>
        </w:rPr>
        <w:t>100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r>
        <w:rPr>
          <w:rFonts w:hAnsi="宋体" w:hint="eastAsia"/>
          <w:color w:val="000000"/>
          <w:sz w:val="24"/>
          <w:szCs w:val="21"/>
        </w:rPr>
        <w:t>/</w:t>
      </w:r>
      <w:r>
        <w:rPr>
          <w:rFonts w:hAnsi="宋体" w:hint="eastAsia"/>
          <w:color w:val="000000"/>
          <w:sz w:val="24"/>
          <w:szCs w:val="21"/>
        </w:rPr>
        <w:t>科（科目由甲方确定），面试</w:t>
      </w:r>
      <w:r>
        <w:rPr>
          <w:rFonts w:hAnsi="宋体" w:hint="eastAsia"/>
          <w:color w:val="000000"/>
          <w:sz w:val="24"/>
          <w:szCs w:val="21"/>
        </w:rPr>
        <w:t>450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p>
    <w:p w14:paraId="48B187C4" w14:textId="77777777" w:rsidR="00000000" w:rsidRDefault="00106167">
      <w:pPr>
        <w:ind w:firstLine="480"/>
        <w:rPr>
          <w:rFonts w:hAnsi="宋体" w:hint="eastAsia"/>
          <w:color w:val="000000"/>
          <w:sz w:val="24"/>
          <w:szCs w:val="21"/>
        </w:rPr>
      </w:pPr>
      <w:r>
        <w:rPr>
          <w:rFonts w:hAnsi="宋体" w:hint="eastAsia"/>
          <w:color w:val="000000"/>
          <w:sz w:val="24"/>
          <w:szCs w:val="21"/>
        </w:rPr>
        <w:t>2</w:t>
      </w:r>
      <w:r>
        <w:rPr>
          <w:rFonts w:hAnsi="宋体" w:hint="eastAsia"/>
          <w:color w:val="000000"/>
          <w:sz w:val="24"/>
          <w:szCs w:val="21"/>
        </w:rPr>
        <w:t>、省局（公司）机关、专业公司遴选工作人员（按参考人数计）：笔试</w:t>
      </w:r>
      <w:r>
        <w:rPr>
          <w:rFonts w:hAnsi="宋体" w:hint="eastAsia"/>
          <w:color w:val="000000"/>
          <w:sz w:val="24"/>
          <w:szCs w:val="21"/>
        </w:rPr>
        <w:t>180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r>
        <w:rPr>
          <w:rFonts w:hAnsi="宋体" w:hint="eastAsia"/>
          <w:color w:val="000000"/>
          <w:sz w:val="24"/>
          <w:szCs w:val="21"/>
        </w:rPr>
        <w:t>/</w:t>
      </w:r>
      <w:r>
        <w:rPr>
          <w:rFonts w:hAnsi="宋体" w:hint="eastAsia"/>
          <w:color w:val="000000"/>
          <w:sz w:val="24"/>
          <w:szCs w:val="21"/>
        </w:rPr>
        <w:t>科（科目由甲方确定），面试</w:t>
      </w:r>
      <w:r>
        <w:rPr>
          <w:rFonts w:hAnsi="宋体" w:hint="eastAsia"/>
          <w:color w:val="000000"/>
          <w:sz w:val="24"/>
          <w:szCs w:val="21"/>
        </w:rPr>
        <w:t>500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p>
    <w:p w14:paraId="5DB24F81" w14:textId="77777777" w:rsidR="00000000" w:rsidRDefault="00106167">
      <w:pPr>
        <w:ind w:firstLine="480"/>
        <w:rPr>
          <w:rFonts w:hAnsi="宋体" w:hint="eastAsia"/>
          <w:color w:val="000000"/>
          <w:sz w:val="24"/>
          <w:szCs w:val="21"/>
        </w:rPr>
      </w:pPr>
      <w:r>
        <w:rPr>
          <w:rFonts w:hAnsi="宋体" w:hint="eastAsia"/>
          <w:color w:val="000000"/>
          <w:sz w:val="24"/>
          <w:szCs w:val="21"/>
        </w:rPr>
        <w:t>3</w:t>
      </w:r>
      <w:r>
        <w:rPr>
          <w:rFonts w:hAnsi="宋体" w:hint="eastAsia"/>
          <w:color w:val="000000"/>
          <w:sz w:val="24"/>
          <w:szCs w:val="21"/>
        </w:rPr>
        <w:t>、全省行业人才综合测评（按参考人数计）：笔试</w:t>
      </w:r>
      <w:r>
        <w:rPr>
          <w:rFonts w:hAnsi="宋体" w:hint="eastAsia"/>
          <w:color w:val="000000"/>
          <w:sz w:val="24"/>
          <w:szCs w:val="21"/>
        </w:rPr>
        <w:t>240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r>
        <w:rPr>
          <w:rFonts w:hAnsi="宋体" w:hint="eastAsia"/>
          <w:color w:val="000000"/>
          <w:sz w:val="24"/>
          <w:szCs w:val="21"/>
        </w:rPr>
        <w:t>/</w:t>
      </w:r>
      <w:r>
        <w:rPr>
          <w:rFonts w:hAnsi="宋体" w:hint="eastAsia"/>
          <w:color w:val="000000"/>
          <w:sz w:val="24"/>
          <w:szCs w:val="21"/>
        </w:rPr>
        <w:t>科（科目由甲方确定），面试</w:t>
      </w:r>
      <w:r>
        <w:rPr>
          <w:rFonts w:hAnsi="宋体" w:hint="eastAsia"/>
          <w:color w:val="000000"/>
          <w:sz w:val="24"/>
          <w:szCs w:val="21"/>
        </w:rPr>
        <w:t>500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p>
    <w:p w14:paraId="1CA0F7E2" w14:textId="77777777" w:rsidR="00000000" w:rsidRDefault="00106167">
      <w:pPr>
        <w:ind w:firstLine="480"/>
        <w:rPr>
          <w:rFonts w:hAnsi="宋体" w:hint="eastAsia"/>
          <w:color w:val="000000"/>
          <w:sz w:val="24"/>
          <w:szCs w:val="21"/>
        </w:rPr>
      </w:pPr>
      <w:r>
        <w:rPr>
          <w:rFonts w:hAnsi="宋体" w:hint="eastAsia"/>
          <w:color w:val="000000"/>
          <w:sz w:val="24"/>
          <w:szCs w:val="21"/>
        </w:rPr>
        <w:t>4</w:t>
      </w:r>
      <w:r>
        <w:rPr>
          <w:rFonts w:hAnsi="宋体" w:hint="eastAsia"/>
          <w:color w:val="000000"/>
          <w:sz w:val="24"/>
          <w:szCs w:val="21"/>
        </w:rPr>
        <w:t>、职业技能鉴定最高限价（按承接地点和参考人数计）：成都</w:t>
      </w:r>
      <w:r>
        <w:rPr>
          <w:rFonts w:hAnsi="宋体" w:hint="eastAsia"/>
          <w:color w:val="000000"/>
          <w:sz w:val="24"/>
          <w:szCs w:val="21"/>
        </w:rPr>
        <w:t>220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人，烟叶产区（攀枝花、泸州、广元、宜宾、凉山）</w:t>
      </w:r>
      <w:r>
        <w:rPr>
          <w:rFonts w:hAnsi="宋体" w:hint="eastAsia"/>
          <w:color w:val="000000"/>
          <w:sz w:val="24"/>
          <w:szCs w:val="21"/>
        </w:rPr>
        <w:t>180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p>
    <w:p w14:paraId="665261C8" w14:textId="77777777" w:rsidR="00000000" w:rsidRDefault="00106167">
      <w:pPr>
        <w:ind w:firstLine="480"/>
        <w:rPr>
          <w:rFonts w:hAnsi="宋体" w:hint="eastAsia"/>
          <w:color w:val="000000"/>
          <w:sz w:val="24"/>
          <w:szCs w:val="21"/>
        </w:rPr>
      </w:pPr>
      <w:r>
        <w:rPr>
          <w:rFonts w:hAnsi="宋体" w:hint="eastAsia"/>
          <w:color w:val="000000"/>
          <w:sz w:val="24"/>
          <w:szCs w:val="21"/>
        </w:rPr>
        <w:t>5</w:t>
      </w:r>
      <w:r>
        <w:rPr>
          <w:rFonts w:hAnsi="宋体" w:hint="eastAsia"/>
          <w:color w:val="000000"/>
          <w:sz w:val="24"/>
          <w:szCs w:val="21"/>
        </w:rPr>
        <w:t>、烟草行业特有职业资格（岗位等级）证书复核（按参考人数计）：</w:t>
      </w:r>
      <w:r>
        <w:rPr>
          <w:rFonts w:hAnsi="宋体" w:hint="eastAsia"/>
          <w:color w:val="000000"/>
          <w:sz w:val="24"/>
          <w:szCs w:val="21"/>
        </w:rPr>
        <w:t>150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p>
    <w:p w14:paraId="017E16D8" w14:textId="77777777" w:rsidR="00000000" w:rsidRDefault="00106167">
      <w:pPr>
        <w:ind w:firstLine="480"/>
        <w:rPr>
          <w:rFonts w:hAnsi="宋体" w:hint="eastAsia"/>
          <w:color w:val="000000"/>
          <w:sz w:val="24"/>
          <w:szCs w:val="21"/>
        </w:rPr>
      </w:pPr>
      <w:r>
        <w:rPr>
          <w:rFonts w:hAnsi="宋体" w:hint="eastAsia"/>
          <w:color w:val="000000"/>
          <w:sz w:val="24"/>
          <w:szCs w:val="21"/>
        </w:rPr>
        <w:t>6</w:t>
      </w:r>
      <w:r>
        <w:rPr>
          <w:rFonts w:hAnsi="宋体" w:hint="eastAsia"/>
          <w:color w:val="000000"/>
          <w:sz w:val="24"/>
          <w:szCs w:val="21"/>
        </w:rPr>
        <w:t>、机关人事档案整理（按数量计）：</w:t>
      </w:r>
      <w:r>
        <w:rPr>
          <w:rFonts w:hAnsi="宋体" w:hint="eastAsia"/>
          <w:color w:val="000000"/>
          <w:sz w:val="24"/>
          <w:szCs w:val="21"/>
        </w:rPr>
        <w:t>180</w:t>
      </w:r>
      <w:r>
        <w:rPr>
          <w:rFonts w:hAnsi="宋体" w:hint="eastAsia"/>
          <w:color w:val="000000"/>
          <w:sz w:val="24"/>
          <w:szCs w:val="21"/>
        </w:rPr>
        <w:t>元</w:t>
      </w:r>
      <w:r>
        <w:rPr>
          <w:rFonts w:hAnsi="宋体" w:hint="eastAsia"/>
          <w:color w:val="000000"/>
          <w:sz w:val="24"/>
          <w:szCs w:val="21"/>
        </w:rPr>
        <w:t>/</w:t>
      </w:r>
      <w:r>
        <w:rPr>
          <w:rFonts w:hAnsi="宋体" w:hint="eastAsia"/>
          <w:color w:val="000000"/>
          <w:sz w:val="24"/>
          <w:szCs w:val="21"/>
        </w:rPr>
        <w:t>人</w:t>
      </w:r>
      <w:r>
        <w:rPr>
          <w:rFonts w:hAnsi="宋体" w:hint="eastAsia"/>
          <w:color w:val="000000"/>
          <w:sz w:val="24"/>
          <w:szCs w:val="21"/>
        </w:rPr>
        <w:t>/</w:t>
      </w:r>
      <w:r>
        <w:rPr>
          <w:rFonts w:hAnsi="宋体" w:hint="eastAsia"/>
          <w:color w:val="000000"/>
          <w:sz w:val="24"/>
          <w:szCs w:val="21"/>
        </w:rPr>
        <w:t>本（包含档案盒、整理装订、电子档案等）。</w:t>
      </w:r>
    </w:p>
    <w:p w14:paraId="5D3F0022" w14:textId="77777777" w:rsidR="00000000" w:rsidRDefault="00106167">
      <w:pPr>
        <w:snapToGrid w:val="0"/>
        <w:ind w:firstLine="480"/>
        <w:rPr>
          <w:ins w:id="251" w:author="Lenovo" w:date="2021-06-09T15:57:00Z"/>
          <w:rFonts w:hAnsi="宋体" w:cs="宋体"/>
          <w:sz w:val="24"/>
        </w:rPr>
      </w:pPr>
      <w:ins w:id="252" w:author="Lenovo" w:date="2021-06-09T15:57:00Z">
        <w:r>
          <w:rPr>
            <w:rFonts w:hAnsi="宋体" w:cs="宋体" w:hint="eastAsia"/>
            <w:sz w:val="24"/>
          </w:rPr>
          <w:t>二、其他服务要求</w:t>
        </w:r>
      </w:ins>
    </w:p>
    <w:p w14:paraId="54F503E0" w14:textId="77777777" w:rsidR="00000000" w:rsidRDefault="00106167">
      <w:pPr>
        <w:ind w:firstLine="480"/>
        <w:rPr>
          <w:rFonts w:hAnsi="宋体" w:hint="eastAsia"/>
          <w:color w:val="000000"/>
          <w:sz w:val="24"/>
          <w:szCs w:val="21"/>
          <w:rPrChange w:id="253" w:author="Lenovo" w:date="2021-06-09T16:00:00Z">
            <w:rPr>
              <w:rFonts w:hAnsi="宋体" w:cs="宋体" w:hint="eastAsia"/>
              <w:sz w:val="24"/>
            </w:rPr>
          </w:rPrChange>
        </w:rPr>
        <w:pPrChange w:id="254" w:author="Lenovo" w:date="2021-06-09T16:00:00Z">
          <w:pPr>
            <w:snapToGrid w:val="0"/>
            <w:ind w:firstLine="480"/>
          </w:pPr>
        </w:pPrChange>
      </w:pPr>
      <w:ins w:id="255" w:author="Lenovo" w:date="2021-06-09T15:57:00Z">
        <w:r>
          <w:rPr>
            <w:rFonts w:hAnsi="宋体" w:hint="eastAsia"/>
            <w:color w:val="000000"/>
            <w:sz w:val="24"/>
            <w:szCs w:val="21"/>
          </w:rPr>
          <w:t>服务期内</w:t>
        </w:r>
      </w:ins>
      <w:ins w:id="256" w:author="Lenovo" w:date="2021-06-09T15:58:00Z">
        <w:r>
          <w:rPr>
            <w:rFonts w:hAnsi="宋体" w:hint="eastAsia"/>
            <w:color w:val="000000"/>
            <w:sz w:val="24"/>
            <w:szCs w:val="21"/>
          </w:rPr>
          <w:t>中标人不得更换项目负责人，若中标人拟更换项目服务人员，需书面征得招标人同意后，方可实施</w:t>
        </w:r>
      </w:ins>
      <w:ins w:id="257" w:author="Lenovo" w:date="2021-06-09T15:59:00Z">
        <w:r>
          <w:rPr>
            <w:rFonts w:hAnsi="宋体" w:hint="eastAsia"/>
            <w:color w:val="000000"/>
            <w:sz w:val="24"/>
            <w:szCs w:val="21"/>
          </w:rPr>
          <w:t>。若中标人违反此规定，招标人有权终止合同。</w:t>
        </w:r>
      </w:ins>
    </w:p>
    <w:p w14:paraId="56A2806A" w14:textId="77777777" w:rsidR="00000000" w:rsidRDefault="00106167">
      <w:pPr>
        <w:pStyle w:val="a0"/>
      </w:pPr>
    </w:p>
    <w:p w14:paraId="33254CC2" w14:textId="77777777" w:rsidR="00000000" w:rsidRDefault="00106167">
      <w:pPr>
        <w:pStyle w:val="1"/>
        <w:ind w:firstLineChars="0" w:firstLine="0"/>
        <w:jc w:val="center"/>
        <w:rPr>
          <w:rFonts w:hint="eastAsia"/>
          <w:kern w:val="0"/>
        </w:rPr>
      </w:pPr>
      <w:r>
        <w:rPr>
          <w:rFonts w:hAnsi="宋体" w:cs="宋体" w:hint="eastAsia"/>
          <w:b w:val="0"/>
          <w:color w:val="000000"/>
          <w:kern w:val="2"/>
          <w:sz w:val="24"/>
          <w:szCs w:val="21"/>
        </w:rPr>
        <w:br w:type="page"/>
      </w:r>
      <w:bookmarkStart w:id="258" w:name="_Toc32166"/>
      <w:bookmarkStart w:id="259" w:name="OLE_LINK26"/>
      <w:bookmarkEnd w:id="246"/>
      <w:bookmarkEnd w:id="248"/>
      <w:r>
        <w:rPr>
          <w:rFonts w:hint="eastAsia"/>
        </w:rPr>
        <w:t>第四章</w:t>
      </w:r>
      <w:r>
        <w:rPr>
          <w:rFonts w:hint="eastAsia"/>
        </w:rPr>
        <w:t xml:space="preserve">  </w:t>
      </w:r>
      <w:r>
        <w:rPr>
          <w:rFonts w:hint="eastAsia"/>
        </w:rPr>
        <w:t>评标办法</w:t>
      </w:r>
      <w:bookmarkEnd w:id="258"/>
    </w:p>
    <w:p w14:paraId="38FE77AF" w14:textId="77777777" w:rsidR="00000000" w:rsidRDefault="00106167">
      <w:pPr>
        <w:pStyle w:val="2"/>
        <w:spacing w:line="360" w:lineRule="exact"/>
        <w:ind w:firstLineChars="0" w:firstLine="0"/>
        <w:rPr>
          <w:rFonts w:ascii="宋体" w:eastAsia="宋体" w:hAnsi="宋体" w:hint="eastAsia"/>
          <w:sz w:val="24"/>
          <w:szCs w:val="24"/>
        </w:rPr>
      </w:pPr>
      <w:r>
        <w:rPr>
          <w:rFonts w:ascii="宋体" w:eastAsia="宋体" w:hAnsi="宋体" w:hint="eastAsia"/>
          <w:sz w:val="24"/>
          <w:szCs w:val="24"/>
        </w:rPr>
        <w:t xml:space="preserve">1. </w:t>
      </w:r>
      <w:r>
        <w:rPr>
          <w:rFonts w:ascii="宋体" w:eastAsia="宋体" w:hAnsi="宋体" w:hint="eastAsia"/>
          <w:sz w:val="24"/>
          <w:szCs w:val="24"/>
        </w:rPr>
        <w:t>总则</w:t>
      </w:r>
    </w:p>
    <w:p w14:paraId="154239D0" w14:textId="77777777" w:rsidR="00000000" w:rsidRDefault="00106167">
      <w:pPr>
        <w:spacing w:line="400" w:lineRule="exact"/>
        <w:ind w:firstLine="480"/>
        <w:rPr>
          <w:rFonts w:hAnsi="宋体" w:hint="eastAsia"/>
          <w:sz w:val="24"/>
          <w:szCs w:val="24"/>
        </w:rPr>
      </w:pPr>
      <w:r>
        <w:rPr>
          <w:rFonts w:hAnsi="宋体" w:hint="eastAsia"/>
          <w:sz w:val="24"/>
          <w:szCs w:val="24"/>
        </w:rPr>
        <w:t>1.</w:t>
      </w:r>
      <w:r>
        <w:rPr>
          <w:rFonts w:hAnsi="宋体"/>
          <w:sz w:val="24"/>
          <w:szCs w:val="24"/>
        </w:rPr>
        <w:t>1</w:t>
      </w:r>
      <w:r>
        <w:rPr>
          <w:rFonts w:hAnsi="宋体" w:hint="eastAsia"/>
          <w:sz w:val="24"/>
          <w:szCs w:val="24"/>
        </w:rPr>
        <w:t xml:space="preserve"> </w:t>
      </w:r>
      <w:r>
        <w:rPr>
          <w:rFonts w:hAnsi="宋体" w:hint="eastAsia"/>
          <w:bCs/>
          <w:sz w:val="24"/>
          <w:szCs w:val="24"/>
        </w:rPr>
        <w:t>评标工作由采购代理机构负责组织，具体评标事务由依法组建的评标委员会负责。评标委员会由招标人代表和有关技术、经济等方面的专家组成。</w:t>
      </w:r>
    </w:p>
    <w:p w14:paraId="28B08DBF" w14:textId="77777777" w:rsidR="00000000" w:rsidRDefault="00106167">
      <w:pPr>
        <w:spacing w:line="400" w:lineRule="exact"/>
        <w:ind w:firstLine="480"/>
        <w:rPr>
          <w:rFonts w:hAnsi="宋体" w:hint="eastAsia"/>
          <w:sz w:val="24"/>
          <w:szCs w:val="24"/>
        </w:rPr>
      </w:pPr>
      <w:r>
        <w:rPr>
          <w:rFonts w:hAnsi="宋体" w:hint="eastAsia"/>
          <w:sz w:val="24"/>
          <w:szCs w:val="24"/>
        </w:rPr>
        <w:t>1.</w:t>
      </w:r>
      <w:r>
        <w:rPr>
          <w:rFonts w:hAnsi="宋体"/>
          <w:sz w:val="24"/>
          <w:szCs w:val="24"/>
        </w:rPr>
        <w:t>2</w:t>
      </w:r>
      <w:r>
        <w:rPr>
          <w:rFonts w:hAnsi="宋体" w:hint="eastAsia"/>
          <w:sz w:val="24"/>
          <w:szCs w:val="24"/>
        </w:rPr>
        <w:t xml:space="preserve"> </w:t>
      </w:r>
      <w:r>
        <w:rPr>
          <w:rFonts w:hAnsi="宋体" w:hint="eastAsia"/>
          <w:sz w:val="24"/>
          <w:szCs w:val="24"/>
        </w:rPr>
        <w:t>评标工作应遵循公平、公正、科学及择优的原则，并以相同的评标程序和标准对待所有的</w:t>
      </w:r>
      <w:r>
        <w:rPr>
          <w:rFonts w:hAnsi="宋体" w:hint="eastAsia"/>
          <w:sz w:val="24"/>
          <w:szCs w:val="24"/>
        </w:rPr>
        <w:t>投标人。</w:t>
      </w:r>
    </w:p>
    <w:p w14:paraId="183AA02C" w14:textId="77777777" w:rsidR="00000000" w:rsidRDefault="00106167">
      <w:pPr>
        <w:spacing w:line="400" w:lineRule="exact"/>
        <w:ind w:firstLine="480"/>
        <w:rPr>
          <w:rFonts w:hAnsi="宋体" w:hint="eastAsia"/>
          <w:sz w:val="24"/>
          <w:szCs w:val="24"/>
        </w:rPr>
      </w:pPr>
      <w:r>
        <w:rPr>
          <w:rFonts w:hAnsi="宋体" w:hint="eastAsia"/>
          <w:sz w:val="24"/>
          <w:szCs w:val="24"/>
        </w:rPr>
        <w:t>1.</w:t>
      </w:r>
      <w:r>
        <w:rPr>
          <w:rFonts w:hAnsi="宋体"/>
          <w:sz w:val="24"/>
          <w:szCs w:val="24"/>
        </w:rPr>
        <w:t>3</w:t>
      </w:r>
      <w:r>
        <w:rPr>
          <w:rFonts w:hAnsi="宋体" w:hint="eastAsia"/>
          <w:sz w:val="24"/>
          <w:szCs w:val="24"/>
        </w:rPr>
        <w:t xml:space="preserve"> </w:t>
      </w:r>
      <w:r>
        <w:rPr>
          <w:rFonts w:hAnsi="宋体" w:hint="eastAsia"/>
          <w:sz w:val="24"/>
          <w:szCs w:val="24"/>
        </w:rPr>
        <w:t>评标委员会按照</w:t>
      </w:r>
      <w:r>
        <w:rPr>
          <w:rFonts w:hAnsi="宋体" w:hint="eastAsia"/>
          <w:snapToGrid w:val="0"/>
          <w:sz w:val="24"/>
          <w:szCs w:val="24"/>
        </w:rPr>
        <w:t>招标文件</w:t>
      </w:r>
      <w:r>
        <w:rPr>
          <w:rFonts w:hAnsi="宋体" w:hint="eastAsia"/>
          <w:sz w:val="24"/>
          <w:szCs w:val="24"/>
        </w:rPr>
        <w:t>规定的评标方法和标准进行评标，并独立履行下列职责：</w:t>
      </w:r>
    </w:p>
    <w:p w14:paraId="1C1F6BEA" w14:textId="77777777" w:rsidR="00000000" w:rsidRDefault="00106167">
      <w:pPr>
        <w:spacing w:line="400" w:lineRule="exact"/>
        <w:ind w:firstLine="480"/>
        <w:rPr>
          <w:rFonts w:hAnsi="宋体" w:hint="eastAsia"/>
          <w:sz w:val="24"/>
          <w:szCs w:val="24"/>
        </w:rPr>
      </w:pPr>
      <w:bookmarkStart w:id="260" w:name="_Toc217446098"/>
      <w:r>
        <w:rPr>
          <w:rFonts w:hAnsi="宋体" w:hint="eastAsia"/>
          <w:sz w:val="24"/>
          <w:szCs w:val="24"/>
        </w:rPr>
        <w:t>（一）熟悉和理解</w:t>
      </w:r>
      <w:r>
        <w:rPr>
          <w:rFonts w:hAnsi="宋体" w:hint="eastAsia"/>
          <w:snapToGrid w:val="0"/>
          <w:sz w:val="24"/>
          <w:szCs w:val="24"/>
        </w:rPr>
        <w:t>招标文件</w:t>
      </w:r>
      <w:r>
        <w:rPr>
          <w:rFonts w:hAnsi="宋体" w:hint="eastAsia"/>
          <w:sz w:val="24"/>
          <w:szCs w:val="24"/>
        </w:rPr>
        <w:t>；</w:t>
      </w:r>
    </w:p>
    <w:p w14:paraId="7C7B9EC2" w14:textId="77777777" w:rsidR="00000000" w:rsidRDefault="00106167">
      <w:pPr>
        <w:spacing w:line="400" w:lineRule="exact"/>
        <w:ind w:firstLine="480"/>
        <w:rPr>
          <w:rFonts w:hAnsi="宋体" w:hint="eastAsia"/>
          <w:sz w:val="24"/>
          <w:szCs w:val="24"/>
        </w:rPr>
      </w:pPr>
      <w:r>
        <w:rPr>
          <w:rFonts w:hAnsi="宋体" w:hint="eastAsia"/>
          <w:sz w:val="24"/>
          <w:szCs w:val="24"/>
        </w:rPr>
        <w:t>（二）审查投标人投标文件等是否满足</w:t>
      </w:r>
      <w:r>
        <w:rPr>
          <w:rFonts w:hAnsi="宋体" w:hint="eastAsia"/>
          <w:snapToGrid w:val="0"/>
          <w:sz w:val="24"/>
          <w:szCs w:val="24"/>
        </w:rPr>
        <w:t>招标文件</w:t>
      </w:r>
      <w:r>
        <w:rPr>
          <w:rFonts w:hAnsi="宋体" w:hint="eastAsia"/>
          <w:sz w:val="24"/>
          <w:szCs w:val="24"/>
        </w:rPr>
        <w:t>要求，并作出评价；</w:t>
      </w:r>
    </w:p>
    <w:p w14:paraId="2D8685DE" w14:textId="77777777" w:rsidR="00000000" w:rsidRDefault="00106167">
      <w:pPr>
        <w:spacing w:line="400" w:lineRule="exact"/>
        <w:ind w:firstLine="480"/>
        <w:rPr>
          <w:rFonts w:hAnsi="宋体" w:hint="eastAsia"/>
          <w:sz w:val="24"/>
          <w:szCs w:val="24"/>
        </w:rPr>
      </w:pPr>
      <w:r>
        <w:rPr>
          <w:rFonts w:hAnsi="宋体" w:hint="eastAsia"/>
          <w:sz w:val="24"/>
          <w:szCs w:val="24"/>
        </w:rPr>
        <w:t>（三）根据需要要求招标采购单位对</w:t>
      </w:r>
      <w:r>
        <w:rPr>
          <w:rFonts w:hAnsi="宋体" w:hint="eastAsia"/>
          <w:snapToGrid w:val="0"/>
          <w:sz w:val="24"/>
          <w:szCs w:val="24"/>
        </w:rPr>
        <w:t>招标文件</w:t>
      </w:r>
      <w:r>
        <w:rPr>
          <w:rFonts w:hAnsi="宋体" w:hint="eastAsia"/>
          <w:sz w:val="24"/>
          <w:szCs w:val="24"/>
        </w:rPr>
        <w:t>作出解释；根据需要要求投标人对投标文件有关事项作出澄清、说明或者更正；</w:t>
      </w:r>
    </w:p>
    <w:p w14:paraId="1CCA6633" w14:textId="77777777" w:rsidR="00000000" w:rsidRDefault="00106167">
      <w:pPr>
        <w:spacing w:line="400" w:lineRule="exact"/>
        <w:ind w:firstLine="480"/>
        <w:rPr>
          <w:rFonts w:hAnsi="宋体" w:hint="eastAsia"/>
          <w:sz w:val="24"/>
          <w:szCs w:val="24"/>
        </w:rPr>
      </w:pPr>
      <w:r>
        <w:rPr>
          <w:rFonts w:hAnsi="宋体" w:hint="eastAsia"/>
          <w:sz w:val="24"/>
          <w:szCs w:val="24"/>
        </w:rPr>
        <w:t>（四）推荐中标候选人，或者受招标人委托确定中标人；</w:t>
      </w:r>
    </w:p>
    <w:p w14:paraId="1BBF701F" w14:textId="77777777" w:rsidR="00000000" w:rsidRDefault="00106167">
      <w:pPr>
        <w:spacing w:line="400" w:lineRule="exact"/>
        <w:ind w:firstLine="480"/>
        <w:rPr>
          <w:rFonts w:hAnsi="宋体" w:hint="eastAsia"/>
          <w:sz w:val="24"/>
          <w:szCs w:val="24"/>
        </w:rPr>
      </w:pPr>
      <w:r>
        <w:rPr>
          <w:rFonts w:hAnsi="宋体" w:hint="eastAsia"/>
          <w:sz w:val="24"/>
          <w:szCs w:val="24"/>
        </w:rPr>
        <w:t>（五）起草评标报告并进行签署；</w:t>
      </w:r>
    </w:p>
    <w:p w14:paraId="1A3D1494" w14:textId="77777777" w:rsidR="00000000" w:rsidRDefault="00106167">
      <w:pPr>
        <w:spacing w:line="400" w:lineRule="exact"/>
        <w:ind w:firstLine="480"/>
        <w:rPr>
          <w:rFonts w:hAnsi="宋体" w:hint="eastAsia"/>
          <w:sz w:val="24"/>
          <w:szCs w:val="24"/>
        </w:rPr>
      </w:pPr>
      <w:r>
        <w:rPr>
          <w:rFonts w:hAnsi="宋体" w:hint="eastAsia"/>
          <w:sz w:val="24"/>
          <w:szCs w:val="24"/>
        </w:rPr>
        <w:t>（六）向招标采购单位或者其他监督部门报告非法干预评标工作的行为；</w:t>
      </w:r>
    </w:p>
    <w:p w14:paraId="344B37E6" w14:textId="77777777" w:rsidR="00000000" w:rsidRDefault="00106167">
      <w:pPr>
        <w:spacing w:line="400" w:lineRule="exact"/>
        <w:ind w:firstLine="480"/>
        <w:rPr>
          <w:rFonts w:hAnsi="宋体" w:hint="eastAsia"/>
          <w:sz w:val="24"/>
          <w:szCs w:val="24"/>
        </w:rPr>
      </w:pPr>
      <w:r>
        <w:rPr>
          <w:rFonts w:hAnsi="宋体" w:hint="eastAsia"/>
          <w:sz w:val="24"/>
          <w:szCs w:val="24"/>
        </w:rPr>
        <w:t>（七）法律、法规和规章规定的其他职责。</w:t>
      </w:r>
    </w:p>
    <w:p w14:paraId="44AC4CFE" w14:textId="77777777" w:rsidR="00000000" w:rsidRDefault="00106167">
      <w:pPr>
        <w:spacing w:line="400" w:lineRule="exact"/>
        <w:ind w:firstLine="480"/>
        <w:rPr>
          <w:rFonts w:hAnsi="宋体" w:hint="eastAsia"/>
          <w:sz w:val="24"/>
          <w:szCs w:val="24"/>
        </w:rPr>
      </w:pPr>
      <w:r>
        <w:rPr>
          <w:rFonts w:hAnsi="宋体" w:hint="eastAsia"/>
          <w:sz w:val="24"/>
          <w:szCs w:val="24"/>
        </w:rPr>
        <w:t>1.</w:t>
      </w:r>
      <w:r>
        <w:rPr>
          <w:rFonts w:hAnsi="宋体"/>
          <w:sz w:val="24"/>
          <w:szCs w:val="24"/>
        </w:rPr>
        <w:t>4</w:t>
      </w:r>
      <w:r>
        <w:rPr>
          <w:rFonts w:hAnsi="宋体" w:hint="eastAsia"/>
          <w:sz w:val="24"/>
          <w:szCs w:val="24"/>
        </w:rPr>
        <w:t xml:space="preserve"> </w:t>
      </w:r>
      <w:r>
        <w:rPr>
          <w:rFonts w:hAnsi="宋体" w:hint="eastAsia"/>
          <w:sz w:val="24"/>
          <w:szCs w:val="24"/>
        </w:rPr>
        <w:t>评标过程独立、保密。</w:t>
      </w:r>
      <w:r>
        <w:rPr>
          <w:rFonts w:hAnsi="宋体" w:hint="eastAsia"/>
          <w:sz w:val="24"/>
          <w:szCs w:val="24"/>
        </w:rPr>
        <w:t>投标人非法干预评标过程的行为将导致其投标文件作为无效处理。</w:t>
      </w:r>
    </w:p>
    <w:p w14:paraId="21128F55" w14:textId="77777777" w:rsidR="00000000" w:rsidRDefault="00106167">
      <w:pPr>
        <w:spacing w:line="400" w:lineRule="exact"/>
        <w:ind w:firstLine="480"/>
        <w:rPr>
          <w:rFonts w:hAnsi="宋体" w:hint="eastAsia"/>
          <w:sz w:val="24"/>
          <w:szCs w:val="24"/>
        </w:rPr>
      </w:pPr>
      <w:r>
        <w:rPr>
          <w:rFonts w:hAnsi="宋体" w:hint="eastAsia"/>
          <w:sz w:val="24"/>
          <w:szCs w:val="24"/>
        </w:rPr>
        <w:t>1.</w:t>
      </w:r>
      <w:r>
        <w:rPr>
          <w:rFonts w:hAnsi="宋体"/>
          <w:sz w:val="24"/>
          <w:szCs w:val="24"/>
        </w:rPr>
        <w:t>5</w:t>
      </w:r>
      <w:r>
        <w:rPr>
          <w:rFonts w:hAnsi="宋体" w:hint="eastAsia"/>
          <w:sz w:val="24"/>
          <w:szCs w:val="24"/>
        </w:rPr>
        <w:t>评标委员会评价投标文件的响应性，对于投标人而言，除评标委员会要求其澄清、说明或者更正而提供的资料外，仅依据投标文件本身的内容，不寻求其他外部证据。</w:t>
      </w:r>
    </w:p>
    <w:p w14:paraId="6011684C" w14:textId="77777777" w:rsidR="00000000" w:rsidRDefault="00106167">
      <w:pPr>
        <w:spacing w:line="400" w:lineRule="exact"/>
        <w:ind w:firstLine="480"/>
        <w:rPr>
          <w:rFonts w:hAnsi="宋体" w:hint="eastAsia"/>
          <w:sz w:val="24"/>
          <w:szCs w:val="24"/>
        </w:rPr>
      </w:pPr>
    </w:p>
    <w:p w14:paraId="16DB2333" w14:textId="77777777" w:rsidR="00000000" w:rsidRDefault="00106167">
      <w:pPr>
        <w:keepNext/>
        <w:keepLines/>
        <w:spacing w:before="260" w:after="260" w:line="360" w:lineRule="exact"/>
        <w:ind w:firstLineChars="0" w:firstLine="0"/>
        <w:outlineLvl w:val="1"/>
        <w:rPr>
          <w:rFonts w:hAnsi="宋体" w:hint="eastAsia"/>
          <w:b/>
          <w:kern w:val="2"/>
          <w:sz w:val="24"/>
          <w:szCs w:val="24"/>
        </w:rPr>
      </w:pPr>
      <w:r>
        <w:rPr>
          <w:rFonts w:hAnsi="宋体" w:hint="eastAsia"/>
          <w:b/>
          <w:kern w:val="2"/>
          <w:sz w:val="24"/>
          <w:szCs w:val="24"/>
        </w:rPr>
        <w:t xml:space="preserve">2. </w:t>
      </w:r>
      <w:r>
        <w:rPr>
          <w:rFonts w:hAnsi="宋体" w:hint="eastAsia"/>
          <w:b/>
          <w:sz w:val="24"/>
          <w:szCs w:val="24"/>
        </w:rPr>
        <w:t>评标方法</w:t>
      </w:r>
    </w:p>
    <w:p w14:paraId="6FE20B1B" w14:textId="77777777" w:rsidR="00000000" w:rsidRDefault="00106167">
      <w:pPr>
        <w:tabs>
          <w:tab w:val="left" w:pos="2720"/>
        </w:tabs>
        <w:spacing w:line="400" w:lineRule="exact"/>
        <w:ind w:firstLineChars="100" w:firstLine="240"/>
        <w:rPr>
          <w:rFonts w:hAnsi="宋体" w:hint="eastAsia"/>
          <w:sz w:val="24"/>
          <w:szCs w:val="24"/>
        </w:rPr>
      </w:pPr>
      <w:r>
        <w:rPr>
          <w:rFonts w:hAnsi="宋体" w:hint="eastAsia"/>
          <w:sz w:val="24"/>
          <w:szCs w:val="24"/>
        </w:rPr>
        <w:t>本项目评标方法为：</w:t>
      </w:r>
      <w:r>
        <w:rPr>
          <w:rFonts w:hAnsi="宋体" w:hint="eastAsia"/>
          <w:sz w:val="24"/>
          <w:szCs w:val="24"/>
          <w:u w:val="single"/>
        </w:rPr>
        <w:t>综合评估法</w:t>
      </w:r>
      <w:r>
        <w:rPr>
          <w:rFonts w:hAnsi="宋体" w:hint="eastAsia"/>
          <w:sz w:val="24"/>
          <w:szCs w:val="24"/>
        </w:rPr>
        <w:t>。</w:t>
      </w:r>
    </w:p>
    <w:p w14:paraId="4DD0F1C2" w14:textId="77777777" w:rsidR="00000000" w:rsidRDefault="00106167">
      <w:pPr>
        <w:keepNext/>
        <w:keepLines/>
        <w:spacing w:before="260" w:after="260" w:line="360" w:lineRule="exact"/>
        <w:ind w:firstLineChars="0" w:firstLine="0"/>
        <w:outlineLvl w:val="1"/>
        <w:rPr>
          <w:rFonts w:hAnsi="宋体" w:hint="eastAsia"/>
          <w:b/>
          <w:kern w:val="2"/>
          <w:sz w:val="24"/>
          <w:szCs w:val="24"/>
        </w:rPr>
      </w:pPr>
      <w:r>
        <w:rPr>
          <w:rFonts w:hAnsi="宋体" w:hint="eastAsia"/>
          <w:b/>
          <w:kern w:val="2"/>
          <w:sz w:val="24"/>
          <w:szCs w:val="24"/>
        </w:rPr>
        <w:t xml:space="preserve">3. </w:t>
      </w:r>
      <w:r>
        <w:rPr>
          <w:rFonts w:hAnsi="宋体" w:hint="eastAsia"/>
          <w:b/>
          <w:sz w:val="24"/>
          <w:szCs w:val="24"/>
        </w:rPr>
        <w:t>评标程序</w:t>
      </w:r>
    </w:p>
    <w:bookmarkEnd w:id="260"/>
    <w:p w14:paraId="63D78F7E" w14:textId="77777777" w:rsidR="00000000" w:rsidRDefault="00106167">
      <w:pPr>
        <w:spacing w:line="400" w:lineRule="exact"/>
        <w:ind w:firstLine="480"/>
        <w:rPr>
          <w:rFonts w:hAnsi="宋体" w:hint="eastAsia"/>
          <w:sz w:val="24"/>
          <w:szCs w:val="24"/>
        </w:rPr>
      </w:pPr>
      <w:r>
        <w:rPr>
          <w:rFonts w:hAnsi="宋体" w:hint="eastAsia"/>
          <w:sz w:val="24"/>
          <w:szCs w:val="24"/>
        </w:rPr>
        <w:t>3.1</w:t>
      </w:r>
      <w:r>
        <w:rPr>
          <w:rFonts w:hAnsi="宋体" w:hint="eastAsia"/>
          <w:sz w:val="24"/>
          <w:szCs w:val="24"/>
        </w:rPr>
        <w:t>熟悉理解</w:t>
      </w:r>
      <w:r>
        <w:rPr>
          <w:rFonts w:hAnsi="宋体" w:hint="eastAsia"/>
          <w:snapToGrid w:val="0"/>
          <w:sz w:val="24"/>
          <w:szCs w:val="24"/>
        </w:rPr>
        <w:t>招标文件和停止评标</w:t>
      </w:r>
      <w:r>
        <w:rPr>
          <w:rFonts w:hAnsi="宋体" w:hint="eastAsia"/>
          <w:sz w:val="24"/>
          <w:szCs w:val="24"/>
        </w:rPr>
        <w:t>。</w:t>
      </w:r>
    </w:p>
    <w:p w14:paraId="5FA8C3D1" w14:textId="77777777" w:rsidR="00000000" w:rsidRDefault="00106167">
      <w:pPr>
        <w:spacing w:line="400" w:lineRule="exact"/>
        <w:ind w:firstLine="480"/>
        <w:rPr>
          <w:rFonts w:hAnsi="宋体" w:hint="eastAsia"/>
          <w:sz w:val="24"/>
          <w:szCs w:val="24"/>
        </w:rPr>
      </w:pPr>
      <w:r>
        <w:rPr>
          <w:rFonts w:hAnsi="宋体" w:hint="eastAsia"/>
          <w:sz w:val="24"/>
          <w:szCs w:val="24"/>
        </w:rPr>
        <w:t>3.1.1</w:t>
      </w:r>
      <w:r>
        <w:rPr>
          <w:rFonts w:hAnsi="宋体" w:hint="eastAsia"/>
          <w:sz w:val="24"/>
          <w:szCs w:val="24"/>
        </w:rPr>
        <w:t>评标委员会正式评标前，应当对</w:t>
      </w:r>
      <w:r>
        <w:rPr>
          <w:rFonts w:hAnsi="宋体" w:hint="eastAsia"/>
          <w:snapToGrid w:val="0"/>
          <w:sz w:val="24"/>
          <w:szCs w:val="24"/>
        </w:rPr>
        <w:t>招标文件</w:t>
      </w:r>
      <w:r>
        <w:rPr>
          <w:rFonts w:hAnsi="宋体" w:hint="eastAsia"/>
          <w:sz w:val="24"/>
          <w:szCs w:val="24"/>
        </w:rPr>
        <w:t>进行熟悉和理解，内容主要包括</w:t>
      </w:r>
      <w:r>
        <w:rPr>
          <w:rFonts w:hAnsi="宋体" w:hint="eastAsia"/>
          <w:snapToGrid w:val="0"/>
          <w:sz w:val="24"/>
          <w:szCs w:val="24"/>
        </w:rPr>
        <w:t>招标文件</w:t>
      </w:r>
      <w:r>
        <w:rPr>
          <w:rFonts w:hAnsi="宋体" w:hint="eastAsia"/>
          <w:sz w:val="24"/>
          <w:szCs w:val="24"/>
        </w:rPr>
        <w:t>中投标人资格条件要求、采购项目技术、服务和商务要求、评标方法和标准以及可能涉及签订采购合同的内容等。</w:t>
      </w:r>
    </w:p>
    <w:p w14:paraId="686D0A1B" w14:textId="77777777" w:rsidR="00000000" w:rsidRDefault="00106167">
      <w:pPr>
        <w:spacing w:line="400" w:lineRule="exact"/>
        <w:ind w:firstLine="480"/>
        <w:rPr>
          <w:rFonts w:hAnsi="宋体" w:hint="eastAsia"/>
          <w:sz w:val="24"/>
          <w:szCs w:val="24"/>
        </w:rPr>
      </w:pPr>
      <w:r>
        <w:rPr>
          <w:rFonts w:hAnsi="宋体" w:hint="eastAsia"/>
          <w:sz w:val="24"/>
          <w:szCs w:val="24"/>
        </w:rPr>
        <w:t>3.1.2</w:t>
      </w:r>
      <w:r>
        <w:rPr>
          <w:rFonts w:hAnsi="宋体" w:hint="eastAsia"/>
          <w:sz w:val="24"/>
          <w:szCs w:val="24"/>
        </w:rPr>
        <w:t>评</w:t>
      </w:r>
      <w:r>
        <w:rPr>
          <w:rFonts w:hAnsi="宋体" w:hint="eastAsia"/>
          <w:sz w:val="24"/>
          <w:szCs w:val="24"/>
        </w:rPr>
        <w:t>标委员会熟悉和理解</w:t>
      </w:r>
      <w:r>
        <w:rPr>
          <w:rFonts w:hAnsi="宋体" w:hint="eastAsia"/>
          <w:snapToGrid w:val="0"/>
          <w:sz w:val="24"/>
          <w:szCs w:val="24"/>
        </w:rPr>
        <w:t>招标文件</w:t>
      </w:r>
      <w:r>
        <w:rPr>
          <w:rFonts w:hAnsi="宋体" w:hint="eastAsia"/>
          <w:sz w:val="24"/>
          <w:szCs w:val="24"/>
        </w:rPr>
        <w:t>以及评标过程中，发现本</w:t>
      </w:r>
      <w:r>
        <w:rPr>
          <w:rFonts w:hAnsi="宋体" w:hint="eastAsia"/>
          <w:snapToGrid w:val="0"/>
          <w:sz w:val="24"/>
          <w:szCs w:val="24"/>
        </w:rPr>
        <w:t>招标文件</w:t>
      </w:r>
      <w:r>
        <w:rPr>
          <w:rFonts w:hAnsi="宋体" w:hint="eastAsia"/>
          <w:sz w:val="24"/>
          <w:szCs w:val="24"/>
        </w:rPr>
        <w:t>有下列情形之一的，评标委员会应当停止评标：</w:t>
      </w:r>
    </w:p>
    <w:p w14:paraId="3A299E34"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）招标文件的规定存在重大歧义、重大缺陷，继续评标将损害招标人利益的；</w:t>
      </w:r>
    </w:p>
    <w:p w14:paraId="69A6F60C"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w:t>
      </w:r>
      <w:r>
        <w:rPr>
          <w:rFonts w:hAnsi="宋体" w:hint="eastAsia"/>
          <w:snapToGrid w:val="0"/>
          <w:sz w:val="24"/>
          <w:szCs w:val="24"/>
        </w:rPr>
        <w:t>招标文件</w:t>
      </w:r>
      <w:r>
        <w:rPr>
          <w:rFonts w:hAnsi="宋体" w:hint="eastAsia"/>
          <w:sz w:val="24"/>
          <w:szCs w:val="24"/>
        </w:rPr>
        <w:t>明显以不合理条件对投标人实行差别待遇或者歧视待遇的；</w:t>
      </w:r>
    </w:p>
    <w:p w14:paraId="453A1D4D"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w:t>
      </w:r>
      <w:r>
        <w:rPr>
          <w:rFonts w:hAnsi="宋体" w:hint="eastAsia"/>
          <w:snapToGrid w:val="0"/>
          <w:sz w:val="24"/>
          <w:szCs w:val="24"/>
        </w:rPr>
        <w:t>招标文件</w:t>
      </w:r>
      <w:r>
        <w:rPr>
          <w:rFonts w:hAnsi="宋体" w:hint="eastAsia"/>
          <w:sz w:val="24"/>
          <w:szCs w:val="24"/>
        </w:rPr>
        <w:t>有违反国家其他有关强制性规定的情形。</w:t>
      </w:r>
    </w:p>
    <w:p w14:paraId="6182DEE0" w14:textId="77777777" w:rsidR="00000000" w:rsidRDefault="00106167">
      <w:pPr>
        <w:spacing w:line="400" w:lineRule="exact"/>
        <w:ind w:firstLine="480"/>
        <w:rPr>
          <w:rFonts w:hAnsi="宋体" w:hint="eastAsia"/>
          <w:sz w:val="24"/>
          <w:szCs w:val="24"/>
        </w:rPr>
      </w:pPr>
      <w:r>
        <w:rPr>
          <w:rFonts w:hAnsi="宋体" w:hint="eastAsia"/>
          <w:sz w:val="24"/>
          <w:szCs w:val="24"/>
        </w:rPr>
        <w:t>3.1.3</w:t>
      </w:r>
      <w:r>
        <w:rPr>
          <w:rFonts w:hAnsi="宋体" w:hint="eastAsia"/>
          <w:sz w:val="24"/>
          <w:szCs w:val="24"/>
        </w:rPr>
        <w:t>出现本条</w:t>
      </w:r>
      <w:r>
        <w:rPr>
          <w:rFonts w:hAnsi="宋体" w:hint="eastAsia"/>
          <w:sz w:val="24"/>
          <w:szCs w:val="24"/>
        </w:rPr>
        <w:t>3.1.2</w:t>
      </w:r>
      <w:r>
        <w:rPr>
          <w:rFonts w:hAnsi="宋体" w:hint="eastAsia"/>
          <w:sz w:val="24"/>
          <w:szCs w:val="24"/>
        </w:rPr>
        <w:t>规定应当停止评标情形的，评标委员会成员应当向招标采购单位书面说明情况。除本条规定和评标委员会无法依法组建的情形外，评标委员会成员不得以任何方式和理由停止评标。</w:t>
      </w:r>
    </w:p>
    <w:p w14:paraId="74AD1149" w14:textId="77777777" w:rsidR="00000000" w:rsidRDefault="00106167">
      <w:pPr>
        <w:pStyle w:val="Default"/>
        <w:rPr>
          <w:rFonts w:ascii="宋体" w:eastAsia="宋体" w:hAnsi="宋体" w:hint="eastAsia"/>
          <w:color w:val="auto"/>
          <w:szCs w:val="24"/>
        </w:rPr>
      </w:pPr>
      <w:r>
        <w:rPr>
          <w:rFonts w:ascii="宋体" w:eastAsia="宋体" w:hAnsi="宋体" w:hint="eastAsia"/>
          <w:color w:val="auto"/>
          <w:szCs w:val="24"/>
        </w:rPr>
        <w:t xml:space="preserve">     3.2 </w:t>
      </w:r>
      <w:r>
        <w:rPr>
          <w:rFonts w:ascii="宋体" w:eastAsia="宋体" w:hAnsi="宋体" w:hint="eastAsia"/>
          <w:color w:val="auto"/>
          <w:szCs w:val="24"/>
        </w:rPr>
        <w:t>初步评审</w:t>
      </w:r>
    </w:p>
    <w:p w14:paraId="2E7D1C86" w14:textId="77777777" w:rsidR="00000000" w:rsidRDefault="00106167">
      <w:pPr>
        <w:pStyle w:val="Default"/>
        <w:ind w:firstLineChars="250" w:firstLine="600"/>
        <w:rPr>
          <w:rFonts w:ascii="宋体" w:eastAsia="宋体" w:hAnsi="宋体" w:hint="eastAsia"/>
          <w:color w:val="auto"/>
          <w:szCs w:val="24"/>
        </w:rPr>
      </w:pPr>
      <w:r>
        <w:rPr>
          <w:rFonts w:ascii="宋体" w:eastAsia="宋体" w:hAnsi="宋体" w:hint="eastAsia"/>
          <w:color w:val="auto"/>
          <w:szCs w:val="24"/>
        </w:rPr>
        <w:t>3</w:t>
      </w:r>
      <w:r>
        <w:rPr>
          <w:rFonts w:ascii="宋体" w:eastAsia="宋体" w:hAnsi="宋体" w:hint="eastAsia"/>
          <w:color w:val="auto"/>
          <w:szCs w:val="24"/>
        </w:rPr>
        <w:t>.2.1</w:t>
      </w:r>
      <w:r>
        <w:rPr>
          <w:rFonts w:ascii="宋体" w:eastAsia="宋体" w:hAnsi="宋体" w:hint="eastAsia"/>
          <w:color w:val="auto"/>
          <w:szCs w:val="24"/>
        </w:rPr>
        <w:t>资格性审查。</w:t>
      </w:r>
    </w:p>
    <w:p w14:paraId="10BC1607" w14:textId="77777777" w:rsidR="00000000" w:rsidRDefault="00106167">
      <w:pPr>
        <w:spacing w:line="400" w:lineRule="exact"/>
        <w:ind w:firstLine="480"/>
        <w:rPr>
          <w:rFonts w:hAnsi="宋体" w:hint="eastAsia"/>
          <w:sz w:val="24"/>
          <w:szCs w:val="24"/>
        </w:rPr>
      </w:pPr>
      <w:r>
        <w:rPr>
          <w:rFonts w:hAnsi="宋体" w:hint="eastAsia"/>
          <w:sz w:val="24"/>
          <w:szCs w:val="24"/>
        </w:rPr>
        <w:t>依据法律法规和本招标文件的规定，评标委员会对投标人的资格性证明材料进行审查，以确定投标人是否具备投标资格。</w:t>
      </w:r>
    </w:p>
    <w:p w14:paraId="1AA5B9C0" w14:textId="77777777" w:rsidR="00000000" w:rsidRDefault="00106167">
      <w:pPr>
        <w:spacing w:line="400" w:lineRule="exact"/>
        <w:ind w:firstLine="480"/>
        <w:rPr>
          <w:rFonts w:hAnsi="宋体" w:hint="eastAsia"/>
          <w:sz w:val="24"/>
          <w:szCs w:val="24"/>
        </w:rPr>
      </w:pPr>
      <w:r>
        <w:rPr>
          <w:rFonts w:hAnsi="宋体" w:hint="eastAsia"/>
          <w:sz w:val="24"/>
          <w:szCs w:val="24"/>
        </w:rPr>
        <w:t>3.2.2</w:t>
      </w:r>
      <w:r>
        <w:rPr>
          <w:rFonts w:hAnsi="宋体" w:hint="eastAsia"/>
          <w:sz w:val="24"/>
          <w:szCs w:val="24"/>
        </w:rPr>
        <w:t>符合性审查。</w:t>
      </w:r>
    </w:p>
    <w:p w14:paraId="62D3BEDC" w14:textId="77777777" w:rsidR="00000000" w:rsidRDefault="00106167">
      <w:pPr>
        <w:spacing w:line="400" w:lineRule="exact"/>
        <w:ind w:firstLine="480"/>
        <w:rPr>
          <w:rFonts w:hAnsi="宋体" w:hint="eastAsia"/>
          <w:sz w:val="24"/>
          <w:szCs w:val="24"/>
        </w:rPr>
      </w:pPr>
      <w:r>
        <w:rPr>
          <w:rFonts w:hAnsi="宋体" w:hint="eastAsia"/>
          <w:sz w:val="24"/>
          <w:szCs w:val="24"/>
        </w:rPr>
        <w:t>对通过了资格审查的投标文件，评标委员会依据本</w:t>
      </w:r>
      <w:r>
        <w:rPr>
          <w:rFonts w:hAnsi="宋体" w:hint="eastAsia"/>
          <w:snapToGrid w:val="0"/>
          <w:sz w:val="24"/>
          <w:szCs w:val="24"/>
        </w:rPr>
        <w:t>招标文件</w:t>
      </w:r>
      <w:r>
        <w:rPr>
          <w:rFonts w:hAnsi="宋体" w:hint="eastAsia"/>
          <w:sz w:val="24"/>
          <w:szCs w:val="24"/>
        </w:rPr>
        <w:t>的实质性要求，对其进行审查，以确定其是否满足本</w:t>
      </w:r>
      <w:r>
        <w:rPr>
          <w:rFonts w:hAnsi="宋体" w:hint="eastAsia"/>
          <w:snapToGrid w:val="0"/>
          <w:sz w:val="24"/>
          <w:szCs w:val="24"/>
        </w:rPr>
        <w:t>招标文件</w:t>
      </w:r>
      <w:r>
        <w:rPr>
          <w:rFonts w:hAnsi="宋体" w:hint="eastAsia"/>
          <w:sz w:val="24"/>
          <w:szCs w:val="24"/>
        </w:rPr>
        <w:t>的实质性要求。本项目符合性审查事项仅限于本</w:t>
      </w:r>
      <w:r>
        <w:rPr>
          <w:rFonts w:hAnsi="宋体" w:hint="eastAsia"/>
          <w:snapToGrid w:val="0"/>
          <w:sz w:val="24"/>
          <w:szCs w:val="24"/>
        </w:rPr>
        <w:t>招标文件</w:t>
      </w:r>
      <w:r>
        <w:rPr>
          <w:rFonts w:hAnsi="宋体" w:hint="eastAsia"/>
          <w:sz w:val="24"/>
          <w:szCs w:val="24"/>
        </w:rPr>
        <w:t>的明确规定。投标文件是否满足</w:t>
      </w:r>
      <w:r>
        <w:rPr>
          <w:rFonts w:hAnsi="宋体" w:hint="eastAsia"/>
          <w:snapToGrid w:val="0"/>
          <w:sz w:val="24"/>
          <w:szCs w:val="24"/>
        </w:rPr>
        <w:t>招标文件</w:t>
      </w:r>
      <w:r>
        <w:rPr>
          <w:rFonts w:hAnsi="宋体" w:hint="eastAsia"/>
          <w:sz w:val="24"/>
          <w:szCs w:val="24"/>
        </w:rPr>
        <w:t>的实质性要求，必须以本</w:t>
      </w:r>
      <w:r>
        <w:rPr>
          <w:rFonts w:hAnsi="宋体" w:hint="eastAsia"/>
          <w:snapToGrid w:val="0"/>
          <w:sz w:val="24"/>
          <w:szCs w:val="24"/>
        </w:rPr>
        <w:t>招标文件</w:t>
      </w:r>
      <w:r>
        <w:rPr>
          <w:rFonts w:hAnsi="宋体" w:hint="eastAsia"/>
          <w:sz w:val="24"/>
          <w:szCs w:val="24"/>
        </w:rPr>
        <w:t>的明确规定作为依据，否则，不能对投标文件作为无效处理，评标委员会不得臆测符合性审查事项。</w:t>
      </w:r>
    </w:p>
    <w:p w14:paraId="704DDC07" w14:textId="77777777" w:rsidR="00000000" w:rsidRDefault="00106167">
      <w:pPr>
        <w:pStyle w:val="Default"/>
        <w:rPr>
          <w:rFonts w:ascii="宋体" w:eastAsia="宋体" w:hAnsi="宋体" w:hint="eastAsia"/>
          <w:color w:val="auto"/>
          <w:szCs w:val="24"/>
        </w:rPr>
      </w:pPr>
      <w:r>
        <w:rPr>
          <w:rFonts w:ascii="宋体" w:eastAsia="宋体" w:hAnsi="宋体" w:hint="eastAsia"/>
          <w:color w:val="auto"/>
          <w:szCs w:val="24"/>
        </w:rPr>
        <w:t xml:space="preserve">     3.2.3 </w:t>
      </w:r>
      <w:r>
        <w:rPr>
          <w:rFonts w:ascii="宋体" w:eastAsia="宋体" w:hAnsi="宋体" w:hint="eastAsia"/>
          <w:b/>
          <w:color w:val="auto"/>
          <w:szCs w:val="24"/>
        </w:rPr>
        <w:t>通过初步评审的合格投标人</w:t>
      </w:r>
      <w:r>
        <w:rPr>
          <w:rFonts w:ascii="宋体" w:eastAsia="宋体" w:hAnsi="宋体" w:hint="eastAsia"/>
          <w:b/>
          <w:color w:val="auto"/>
          <w:szCs w:val="24"/>
        </w:rPr>
        <w:t>不足</w:t>
      </w:r>
      <w:r>
        <w:rPr>
          <w:rFonts w:ascii="宋体" w:eastAsia="宋体" w:hAnsi="宋体" w:hint="eastAsia"/>
          <w:b/>
          <w:color w:val="auto"/>
          <w:szCs w:val="24"/>
        </w:rPr>
        <w:t>3</w:t>
      </w:r>
      <w:r>
        <w:rPr>
          <w:rFonts w:ascii="宋体" w:eastAsia="宋体" w:hAnsi="宋体" w:hint="eastAsia"/>
          <w:b/>
          <w:color w:val="auto"/>
          <w:szCs w:val="24"/>
        </w:rPr>
        <w:t>家的，不得继续评标。</w:t>
      </w:r>
    </w:p>
    <w:p w14:paraId="75FEFE23" w14:textId="77777777" w:rsidR="00000000" w:rsidRDefault="00106167">
      <w:pPr>
        <w:pStyle w:val="Default"/>
        <w:ind w:firstLineChars="250" w:firstLine="600"/>
        <w:rPr>
          <w:rFonts w:ascii="宋体" w:eastAsia="宋体" w:hAnsi="宋体" w:hint="eastAsia"/>
          <w:color w:val="auto"/>
          <w:szCs w:val="24"/>
        </w:rPr>
      </w:pPr>
      <w:r>
        <w:rPr>
          <w:rFonts w:ascii="宋体" w:eastAsia="宋体" w:hAnsi="宋体" w:hint="eastAsia"/>
          <w:color w:val="auto"/>
          <w:szCs w:val="24"/>
        </w:rPr>
        <w:t>3.3</w:t>
      </w:r>
      <w:r>
        <w:rPr>
          <w:rFonts w:ascii="宋体" w:eastAsia="宋体" w:hAnsi="宋体" w:hint="eastAsia"/>
          <w:color w:val="auto"/>
          <w:szCs w:val="24"/>
        </w:rPr>
        <w:t>详细评审</w:t>
      </w:r>
    </w:p>
    <w:p w14:paraId="52687FD2" w14:textId="77777777" w:rsidR="00000000" w:rsidRDefault="00106167">
      <w:pPr>
        <w:spacing w:line="400" w:lineRule="exact"/>
        <w:ind w:firstLine="480"/>
        <w:rPr>
          <w:rFonts w:hAnsi="宋体" w:hint="eastAsia"/>
          <w:sz w:val="24"/>
          <w:szCs w:val="24"/>
        </w:rPr>
      </w:pPr>
      <w:r>
        <w:rPr>
          <w:rFonts w:hAnsi="宋体" w:hint="eastAsia"/>
          <w:sz w:val="24"/>
          <w:szCs w:val="24"/>
        </w:rPr>
        <w:t>按</w:t>
      </w:r>
      <w:r>
        <w:rPr>
          <w:rFonts w:hAnsi="宋体" w:hint="eastAsia"/>
          <w:snapToGrid w:val="0"/>
          <w:sz w:val="24"/>
          <w:szCs w:val="24"/>
        </w:rPr>
        <w:t>招标文件</w:t>
      </w:r>
      <w:r>
        <w:rPr>
          <w:rFonts w:hAnsi="宋体" w:hint="eastAsia"/>
          <w:sz w:val="24"/>
          <w:szCs w:val="24"/>
        </w:rPr>
        <w:t>中规定的评标方法和标准，对合格投标人的投标文件进行商务、技术、等方面评估，综合比较与评价。</w:t>
      </w:r>
    </w:p>
    <w:p w14:paraId="0DFC85EA" w14:textId="77777777" w:rsidR="00000000" w:rsidRDefault="00106167">
      <w:pPr>
        <w:spacing w:line="400" w:lineRule="exact"/>
        <w:ind w:firstLine="480"/>
        <w:rPr>
          <w:rFonts w:hAnsi="宋体" w:hint="eastAsia"/>
          <w:sz w:val="24"/>
          <w:szCs w:val="24"/>
        </w:rPr>
      </w:pPr>
      <w:r>
        <w:rPr>
          <w:rFonts w:hAnsi="宋体" w:hint="eastAsia"/>
          <w:sz w:val="24"/>
          <w:szCs w:val="24"/>
        </w:rPr>
        <w:t>3.4</w:t>
      </w:r>
      <w:r>
        <w:rPr>
          <w:rFonts w:hAnsi="宋体" w:hint="eastAsia"/>
          <w:sz w:val="24"/>
          <w:szCs w:val="24"/>
        </w:rPr>
        <w:t>复核。评分汇总结束后，代理机构或招标人应当进行复核，特别要对拟推荐为中标候选人的、报价最低的、投标文件被认定为无效的进行重点复核。</w:t>
      </w:r>
    </w:p>
    <w:p w14:paraId="2BAA27B1" w14:textId="77777777" w:rsidR="00000000" w:rsidRDefault="00106167">
      <w:pPr>
        <w:spacing w:line="400" w:lineRule="exact"/>
        <w:ind w:firstLine="480"/>
        <w:rPr>
          <w:rFonts w:hAnsi="宋体" w:hint="eastAsia"/>
          <w:sz w:val="24"/>
          <w:szCs w:val="24"/>
        </w:rPr>
      </w:pPr>
      <w:r>
        <w:rPr>
          <w:rFonts w:hAnsi="宋体" w:hint="eastAsia"/>
          <w:sz w:val="24"/>
          <w:szCs w:val="24"/>
        </w:rPr>
        <w:t>3.5</w:t>
      </w:r>
      <w:r>
        <w:rPr>
          <w:rFonts w:hAnsi="宋体" w:hint="eastAsia"/>
          <w:sz w:val="24"/>
          <w:szCs w:val="24"/>
        </w:rPr>
        <w:t>推荐中标候选人。中标候选人为</w:t>
      </w:r>
      <w:r>
        <w:rPr>
          <w:rFonts w:hAnsi="宋体" w:hint="eastAsia"/>
          <w:sz w:val="24"/>
          <w:szCs w:val="24"/>
        </w:rPr>
        <w:t>3</w:t>
      </w:r>
      <w:r>
        <w:rPr>
          <w:rFonts w:hAnsi="宋体" w:hint="eastAsia"/>
          <w:sz w:val="24"/>
          <w:szCs w:val="24"/>
        </w:rPr>
        <w:t>人，中标候选人应当排序。评标结果按评审后得分由高到低顺序排列；得分相同，投标报价分值高的排名在前；报价相同的并列</w:t>
      </w:r>
      <w:r>
        <w:rPr>
          <w:rFonts w:hAnsi="宋体" w:hint="eastAsia"/>
          <w:sz w:val="24"/>
          <w:szCs w:val="24"/>
        </w:rPr>
        <w:t>,</w:t>
      </w:r>
      <w:r>
        <w:rPr>
          <w:rFonts w:hAnsi="宋体" w:hint="eastAsia"/>
          <w:sz w:val="24"/>
          <w:szCs w:val="24"/>
        </w:rPr>
        <w:t>由招标人自主采取公平、择优的方式选择中标供应商；</w:t>
      </w:r>
    </w:p>
    <w:p w14:paraId="39C1884B" w14:textId="77777777" w:rsidR="00000000" w:rsidRDefault="00106167">
      <w:pPr>
        <w:spacing w:line="400" w:lineRule="exact"/>
        <w:ind w:firstLine="480"/>
        <w:rPr>
          <w:rFonts w:hAnsi="宋体" w:hint="eastAsia"/>
          <w:sz w:val="24"/>
          <w:szCs w:val="24"/>
        </w:rPr>
      </w:pPr>
      <w:r>
        <w:rPr>
          <w:rFonts w:hAnsi="宋体" w:hint="eastAsia"/>
          <w:sz w:val="24"/>
          <w:szCs w:val="24"/>
        </w:rPr>
        <w:t>评标委员会可推荐的中标候选人</w:t>
      </w:r>
      <w:r>
        <w:rPr>
          <w:rFonts w:hAnsi="宋体" w:hint="eastAsia"/>
          <w:sz w:val="24"/>
          <w:szCs w:val="24"/>
        </w:rPr>
        <w:t>数量不能满足招标文件规定的数量的，只有在获得招标人书面同意后，可以根据实际情况推荐中标候选人。未获得招标人的书面同意</w:t>
      </w:r>
      <w:r>
        <w:rPr>
          <w:rFonts w:hAnsi="宋体" w:hint="eastAsia"/>
          <w:sz w:val="24"/>
          <w:szCs w:val="24"/>
        </w:rPr>
        <w:t>,</w:t>
      </w:r>
      <w:r>
        <w:rPr>
          <w:rFonts w:hAnsi="宋体" w:hint="eastAsia"/>
          <w:sz w:val="24"/>
          <w:szCs w:val="24"/>
        </w:rPr>
        <w:t>评标委员会不得在招标文件规定之外推荐中标候选人，否则，招标人可以不予认可。</w:t>
      </w:r>
    </w:p>
    <w:p w14:paraId="50967AAA" w14:textId="77777777" w:rsidR="00000000" w:rsidRDefault="00106167">
      <w:pPr>
        <w:spacing w:line="400" w:lineRule="exact"/>
        <w:ind w:firstLine="480"/>
        <w:rPr>
          <w:rFonts w:hAnsi="宋体" w:hint="eastAsia"/>
          <w:sz w:val="24"/>
          <w:szCs w:val="24"/>
        </w:rPr>
      </w:pPr>
      <w:r>
        <w:rPr>
          <w:rFonts w:hAnsi="宋体" w:hint="eastAsia"/>
          <w:sz w:val="24"/>
          <w:szCs w:val="24"/>
        </w:rPr>
        <w:t>3.6</w:t>
      </w:r>
      <w:r>
        <w:rPr>
          <w:rFonts w:hAnsi="宋体" w:hint="eastAsia"/>
          <w:sz w:val="24"/>
          <w:szCs w:val="24"/>
        </w:rPr>
        <w:t>出具评标报告。评标委员会推荐中标候选人后，应当向招标人出具评标报告。评标报告应当包括下列内容：</w:t>
      </w:r>
    </w:p>
    <w:p w14:paraId="37ECA84C"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）招标公告刊登的媒体名称、开标日期和地点；</w:t>
      </w:r>
    </w:p>
    <w:p w14:paraId="0D012B9A"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）获取招标文件的投标人名单和评标委员会成员名单；</w:t>
      </w:r>
    </w:p>
    <w:p w14:paraId="00F26B12"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）评标方法和标准；</w:t>
      </w:r>
    </w:p>
    <w:p w14:paraId="6F0246E3"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4</w:t>
      </w:r>
      <w:r>
        <w:rPr>
          <w:rFonts w:hAnsi="宋体" w:hint="eastAsia"/>
          <w:sz w:val="24"/>
          <w:szCs w:val="24"/>
        </w:rPr>
        <w:t>）开标记录和评标情况及说明，包括无效投标人名单及原因；</w:t>
      </w:r>
    </w:p>
    <w:p w14:paraId="456658E5"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5</w:t>
      </w:r>
      <w:r>
        <w:rPr>
          <w:rFonts w:hAnsi="宋体" w:hint="eastAsia"/>
          <w:sz w:val="24"/>
          <w:szCs w:val="24"/>
        </w:rPr>
        <w:t>）评标结果和中标候选人排序</w:t>
      </w:r>
      <w:r>
        <w:rPr>
          <w:rFonts w:hAnsi="宋体" w:hint="eastAsia"/>
          <w:sz w:val="24"/>
          <w:szCs w:val="24"/>
        </w:rPr>
        <w:t>表；</w:t>
      </w:r>
    </w:p>
    <w:p w14:paraId="026D13E6"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6</w:t>
      </w:r>
      <w:r>
        <w:rPr>
          <w:rFonts w:hAnsi="宋体" w:hint="eastAsia"/>
          <w:sz w:val="24"/>
          <w:szCs w:val="24"/>
        </w:rPr>
        <w:t>）报价最高的投标人为第一中标候选人的，评标委员会应当对其报价的合理性予以特别说明。</w:t>
      </w:r>
    </w:p>
    <w:p w14:paraId="2DA115B4" w14:textId="77777777" w:rsidR="00000000" w:rsidRDefault="00106167">
      <w:pPr>
        <w:spacing w:line="400" w:lineRule="exact"/>
        <w:ind w:firstLine="480"/>
        <w:rPr>
          <w:rFonts w:hAnsi="宋体" w:hint="eastAsia"/>
          <w:sz w:val="24"/>
          <w:szCs w:val="24"/>
        </w:rPr>
      </w:pPr>
      <w:r>
        <w:rPr>
          <w:rFonts w:hAnsi="宋体" w:hint="eastAsia"/>
          <w:sz w:val="24"/>
          <w:szCs w:val="24"/>
        </w:rPr>
        <w:t>评标委员会成员应当在评标报告中签字确认，对评标过程和结果有不同意见的，应当在评标报告中写明并说明理由。签字但未写明不同意见或者未说明理由的，视同无意见。拒不签字又未另行书面说明其不同意见和理由的，视同同意评标结果。</w:t>
      </w:r>
    </w:p>
    <w:p w14:paraId="17CA683F" w14:textId="77777777" w:rsidR="00000000" w:rsidRDefault="00106167">
      <w:pPr>
        <w:spacing w:line="400" w:lineRule="exact"/>
        <w:ind w:firstLine="480"/>
        <w:rPr>
          <w:rFonts w:hAnsi="宋体" w:hint="eastAsia"/>
          <w:sz w:val="24"/>
          <w:szCs w:val="24"/>
        </w:rPr>
      </w:pPr>
      <w:r>
        <w:rPr>
          <w:rFonts w:hAnsi="宋体" w:hint="eastAsia"/>
          <w:sz w:val="24"/>
          <w:szCs w:val="24"/>
        </w:rPr>
        <w:t>3.7</w:t>
      </w:r>
      <w:r>
        <w:rPr>
          <w:rFonts w:hAnsi="宋体" w:hint="eastAsia"/>
          <w:sz w:val="24"/>
          <w:szCs w:val="24"/>
        </w:rPr>
        <w:t>评标争议处理规则。评标委员会在评审过程中，对于符合性审查、对投标文件做无效投标处理及其他需要共同认定的事项存在争议的，应当以少数服从多数的原则做出结论，但不得违背法律法规和</w:t>
      </w:r>
      <w:r>
        <w:rPr>
          <w:rFonts w:hAnsi="宋体" w:hint="eastAsia"/>
          <w:snapToGrid w:val="0"/>
          <w:sz w:val="24"/>
          <w:szCs w:val="24"/>
        </w:rPr>
        <w:t>招标文件</w:t>
      </w:r>
      <w:r>
        <w:rPr>
          <w:rFonts w:hAnsi="宋体" w:hint="eastAsia"/>
          <w:sz w:val="24"/>
          <w:szCs w:val="24"/>
        </w:rPr>
        <w:t>规定。有不同意见</w:t>
      </w:r>
      <w:r>
        <w:rPr>
          <w:rFonts w:hAnsi="宋体" w:hint="eastAsia"/>
          <w:sz w:val="24"/>
          <w:szCs w:val="24"/>
        </w:rPr>
        <w:t>的评标委员会成员认为认定过程和结果不符合法律法规或者</w:t>
      </w:r>
      <w:r>
        <w:rPr>
          <w:rFonts w:hAnsi="宋体" w:hint="eastAsia"/>
          <w:snapToGrid w:val="0"/>
          <w:sz w:val="24"/>
          <w:szCs w:val="24"/>
        </w:rPr>
        <w:t>招标文件</w:t>
      </w:r>
      <w:r>
        <w:rPr>
          <w:rFonts w:hAnsi="宋体" w:hint="eastAsia"/>
          <w:sz w:val="24"/>
          <w:szCs w:val="24"/>
        </w:rPr>
        <w:t>规定的，应当及时向招标采购单位书面反映，并及时处理。</w:t>
      </w:r>
    </w:p>
    <w:p w14:paraId="4B0DF8CD" w14:textId="77777777" w:rsidR="00000000" w:rsidRDefault="00106167">
      <w:pPr>
        <w:spacing w:line="400" w:lineRule="exact"/>
        <w:ind w:firstLine="480"/>
        <w:rPr>
          <w:rFonts w:hAnsi="宋体" w:hint="eastAsia"/>
          <w:sz w:val="24"/>
          <w:szCs w:val="24"/>
        </w:rPr>
      </w:pPr>
      <w:r>
        <w:rPr>
          <w:rFonts w:hAnsi="宋体" w:hint="eastAsia"/>
          <w:sz w:val="24"/>
          <w:szCs w:val="24"/>
        </w:rPr>
        <w:t>3.8</w:t>
      </w:r>
      <w:r>
        <w:rPr>
          <w:rFonts w:hAnsi="宋体" w:hint="eastAsia"/>
          <w:sz w:val="24"/>
          <w:szCs w:val="24"/>
        </w:rPr>
        <w:t>投标人应当书面澄清、说明或者更正。</w:t>
      </w:r>
    </w:p>
    <w:p w14:paraId="720EA7FC" w14:textId="77777777" w:rsidR="00000000" w:rsidRDefault="00106167">
      <w:pPr>
        <w:spacing w:line="400" w:lineRule="exact"/>
        <w:ind w:firstLine="480"/>
        <w:rPr>
          <w:rFonts w:hAnsi="宋体" w:hint="eastAsia"/>
          <w:sz w:val="24"/>
          <w:szCs w:val="24"/>
        </w:rPr>
      </w:pPr>
      <w:r>
        <w:rPr>
          <w:rFonts w:hAnsi="宋体" w:hint="eastAsia"/>
          <w:sz w:val="24"/>
          <w:szCs w:val="24"/>
        </w:rPr>
        <w:t>3.8.1</w:t>
      </w:r>
      <w:r>
        <w:rPr>
          <w:rFonts w:hAnsi="宋体" w:hint="eastAsia"/>
          <w:sz w:val="24"/>
          <w:szCs w:val="24"/>
        </w:rPr>
        <w:t>在评标过程中，投标文件实质性符合</w:t>
      </w:r>
      <w:r>
        <w:rPr>
          <w:rFonts w:hAnsi="宋体" w:hint="eastAsia"/>
          <w:snapToGrid w:val="0"/>
          <w:sz w:val="24"/>
          <w:szCs w:val="24"/>
        </w:rPr>
        <w:t>招标文件</w:t>
      </w:r>
      <w:r>
        <w:rPr>
          <w:rFonts w:hAnsi="宋体" w:hint="eastAsia"/>
          <w:sz w:val="24"/>
          <w:szCs w:val="24"/>
        </w:rPr>
        <w:t>要求的前提下，评标委员会对投标文件中含义不明确、同类问题表述不一致或者有明显文字和计算错误的内容，应当以书面形式（须由评标委员会全体成员签字）要求投标人作出必要的书面澄清、说明或者更正，并给予投标人必要的反馈时间。</w:t>
      </w:r>
    </w:p>
    <w:p w14:paraId="374F74BF" w14:textId="77777777" w:rsidR="00000000" w:rsidRDefault="00106167">
      <w:pPr>
        <w:spacing w:line="400" w:lineRule="exact"/>
        <w:ind w:firstLine="480"/>
        <w:rPr>
          <w:rFonts w:hAnsi="宋体" w:hint="eastAsia"/>
          <w:sz w:val="24"/>
          <w:szCs w:val="24"/>
        </w:rPr>
      </w:pPr>
      <w:r>
        <w:rPr>
          <w:rFonts w:hAnsi="宋体" w:hint="eastAsia"/>
          <w:sz w:val="24"/>
          <w:szCs w:val="24"/>
        </w:rPr>
        <w:t>3.8.2</w:t>
      </w:r>
      <w:r>
        <w:rPr>
          <w:rFonts w:hAnsi="宋体" w:hint="eastAsia"/>
          <w:sz w:val="24"/>
          <w:szCs w:val="24"/>
        </w:rPr>
        <w:t>投标人应当书面澄清、说明或者更正，并加盖单位公章或签字确认（投标人为法人的，应当</w:t>
      </w:r>
      <w:r>
        <w:rPr>
          <w:rFonts w:hAnsi="宋体" w:hint="eastAsia"/>
          <w:sz w:val="24"/>
          <w:szCs w:val="24"/>
        </w:rPr>
        <w:t>由其法定代表人或者授权代表签字确认），否则无效。澄清、说明或者更正不影响投标文件的效力，有效的澄清、说明或者更正材料，是投标文件的组成部分。</w:t>
      </w:r>
    </w:p>
    <w:p w14:paraId="7E3E8326" w14:textId="77777777" w:rsidR="00000000" w:rsidRDefault="00106167">
      <w:pPr>
        <w:spacing w:line="400" w:lineRule="exact"/>
        <w:ind w:firstLine="480"/>
        <w:rPr>
          <w:rFonts w:hAnsi="宋体" w:hint="eastAsia"/>
          <w:sz w:val="24"/>
          <w:szCs w:val="24"/>
        </w:rPr>
      </w:pPr>
      <w:r>
        <w:rPr>
          <w:rFonts w:hAnsi="宋体" w:hint="eastAsia"/>
          <w:sz w:val="24"/>
          <w:szCs w:val="24"/>
        </w:rPr>
        <w:t>3.8.3</w:t>
      </w:r>
      <w:r>
        <w:rPr>
          <w:rFonts w:hAnsi="宋体" w:hint="eastAsia"/>
          <w:sz w:val="24"/>
          <w:szCs w:val="24"/>
        </w:rPr>
        <w:t>评标委员会要求投标人澄清、说明或者更正，不得超出</w:t>
      </w:r>
      <w:r>
        <w:rPr>
          <w:rFonts w:hAnsi="宋体" w:hint="eastAsia"/>
          <w:snapToGrid w:val="0"/>
          <w:sz w:val="24"/>
          <w:szCs w:val="24"/>
        </w:rPr>
        <w:t>招标文件</w:t>
      </w:r>
      <w:r>
        <w:rPr>
          <w:rFonts w:hAnsi="宋体" w:hint="eastAsia"/>
          <w:sz w:val="24"/>
          <w:szCs w:val="24"/>
        </w:rPr>
        <w:t>的范围，不得以此让投标人实质改变投标文件的内容，不得影响投标人公平竞争。本项目下列内容不得澄清：</w:t>
      </w:r>
    </w:p>
    <w:p w14:paraId="3F3A38BF"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）按招标文件规定应当在评标时不予承认的投标文件内容事项；</w:t>
      </w:r>
    </w:p>
    <w:p w14:paraId="379FDF9D"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）投标文件中已经明确的内容事项；</w:t>
      </w:r>
    </w:p>
    <w:p w14:paraId="0B5256EA"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）投标文件未提供的材料。</w:t>
      </w:r>
    </w:p>
    <w:p w14:paraId="70DD106B" w14:textId="77777777" w:rsidR="00000000" w:rsidRDefault="00106167">
      <w:pPr>
        <w:spacing w:line="400" w:lineRule="exact"/>
        <w:ind w:firstLine="480"/>
        <w:rPr>
          <w:rFonts w:hAnsi="宋体" w:hint="eastAsia"/>
          <w:sz w:val="24"/>
          <w:szCs w:val="24"/>
        </w:rPr>
      </w:pPr>
      <w:r>
        <w:rPr>
          <w:rFonts w:hAnsi="宋体" w:hint="eastAsia"/>
          <w:sz w:val="24"/>
          <w:szCs w:val="24"/>
        </w:rPr>
        <w:t xml:space="preserve">3.8.4 </w:t>
      </w:r>
      <w:r>
        <w:rPr>
          <w:rFonts w:hAnsi="宋体" w:hint="eastAsia"/>
          <w:sz w:val="24"/>
          <w:szCs w:val="24"/>
        </w:rPr>
        <w:t>本项目采购过程中，投标文件出现下列情况的，不需要投标人澄清、说明</w:t>
      </w:r>
      <w:r>
        <w:rPr>
          <w:rFonts w:hAnsi="宋体" w:hint="eastAsia"/>
          <w:sz w:val="24"/>
          <w:szCs w:val="24"/>
        </w:rPr>
        <w:t>或者更正，按照以下原则处理：</w:t>
      </w:r>
    </w:p>
    <w:p w14:paraId="6BCBC8A9"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）投标文件的大写金额和小写金额不一致的，以大写金额为准，但大写金额出现文字错误，导致金额无法判断的除外；</w:t>
      </w:r>
    </w:p>
    <w:p w14:paraId="03DDFBE7"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）总价金额与按单价汇总金额不一致的，以单价汇总金额计算结果为准，但是单价金额出现计算错误、明显人为工作失误的除外；</w:t>
      </w:r>
    </w:p>
    <w:p w14:paraId="76156DCF"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）单价金额小数点有明显错位的，应以总价为准，并修改单价；</w:t>
      </w:r>
    </w:p>
    <w:p w14:paraId="2F229470"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4</w:t>
      </w:r>
      <w:r>
        <w:rPr>
          <w:rFonts w:hAnsi="宋体" w:hint="eastAsia"/>
          <w:sz w:val="24"/>
          <w:szCs w:val="24"/>
        </w:rPr>
        <w:t>）开标一览表中报价与投标文件中其它报价不一致时，以开标一览表中的报价为准；</w:t>
      </w:r>
    </w:p>
    <w:p w14:paraId="5CA55870"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5</w:t>
      </w:r>
      <w:r>
        <w:rPr>
          <w:rFonts w:hAnsi="宋体" w:hint="eastAsia"/>
          <w:sz w:val="24"/>
          <w:szCs w:val="24"/>
        </w:rPr>
        <w:t>）对不同语言文本投标文件的解释发生异议的，以中文文本为准。</w:t>
      </w:r>
    </w:p>
    <w:p w14:paraId="4E3EB307" w14:textId="77777777" w:rsidR="00000000" w:rsidRDefault="00106167">
      <w:pPr>
        <w:spacing w:line="400" w:lineRule="exact"/>
        <w:ind w:firstLine="480"/>
        <w:rPr>
          <w:rFonts w:hAnsi="宋体" w:hint="eastAsia"/>
          <w:sz w:val="24"/>
          <w:szCs w:val="24"/>
        </w:rPr>
      </w:pPr>
      <w:r>
        <w:rPr>
          <w:rFonts w:hAnsi="宋体" w:hint="eastAsia"/>
          <w:sz w:val="24"/>
          <w:szCs w:val="24"/>
        </w:rPr>
        <w:t>出现本条第（</w:t>
      </w:r>
      <w:r>
        <w:rPr>
          <w:rFonts w:hAnsi="宋体" w:hint="eastAsia"/>
          <w:sz w:val="24"/>
          <w:szCs w:val="24"/>
        </w:rPr>
        <w:t>2</w:t>
      </w:r>
      <w:r>
        <w:rPr>
          <w:rFonts w:hAnsi="宋体" w:hint="eastAsia"/>
          <w:sz w:val="24"/>
          <w:szCs w:val="24"/>
        </w:rPr>
        <w:t>）项规定情形，单价汇总金额比总价</w:t>
      </w:r>
      <w:r>
        <w:rPr>
          <w:rFonts w:hAnsi="宋体" w:hint="eastAsia"/>
          <w:sz w:val="24"/>
          <w:szCs w:val="24"/>
        </w:rPr>
        <w:t>金额高，且超过本项目最高限价的，投标文件应作为无效投标处理；单价汇总金额比总价金额高，但未超过采购项目最高限价的，应以单价汇总金额作为价格评分依据。</w:t>
      </w:r>
    </w:p>
    <w:p w14:paraId="5666F46D" w14:textId="77777777" w:rsidR="00000000" w:rsidRDefault="00106167">
      <w:pPr>
        <w:spacing w:line="400" w:lineRule="exact"/>
        <w:ind w:firstLine="482"/>
        <w:rPr>
          <w:rFonts w:hAnsi="宋体" w:hint="eastAsia"/>
          <w:b/>
          <w:sz w:val="24"/>
          <w:szCs w:val="24"/>
        </w:rPr>
      </w:pPr>
      <w:r>
        <w:rPr>
          <w:rFonts w:hAnsi="宋体" w:hint="eastAsia"/>
          <w:b/>
          <w:sz w:val="24"/>
          <w:szCs w:val="24"/>
        </w:rPr>
        <w:t>注：评标委员会当积极履行澄清、说明或者更正的职责，不得滥用权力。投标人的投标文件可以要求澄清、说明或者更正的，不得未经澄清、说明或者更正而直接作无效投标处理。</w:t>
      </w:r>
    </w:p>
    <w:p w14:paraId="46BBCE1E" w14:textId="77777777" w:rsidR="00000000" w:rsidRDefault="00106167">
      <w:pPr>
        <w:pStyle w:val="affb"/>
        <w:ind w:firstLine="480"/>
        <w:jc w:val="both"/>
        <w:rPr>
          <w:rFonts w:hint="eastAsia"/>
          <w:szCs w:val="24"/>
        </w:rPr>
      </w:pPr>
      <w:r>
        <w:rPr>
          <w:rFonts w:hint="eastAsia"/>
          <w:szCs w:val="24"/>
        </w:rPr>
        <w:t xml:space="preserve">3.9 </w:t>
      </w:r>
      <w:r>
        <w:rPr>
          <w:rFonts w:hint="eastAsia"/>
          <w:szCs w:val="24"/>
        </w:rPr>
        <w:t>低于成本价投标处理。在评标过程中，</w:t>
      </w:r>
      <w:del w:id="261" w:author="Administrator" w:date="2021-06-09T20:15:00Z">
        <w:r>
          <w:rPr>
            <w:rFonts w:hint="eastAsia"/>
            <w:szCs w:val="24"/>
            <w:highlight w:val="yellow"/>
            <w:rPrChange w:id="262" w:author="Lenovo" w:date="2021-06-09T16:34:00Z">
              <w:rPr>
                <w:rFonts w:hint="eastAsia"/>
                <w:szCs w:val="24"/>
              </w:rPr>
            </w:rPrChange>
          </w:rPr>
          <w:delText>投标人报价</w:delText>
        </w:r>
        <w:r>
          <w:rPr>
            <w:rFonts w:hint="eastAsia"/>
            <w:szCs w:val="24"/>
            <w:highlight w:val="yellow"/>
          </w:rPr>
          <w:delText>低于最高限价的</w:delText>
        </w:r>
        <w:r>
          <w:rPr>
            <w:szCs w:val="24"/>
            <w:highlight w:val="yellow"/>
          </w:rPr>
          <w:delText>60</w:delText>
        </w:r>
        <w:r>
          <w:rPr>
            <w:rFonts w:hint="eastAsia"/>
            <w:szCs w:val="24"/>
            <w:highlight w:val="yellow"/>
          </w:rPr>
          <w:delText>%</w:delText>
        </w:r>
        <w:r w:rsidRPr="00106167">
          <w:rPr>
            <w:rFonts w:hint="eastAsia"/>
            <w:szCs w:val="24"/>
            <w:highlight w:val="yellow"/>
          </w:rPr>
          <w:delText>或所有有效报价平均价的</w:delText>
        </w:r>
        <w:r w:rsidRPr="00106167">
          <w:rPr>
            <w:szCs w:val="24"/>
            <w:highlight w:val="yellow"/>
          </w:rPr>
          <w:delText>70</w:delText>
        </w:r>
        <w:r w:rsidRPr="00106167">
          <w:rPr>
            <w:rFonts w:hint="eastAsia"/>
            <w:szCs w:val="24"/>
            <w:highlight w:val="yellow"/>
          </w:rPr>
          <w:delText>%</w:delText>
        </w:r>
      </w:del>
      <w:ins w:id="263" w:author="Administrator" w:date="2021-06-09T20:15:00Z">
        <w:r>
          <w:rPr>
            <w:rFonts w:hint="eastAsia"/>
            <w:szCs w:val="24"/>
            <w:highlight w:val="yellow"/>
          </w:rPr>
          <w:t>投标人单价报价低于最高限价的</w:t>
        </w:r>
        <w:r>
          <w:rPr>
            <w:rFonts w:hint="eastAsia"/>
            <w:szCs w:val="24"/>
            <w:highlight w:val="yellow"/>
          </w:rPr>
          <w:t>60%</w:t>
        </w:r>
        <w:r>
          <w:rPr>
            <w:rFonts w:hint="eastAsia"/>
            <w:szCs w:val="24"/>
            <w:highlight w:val="yellow"/>
          </w:rPr>
          <w:t>或所有有效报价平均价的</w:t>
        </w:r>
        <w:r>
          <w:rPr>
            <w:rFonts w:hint="eastAsia"/>
            <w:szCs w:val="24"/>
            <w:highlight w:val="yellow"/>
          </w:rPr>
          <w:t>70%</w:t>
        </w:r>
      </w:ins>
      <w:r>
        <w:rPr>
          <w:rFonts w:hint="eastAsia"/>
          <w:szCs w:val="24"/>
        </w:rPr>
        <w:t>，有可能影响产品质量或者不能诚信履约的，</w:t>
      </w:r>
      <w:r>
        <w:rPr>
          <w:rFonts w:hint="eastAsia"/>
          <w:szCs w:val="24"/>
        </w:rPr>
        <w:t>应当要求其在评标现场合理的时间内提供书面说明，必要时提交相关证明材料；投标人不能证明其报价合理性的，评标委员会应当将其作为无效投标处理。投标人书面说明应当按照国家财务会计制度的规定要求，逐项就投标人提供的货物、服务的主营业务成本（应根据供应商企业类型予以区别）、税金及附加、销售费用、管理费用、财务费用等成本构成事项详细陈述。</w:t>
      </w:r>
    </w:p>
    <w:p w14:paraId="2DDF2A8B" w14:textId="77777777" w:rsidR="00000000" w:rsidRDefault="00106167">
      <w:pPr>
        <w:pStyle w:val="affb"/>
        <w:ind w:firstLine="480"/>
        <w:jc w:val="both"/>
        <w:rPr>
          <w:rFonts w:hint="eastAsia"/>
          <w:szCs w:val="24"/>
        </w:rPr>
      </w:pPr>
      <w:r>
        <w:rPr>
          <w:rFonts w:hint="eastAsia"/>
          <w:szCs w:val="24"/>
        </w:rPr>
        <w:t>投标人书面说明应当签字确认或者加盖公章，否则无效。书面说明的签字确认，投标人为法人的，由其法定代表人或者授权代表签字确认。</w:t>
      </w:r>
    </w:p>
    <w:p w14:paraId="656FE193" w14:textId="77777777" w:rsidR="00000000" w:rsidRDefault="00106167">
      <w:pPr>
        <w:pStyle w:val="affb"/>
        <w:ind w:firstLine="480"/>
        <w:jc w:val="both"/>
        <w:rPr>
          <w:rFonts w:hint="eastAsia"/>
          <w:szCs w:val="24"/>
        </w:rPr>
      </w:pPr>
      <w:r>
        <w:rPr>
          <w:rFonts w:hint="eastAsia"/>
          <w:szCs w:val="24"/>
        </w:rPr>
        <w:t>投标人提供书面说明后，评标委员会应当结合采购项目采购需求、专</w:t>
      </w:r>
      <w:r>
        <w:rPr>
          <w:rFonts w:hint="eastAsia"/>
          <w:szCs w:val="24"/>
        </w:rPr>
        <w:t>业实际情况、投标人财务状况报告、与其他投标人比较情况等就投标人书面说明进行审查评价。投标人拒绝或者变相拒绝提供有效书面说明或者书面说明不能证明其报价合理性的，评标委员会应当将其投标文件作为无效处理。</w:t>
      </w:r>
    </w:p>
    <w:p w14:paraId="102D9E65" w14:textId="77777777" w:rsidR="00000000" w:rsidRDefault="00106167">
      <w:pPr>
        <w:pStyle w:val="affb"/>
        <w:ind w:firstLine="480"/>
        <w:jc w:val="both"/>
        <w:rPr>
          <w:rFonts w:hint="eastAsia"/>
          <w:szCs w:val="24"/>
        </w:rPr>
      </w:pPr>
      <w:r>
        <w:rPr>
          <w:rFonts w:hint="eastAsia"/>
          <w:szCs w:val="24"/>
        </w:rPr>
        <w:t>3.10</w:t>
      </w:r>
      <w:r>
        <w:rPr>
          <w:rFonts w:hint="eastAsia"/>
          <w:szCs w:val="24"/>
        </w:rPr>
        <w:t>招标采购单位现场复核评标结果。</w:t>
      </w:r>
    </w:p>
    <w:p w14:paraId="412241F0" w14:textId="77777777" w:rsidR="00000000" w:rsidRDefault="00106167">
      <w:pPr>
        <w:pStyle w:val="affb"/>
        <w:ind w:firstLine="480"/>
        <w:jc w:val="both"/>
        <w:rPr>
          <w:rFonts w:hint="eastAsia"/>
          <w:szCs w:val="24"/>
        </w:rPr>
      </w:pPr>
      <w:r>
        <w:rPr>
          <w:rFonts w:hint="eastAsia"/>
          <w:szCs w:val="24"/>
        </w:rPr>
        <w:t>3.10.1</w:t>
      </w:r>
      <w:r>
        <w:rPr>
          <w:rFonts w:hint="eastAsia"/>
          <w:szCs w:val="24"/>
        </w:rPr>
        <w:t>评标结果汇总完成后，评标委员会拟出具评标报告前，招标采购单位应当组织</w:t>
      </w:r>
      <w:r>
        <w:rPr>
          <w:rFonts w:hint="eastAsia"/>
          <w:szCs w:val="24"/>
        </w:rPr>
        <w:t>2</w:t>
      </w:r>
      <w:r>
        <w:rPr>
          <w:rFonts w:hint="eastAsia"/>
          <w:szCs w:val="24"/>
        </w:rPr>
        <w:t>名以上的工作人员，在采购现场监督人员的监督之下，依据有关的法律制度和招标文件对评标结果进行复核。存在下列情形之一的，招标采购单位应当根据情况书面建议评标委员会现场修改评标结果或者重新评标：</w:t>
      </w:r>
    </w:p>
    <w:p w14:paraId="5A486555" w14:textId="77777777" w:rsidR="00000000" w:rsidRDefault="00106167">
      <w:pPr>
        <w:pStyle w:val="affb"/>
        <w:ind w:firstLine="480"/>
        <w:jc w:val="both"/>
        <w:rPr>
          <w:rFonts w:hint="eastAsia"/>
          <w:szCs w:val="24"/>
        </w:rPr>
      </w:pPr>
      <w:r>
        <w:rPr>
          <w:rFonts w:hint="eastAsia"/>
          <w:szCs w:val="24"/>
        </w:rPr>
        <w:t>（</w:t>
      </w:r>
      <w:r>
        <w:rPr>
          <w:rFonts w:hint="eastAsia"/>
          <w:szCs w:val="24"/>
        </w:rPr>
        <w:t>1</w:t>
      </w:r>
      <w:r>
        <w:rPr>
          <w:rFonts w:hint="eastAsia"/>
          <w:szCs w:val="24"/>
        </w:rPr>
        <w:t>）资格性审查认定错误的；</w:t>
      </w:r>
    </w:p>
    <w:p w14:paraId="26646338" w14:textId="77777777" w:rsidR="00000000" w:rsidRDefault="00106167">
      <w:pPr>
        <w:pStyle w:val="affb"/>
        <w:ind w:firstLine="480"/>
        <w:jc w:val="both"/>
        <w:rPr>
          <w:rFonts w:hint="eastAsia"/>
          <w:szCs w:val="24"/>
        </w:rPr>
      </w:pPr>
      <w:r>
        <w:rPr>
          <w:rFonts w:hint="eastAsia"/>
          <w:szCs w:val="24"/>
        </w:rPr>
        <w:t>（</w:t>
      </w:r>
      <w:r>
        <w:rPr>
          <w:rFonts w:hint="eastAsia"/>
          <w:szCs w:val="24"/>
        </w:rPr>
        <w:t>2</w:t>
      </w:r>
      <w:r>
        <w:rPr>
          <w:rFonts w:hint="eastAsia"/>
          <w:szCs w:val="24"/>
        </w:rPr>
        <w:t>）分值汇总计算错误的；</w:t>
      </w:r>
    </w:p>
    <w:p w14:paraId="743F200D" w14:textId="77777777" w:rsidR="00000000" w:rsidRDefault="00106167">
      <w:pPr>
        <w:pStyle w:val="affb"/>
        <w:ind w:firstLine="480"/>
        <w:jc w:val="both"/>
        <w:rPr>
          <w:rFonts w:hint="eastAsia"/>
          <w:szCs w:val="24"/>
        </w:rPr>
      </w:pPr>
      <w:r>
        <w:rPr>
          <w:rFonts w:hint="eastAsia"/>
          <w:szCs w:val="24"/>
        </w:rPr>
        <w:t>（</w:t>
      </w:r>
      <w:r>
        <w:rPr>
          <w:rFonts w:hint="eastAsia"/>
          <w:szCs w:val="24"/>
        </w:rPr>
        <w:t>3</w:t>
      </w:r>
      <w:r>
        <w:rPr>
          <w:rFonts w:hint="eastAsia"/>
          <w:szCs w:val="24"/>
        </w:rPr>
        <w:t>）分项评分超出评分标准范围的；</w:t>
      </w:r>
    </w:p>
    <w:p w14:paraId="34BD8238" w14:textId="77777777" w:rsidR="00000000" w:rsidRDefault="00106167">
      <w:pPr>
        <w:pStyle w:val="affb"/>
        <w:ind w:firstLine="480"/>
        <w:jc w:val="both"/>
        <w:rPr>
          <w:rFonts w:hint="eastAsia"/>
          <w:szCs w:val="24"/>
        </w:rPr>
      </w:pPr>
      <w:r>
        <w:rPr>
          <w:rFonts w:hint="eastAsia"/>
          <w:szCs w:val="24"/>
        </w:rPr>
        <w:t>（</w:t>
      </w:r>
      <w:r>
        <w:rPr>
          <w:rFonts w:hint="eastAsia"/>
          <w:szCs w:val="24"/>
        </w:rPr>
        <w:t>4</w:t>
      </w:r>
      <w:r>
        <w:rPr>
          <w:rFonts w:hint="eastAsia"/>
          <w:szCs w:val="24"/>
        </w:rPr>
        <w:t>）客观评分不一致的。</w:t>
      </w:r>
    </w:p>
    <w:p w14:paraId="65395C9B" w14:textId="77777777" w:rsidR="00000000" w:rsidRDefault="00106167">
      <w:pPr>
        <w:pStyle w:val="affb"/>
        <w:ind w:firstLine="480"/>
        <w:jc w:val="both"/>
        <w:rPr>
          <w:rFonts w:hint="eastAsia"/>
          <w:szCs w:val="24"/>
        </w:rPr>
      </w:pPr>
      <w:r>
        <w:rPr>
          <w:rFonts w:hint="eastAsia"/>
          <w:szCs w:val="24"/>
        </w:rPr>
        <w:t>存在本条上述规定情形的，评标委员会应当采纳招标采购单位的书面建议，按照规定修改评标结果或重新评标，并承担独立评审责任。</w:t>
      </w:r>
    </w:p>
    <w:p w14:paraId="64A2A456" w14:textId="77777777" w:rsidR="00000000" w:rsidRDefault="00106167">
      <w:pPr>
        <w:pStyle w:val="affb"/>
        <w:ind w:firstLine="480"/>
        <w:jc w:val="both"/>
        <w:rPr>
          <w:rFonts w:hint="eastAsia"/>
          <w:szCs w:val="24"/>
        </w:rPr>
      </w:pPr>
      <w:r>
        <w:rPr>
          <w:rFonts w:hint="eastAsia"/>
          <w:szCs w:val="24"/>
        </w:rPr>
        <w:t xml:space="preserve"> 3.10.2</w:t>
      </w:r>
      <w:r>
        <w:rPr>
          <w:rFonts w:hint="eastAsia"/>
          <w:szCs w:val="24"/>
        </w:rPr>
        <w:t>有下列情形之一的，不得修改评标结果或者重新评标：</w:t>
      </w:r>
    </w:p>
    <w:p w14:paraId="4E876503" w14:textId="77777777" w:rsidR="00000000" w:rsidRDefault="00106167">
      <w:pPr>
        <w:pStyle w:val="affb"/>
        <w:ind w:firstLine="480"/>
        <w:jc w:val="both"/>
        <w:rPr>
          <w:rFonts w:hint="eastAsia"/>
          <w:szCs w:val="24"/>
        </w:rPr>
      </w:pPr>
      <w:r>
        <w:rPr>
          <w:rFonts w:hint="eastAsia"/>
          <w:szCs w:val="24"/>
        </w:rPr>
        <w:t>（</w:t>
      </w:r>
      <w:r>
        <w:rPr>
          <w:rFonts w:hint="eastAsia"/>
          <w:szCs w:val="24"/>
        </w:rPr>
        <w:t>1</w:t>
      </w:r>
      <w:r>
        <w:rPr>
          <w:rFonts w:hint="eastAsia"/>
          <w:szCs w:val="24"/>
        </w:rPr>
        <w:t>）评标委员会已经出具评标报告并且离开评标现场的；</w:t>
      </w:r>
    </w:p>
    <w:p w14:paraId="3B3B01E7" w14:textId="77777777" w:rsidR="00000000" w:rsidRDefault="00106167">
      <w:pPr>
        <w:pStyle w:val="affb"/>
        <w:ind w:firstLine="480"/>
        <w:jc w:val="both"/>
        <w:rPr>
          <w:rFonts w:hint="eastAsia"/>
          <w:szCs w:val="24"/>
        </w:rPr>
      </w:pPr>
      <w:r>
        <w:rPr>
          <w:rFonts w:hint="eastAsia"/>
          <w:szCs w:val="24"/>
        </w:rPr>
        <w:t>（</w:t>
      </w:r>
      <w:r>
        <w:rPr>
          <w:rFonts w:hint="eastAsia"/>
          <w:szCs w:val="24"/>
        </w:rPr>
        <w:t>3</w:t>
      </w:r>
      <w:r>
        <w:rPr>
          <w:rFonts w:hint="eastAsia"/>
          <w:szCs w:val="24"/>
        </w:rPr>
        <w:t>）招标采购单位现场复核时，没有采购监督人员现场监督的；</w:t>
      </w:r>
    </w:p>
    <w:p w14:paraId="61C4BE47" w14:textId="77777777" w:rsidR="00000000" w:rsidRDefault="00106167">
      <w:pPr>
        <w:pStyle w:val="affb"/>
        <w:ind w:firstLine="480"/>
        <w:jc w:val="both"/>
        <w:rPr>
          <w:rFonts w:hint="eastAsia"/>
          <w:szCs w:val="24"/>
        </w:rPr>
      </w:pPr>
      <w:r>
        <w:rPr>
          <w:rFonts w:hint="eastAsia"/>
          <w:szCs w:val="24"/>
        </w:rPr>
        <w:t>（</w:t>
      </w:r>
      <w:r>
        <w:rPr>
          <w:rFonts w:hint="eastAsia"/>
          <w:szCs w:val="24"/>
        </w:rPr>
        <w:t>4</w:t>
      </w:r>
      <w:r>
        <w:rPr>
          <w:rFonts w:hint="eastAsia"/>
          <w:szCs w:val="24"/>
        </w:rPr>
        <w:t>）招标采购单位现场复核内容超出规定范围的。</w:t>
      </w:r>
    </w:p>
    <w:p w14:paraId="53C48EF2" w14:textId="77777777" w:rsidR="00000000" w:rsidRDefault="00106167">
      <w:pPr>
        <w:keepNext/>
        <w:keepLines/>
        <w:spacing w:before="260" w:after="260" w:line="400" w:lineRule="exact"/>
        <w:ind w:firstLineChars="0" w:firstLine="0"/>
        <w:outlineLvl w:val="1"/>
        <w:rPr>
          <w:rFonts w:hAnsi="宋体" w:hint="eastAsia"/>
          <w:b/>
          <w:kern w:val="2"/>
          <w:sz w:val="24"/>
          <w:szCs w:val="24"/>
        </w:rPr>
      </w:pPr>
      <w:r>
        <w:rPr>
          <w:rFonts w:hAnsi="宋体" w:hint="eastAsia"/>
          <w:b/>
          <w:kern w:val="2"/>
          <w:sz w:val="24"/>
          <w:szCs w:val="24"/>
        </w:rPr>
        <w:t>4</w:t>
      </w:r>
      <w:r>
        <w:rPr>
          <w:rFonts w:hAnsi="宋体" w:hint="eastAsia"/>
          <w:b/>
          <w:kern w:val="2"/>
          <w:sz w:val="24"/>
          <w:szCs w:val="24"/>
        </w:rPr>
        <w:t>．评标细则及标准</w:t>
      </w:r>
    </w:p>
    <w:p w14:paraId="36ACBBFF" w14:textId="77777777" w:rsidR="00000000" w:rsidRDefault="00106167">
      <w:pPr>
        <w:pStyle w:val="Default"/>
        <w:ind w:firstLineChars="200" w:firstLine="480"/>
        <w:rPr>
          <w:rFonts w:hAnsi="宋体" w:hint="eastAsia"/>
          <w:color w:val="auto"/>
          <w:szCs w:val="24"/>
        </w:rPr>
      </w:pPr>
      <w:r>
        <w:rPr>
          <w:rFonts w:ascii="宋体" w:eastAsia="宋体" w:hAnsi="宋体" w:hint="eastAsia"/>
          <w:color w:val="auto"/>
          <w:szCs w:val="24"/>
        </w:rPr>
        <w:t>初步评审内容及标准，详见初</w:t>
      </w:r>
      <w:r>
        <w:rPr>
          <w:rFonts w:ascii="宋体" w:eastAsia="宋体" w:hAnsi="宋体" w:hint="eastAsia"/>
          <w:color w:val="auto"/>
          <w:szCs w:val="24"/>
        </w:rPr>
        <w:t>步评审的评审细则；详细评审内容及标准，详见详细评审的评分办法。</w:t>
      </w:r>
    </w:p>
    <w:p w14:paraId="1BB4F690" w14:textId="77777777" w:rsidR="00000000" w:rsidRDefault="00106167">
      <w:pPr>
        <w:pStyle w:val="aa"/>
        <w:tabs>
          <w:tab w:val="left" w:pos="600"/>
        </w:tabs>
        <w:adjustRightInd w:val="0"/>
        <w:snapToGrid w:val="0"/>
        <w:ind w:firstLineChars="0" w:firstLine="0"/>
        <w:jc w:val="center"/>
        <w:rPr>
          <w:rFonts w:hint="eastAsia"/>
          <w:sz w:val="24"/>
          <w:szCs w:val="24"/>
        </w:rPr>
      </w:pPr>
    </w:p>
    <w:p w14:paraId="0863AC63" w14:textId="77777777" w:rsidR="00000000" w:rsidRDefault="00106167">
      <w:pPr>
        <w:pStyle w:val="aa"/>
        <w:tabs>
          <w:tab w:val="left" w:pos="600"/>
        </w:tabs>
        <w:adjustRightInd w:val="0"/>
        <w:snapToGrid w:val="0"/>
        <w:ind w:firstLineChars="0" w:firstLine="0"/>
        <w:jc w:val="center"/>
        <w:rPr>
          <w:rFonts w:hint="eastAsia"/>
          <w:sz w:val="24"/>
          <w:szCs w:val="24"/>
        </w:rPr>
      </w:pPr>
    </w:p>
    <w:p w14:paraId="72D8FCAC" w14:textId="77777777" w:rsidR="00000000" w:rsidRDefault="00106167">
      <w:pPr>
        <w:pStyle w:val="aa"/>
        <w:tabs>
          <w:tab w:val="left" w:pos="600"/>
        </w:tabs>
        <w:adjustRightInd w:val="0"/>
        <w:snapToGrid w:val="0"/>
        <w:ind w:firstLineChars="0" w:firstLine="0"/>
        <w:jc w:val="center"/>
        <w:rPr>
          <w:rFonts w:hint="eastAsia"/>
          <w:b/>
          <w:sz w:val="24"/>
          <w:szCs w:val="24"/>
        </w:rPr>
      </w:pPr>
      <w:r>
        <w:rPr>
          <w:rFonts w:hint="eastAsia"/>
          <w:b/>
          <w:sz w:val="24"/>
          <w:szCs w:val="24"/>
        </w:rPr>
        <w:t>初步评审的评审细则</w:t>
      </w:r>
    </w:p>
    <w:tbl>
      <w:tblPr>
        <w:tblW w:w="1003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2533"/>
        <w:gridCol w:w="6095"/>
      </w:tblGrid>
      <w:tr w:rsidR="00000000" w14:paraId="1A1632AC" w14:textId="77777777">
        <w:trPr>
          <w:trHeight w:val="409"/>
          <w:jc w:val="center"/>
        </w:trPr>
        <w:tc>
          <w:tcPr>
            <w:tcW w:w="1403" w:type="dxa"/>
            <w:tcBorders>
              <w:bottom w:val="single" w:sz="4" w:space="0" w:color="auto"/>
              <w:right w:val="single" w:sz="4" w:space="0" w:color="auto"/>
            </w:tcBorders>
            <w:vAlign w:val="center"/>
          </w:tcPr>
          <w:p w14:paraId="096240DB" w14:textId="77777777" w:rsidR="00000000" w:rsidRDefault="00106167">
            <w:pPr>
              <w:ind w:firstLineChars="0" w:firstLine="0"/>
              <w:rPr>
                <w:rFonts w:hAnsi="宋体" w:cs="宋体" w:hint="eastAsia"/>
                <w:sz w:val="24"/>
                <w:szCs w:val="24"/>
              </w:rPr>
            </w:pPr>
            <w:r>
              <w:rPr>
                <w:rFonts w:hAnsi="宋体" w:cs="宋体" w:hint="eastAsia"/>
                <w:sz w:val="24"/>
                <w:szCs w:val="24"/>
              </w:rPr>
              <w:t>条款号</w:t>
            </w:r>
          </w:p>
        </w:tc>
        <w:tc>
          <w:tcPr>
            <w:tcW w:w="2533" w:type="dxa"/>
            <w:tcBorders>
              <w:left w:val="single" w:sz="4" w:space="0" w:color="auto"/>
              <w:bottom w:val="single" w:sz="4" w:space="0" w:color="auto"/>
              <w:right w:val="single" w:sz="4" w:space="0" w:color="auto"/>
            </w:tcBorders>
            <w:vAlign w:val="center"/>
          </w:tcPr>
          <w:p w14:paraId="195EDA77" w14:textId="77777777" w:rsidR="00000000" w:rsidRDefault="00106167">
            <w:pPr>
              <w:ind w:firstLine="480"/>
              <w:jc w:val="center"/>
              <w:rPr>
                <w:rFonts w:hAnsi="宋体" w:cs="宋体" w:hint="eastAsia"/>
                <w:sz w:val="24"/>
                <w:szCs w:val="24"/>
              </w:rPr>
            </w:pPr>
            <w:r>
              <w:rPr>
                <w:rFonts w:hAnsi="宋体" w:cs="宋体" w:hint="eastAsia"/>
                <w:sz w:val="24"/>
                <w:szCs w:val="24"/>
              </w:rPr>
              <w:t>评审因素</w:t>
            </w:r>
          </w:p>
        </w:tc>
        <w:tc>
          <w:tcPr>
            <w:tcW w:w="6095" w:type="dxa"/>
            <w:tcBorders>
              <w:left w:val="single" w:sz="4" w:space="0" w:color="auto"/>
              <w:bottom w:val="single" w:sz="4" w:space="0" w:color="auto"/>
            </w:tcBorders>
            <w:vAlign w:val="center"/>
          </w:tcPr>
          <w:p w14:paraId="66EFD6F4" w14:textId="77777777" w:rsidR="00000000" w:rsidRDefault="00106167">
            <w:pPr>
              <w:ind w:firstLine="480"/>
              <w:jc w:val="center"/>
              <w:rPr>
                <w:rFonts w:hAnsi="宋体" w:cs="宋体" w:hint="eastAsia"/>
                <w:sz w:val="24"/>
                <w:szCs w:val="24"/>
              </w:rPr>
            </w:pPr>
            <w:r>
              <w:rPr>
                <w:rFonts w:hAnsi="宋体" w:cs="宋体" w:hint="eastAsia"/>
                <w:sz w:val="24"/>
                <w:szCs w:val="24"/>
              </w:rPr>
              <w:t>评审标准</w:t>
            </w:r>
          </w:p>
        </w:tc>
      </w:tr>
      <w:tr w:rsidR="00000000" w14:paraId="3107424D" w14:textId="77777777">
        <w:trPr>
          <w:trHeight w:val="624"/>
          <w:jc w:val="center"/>
        </w:trPr>
        <w:tc>
          <w:tcPr>
            <w:tcW w:w="1403" w:type="dxa"/>
            <w:vMerge w:val="restart"/>
            <w:tcBorders>
              <w:top w:val="single" w:sz="4" w:space="0" w:color="auto"/>
              <w:right w:val="single" w:sz="4" w:space="0" w:color="auto"/>
            </w:tcBorders>
          </w:tcPr>
          <w:p w14:paraId="60A2B6C4" w14:textId="77777777" w:rsidR="00000000" w:rsidRDefault="00106167">
            <w:pPr>
              <w:ind w:firstLineChars="0" w:firstLine="0"/>
              <w:rPr>
                <w:rFonts w:hAnsi="宋体" w:cs="宋体" w:hint="eastAsia"/>
                <w:sz w:val="24"/>
                <w:szCs w:val="24"/>
              </w:rPr>
            </w:pPr>
            <w:r>
              <w:rPr>
                <w:rFonts w:hAnsi="宋体" w:cs="宋体" w:hint="eastAsia"/>
                <w:sz w:val="24"/>
                <w:szCs w:val="24"/>
              </w:rPr>
              <w:t>资格</w:t>
            </w:r>
            <w:r>
              <w:rPr>
                <w:rFonts w:hAnsi="宋体" w:hint="eastAsia"/>
                <w:sz w:val="24"/>
                <w:szCs w:val="24"/>
              </w:rPr>
              <w:t>性审查</w:t>
            </w:r>
          </w:p>
        </w:tc>
        <w:tc>
          <w:tcPr>
            <w:tcW w:w="2533" w:type="dxa"/>
            <w:tcBorders>
              <w:top w:val="single" w:sz="4" w:space="0" w:color="auto"/>
              <w:left w:val="single" w:sz="4" w:space="0" w:color="auto"/>
              <w:bottom w:val="single" w:sz="4" w:space="0" w:color="auto"/>
              <w:right w:val="single" w:sz="4" w:space="0" w:color="auto"/>
            </w:tcBorders>
            <w:vAlign w:val="center"/>
          </w:tcPr>
          <w:p w14:paraId="5D4A6594" w14:textId="77777777" w:rsidR="00000000" w:rsidRDefault="00106167">
            <w:pPr>
              <w:ind w:firstLineChars="0" w:firstLine="0"/>
              <w:jc w:val="center"/>
              <w:rPr>
                <w:rFonts w:hAnsi="宋体" w:cs="宋体" w:hint="eastAsia"/>
                <w:sz w:val="24"/>
                <w:szCs w:val="24"/>
              </w:rPr>
            </w:pPr>
            <w:r>
              <w:rPr>
                <w:rFonts w:hAnsi="宋体" w:cs="宋体" w:hint="eastAsia"/>
                <w:sz w:val="24"/>
                <w:szCs w:val="24"/>
              </w:rPr>
              <w:t>营业执照</w:t>
            </w:r>
          </w:p>
        </w:tc>
        <w:tc>
          <w:tcPr>
            <w:tcW w:w="6095" w:type="dxa"/>
            <w:tcBorders>
              <w:top w:val="single" w:sz="4" w:space="0" w:color="auto"/>
              <w:left w:val="single" w:sz="4" w:space="0" w:color="auto"/>
              <w:bottom w:val="single" w:sz="4" w:space="0" w:color="auto"/>
            </w:tcBorders>
          </w:tcPr>
          <w:p w14:paraId="0A27B995" w14:textId="77777777" w:rsidR="00000000" w:rsidRDefault="00106167">
            <w:pPr>
              <w:ind w:firstLine="480"/>
              <w:rPr>
                <w:rFonts w:hAnsi="宋体" w:cs="宋体" w:hint="eastAsia"/>
                <w:sz w:val="24"/>
                <w:szCs w:val="24"/>
              </w:rPr>
            </w:pPr>
            <w:r>
              <w:rPr>
                <w:rFonts w:hAnsi="宋体" w:cs="宋体" w:hint="eastAsia"/>
                <w:sz w:val="24"/>
                <w:szCs w:val="24"/>
              </w:rPr>
              <w:t>中华人民共和国境内注册，具有独立法人资格。提供营业执照复印件。</w:t>
            </w:r>
          </w:p>
        </w:tc>
      </w:tr>
      <w:tr w:rsidR="00000000" w14:paraId="7141F627" w14:textId="77777777">
        <w:trPr>
          <w:trHeight w:val="624"/>
          <w:jc w:val="center"/>
        </w:trPr>
        <w:tc>
          <w:tcPr>
            <w:tcW w:w="1403" w:type="dxa"/>
            <w:vMerge/>
            <w:tcBorders>
              <w:right w:val="single" w:sz="4" w:space="0" w:color="auto"/>
            </w:tcBorders>
          </w:tcPr>
          <w:p w14:paraId="7E874E26" w14:textId="77777777" w:rsidR="00000000" w:rsidRDefault="00106167">
            <w:pPr>
              <w:ind w:firstLine="480"/>
              <w:jc w:val="center"/>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27CE0144" w14:textId="77777777" w:rsidR="00000000" w:rsidRDefault="00106167">
            <w:pPr>
              <w:ind w:firstLineChars="0" w:firstLine="0"/>
              <w:jc w:val="center"/>
              <w:rPr>
                <w:rFonts w:hAnsi="宋体" w:cs="宋体" w:hint="eastAsia"/>
                <w:sz w:val="24"/>
                <w:szCs w:val="24"/>
              </w:rPr>
            </w:pPr>
            <w:r>
              <w:rPr>
                <w:rFonts w:hAnsi="宋体" w:cs="宋体" w:hint="eastAsia"/>
                <w:sz w:val="24"/>
                <w:szCs w:val="24"/>
              </w:rPr>
              <w:t>商业信誉和财务会计制度</w:t>
            </w:r>
          </w:p>
        </w:tc>
        <w:tc>
          <w:tcPr>
            <w:tcW w:w="6095" w:type="dxa"/>
            <w:tcBorders>
              <w:top w:val="single" w:sz="4" w:space="0" w:color="auto"/>
              <w:left w:val="single" w:sz="4" w:space="0" w:color="auto"/>
              <w:bottom w:val="single" w:sz="4" w:space="0" w:color="auto"/>
            </w:tcBorders>
          </w:tcPr>
          <w:p w14:paraId="2513521D" w14:textId="77777777" w:rsidR="00000000" w:rsidRDefault="00106167">
            <w:pPr>
              <w:ind w:firstLine="480"/>
              <w:rPr>
                <w:rFonts w:hAnsi="宋体" w:cs="宋体" w:hint="eastAsia"/>
                <w:sz w:val="24"/>
                <w:szCs w:val="24"/>
              </w:rPr>
            </w:pPr>
            <w:r>
              <w:rPr>
                <w:rFonts w:hAnsi="宋体" w:cs="宋体" w:hint="eastAsia"/>
                <w:sz w:val="24"/>
                <w:szCs w:val="24"/>
              </w:rPr>
              <w:t>具有良好的商业信誉和健全的财务会计制度。提供承诺函原件。</w:t>
            </w:r>
          </w:p>
        </w:tc>
      </w:tr>
      <w:tr w:rsidR="00000000" w14:paraId="27DE8F57" w14:textId="77777777">
        <w:trPr>
          <w:trHeight w:val="624"/>
          <w:jc w:val="center"/>
        </w:trPr>
        <w:tc>
          <w:tcPr>
            <w:tcW w:w="1403" w:type="dxa"/>
            <w:vMerge/>
            <w:tcBorders>
              <w:right w:val="single" w:sz="4" w:space="0" w:color="auto"/>
            </w:tcBorders>
          </w:tcPr>
          <w:p w14:paraId="0A8D2B49" w14:textId="77777777" w:rsidR="00000000" w:rsidRDefault="00106167">
            <w:pPr>
              <w:ind w:firstLine="480"/>
              <w:jc w:val="center"/>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64C23F66" w14:textId="77777777" w:rsidR="00000000" w:rsidRDefault="00106167">
            <w:pPr>
              <w:ind w:firstLineChars="0" w:firstLine="0"/>
              <w:jc w:val="center"/>
              <w:rPr>
                <w:rFonts w:hAnsi="宋体" w:cs="宋体" w:hint="eastAsia"/>
                <w:sz w:val="24"/>
                <w:szCs w:val="24"/>
              </w:rPr>
            </w:pPr>
            <w:r>
              <w:rPr>
                <w:rFonts w:hAnsi="宋体" w:cs="宋体" w:hint="eastAsia"/>
                <w:sz w:val="24"/>
                <w:szCs w:val="24"/>
              </w:rPr>
              <w:t>履行合同所必须的设备和专业技术能力</w:t>
            </w:r>
          </w:p>
        </w:tc>
        <w:tc>
          <w:tcPr>
            <w:tcW w:w="6095" w:type="dxa"/>
            <w:tcBorders>
              <w:top w:val="single" w:sz="4" w:space="0" w:color="auto"/>
              <w:left w:val="single" w:sz="4" w:space="0" w:color="auto"/>
              <w:bottom w:val="single" w:sz="4" w:space="0" w:color="auto"/>
            </w:tcBorders>
          </w:tcPr>
          <w:p w14:paraId="0B070885" w14:textId="77777777" w:rsidR="00000000" w:rsidRDefault="00106167">
            <w:pPr>
              <w:ind w:firstLine="480"/>
              <w:rPr>
                <w:rFonts w:hAnsi="宋体" w:cs="宋体" w:hint="eastAsia"/>
                <w:sz w:val="24"/>
                <w:szCs w:val="24"/>
              </w:rPr>
            </w:pPr>
            <w:r>
              <w:rPr>
                <w:rFonts w:hAnsi="宋体" w:cs="宋体" w:hint="eastAsia"/>
                <w:sz w:val="24"/>
                <w:szCs w:val="24"/>
              </w:rPr>
              <w:t>具有履行合同所必须的设备和专业技术能力。提供承诺函原件。</w:t>
            </w:r>
          </w:p>
        </w:tc>
      </w:tr>
      <w:tr w:rsidR="00000000" w14:paraId="47D1BBBC" w14:textId="77777777">
        <w:trPr>
          <w:trHeight w:val="624"/>
          <w:jc w:val="center"/>
        </w:trPr>
        <w:tc>
          <w:tcPr>
            <w:tcW w:w="1403" w:type="dxa"/>
            <w:vMerge/>
            <w:tcBorders>
              <w:right w:val="single" w:sz="4" w:space="0" w:color="auto"/>
            </w:tcBorders>
          </w:tcPr>
          <w:p w14:paraId="202DB8DA" w14:textId="77777777" w:rsidR="00000000" w:rsidRDefault="00106167">
            <w:pPr>
              <w:ind w:firstLine="480"/>
              <w:jc w:val="center"/>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1519382C" w14:textId="77777777" w:rsidR="00000000" w:rsidRDefault="00106167">
            <w:pPr>
              <w:ind w:firstLineChars="0" w:firstLine="0"/>
              <w:jc w:val="center"/>
              <w:rPr>
                <w:rFonts w:hAnsi="宋体" w:cs="宋体" w:hint="eastAsia"/>
                <w:sz w:val="24"/>
                <w:szCs w:val="24"/>
              </w:rPr>
            </w:pPr>
            <w:r>
              <w:rPr>
                <w:rFonts w:hAnsi="宋体" w:cs="宋体" w:hint="eastAsia"/>
                <w:sz w:val="24"/>
                <w:szCs w:val="24"/>
              </w:rPr>
              <w:t>缴纳税收和社会保障资金的记录</w:t>
            </w:r>
          </w:p>
        </w:tc>
        <w:tc>
          <w:tcPr>
            <w:tcW w:w="6095" w:type="dxa"/>
            <w:tcBorders>
              <w:top w:val="single" w:sz="4" w:space="0" w:color="auto"/>
              <w:left w:val="single" w:sz="4" w:space="0" w:color="auto"/>
              <w:bottom w:val="single" w:sz="4" w:space="0" w:color="auto"/>
            </w:tcBorders>
          </w:tcPr>
          <w:p w14:paraId="038CB393" w14:textId="77777777" w:rsidR="00000000" w:rsidRDefault="00106167">
            <w:pPr>
              <w:ind w:firstLine="480"/>
              <w:rPr>
                <w:rFonts w:hAnsi="宋体" w:cs="宋体" w:hint="eastAsia"/>
                <w:sz w:val="24"/>
                <w:szCs w:val="24"/>
              </w:rPr>
            </w:pPr>
            <w:r>
              <w:rPr>
                <w:rFonts w:hAnsi="宋体" w:cs="宋体" w:hint="eastAsia"/>
                <w:sz w:val="24"/>
                <w:szCs w:val="24"/>
              </w:rPr>
              <w:t>具有依法缴纳税收和社会保障资金的良好记录。提供承诺函原件。</w:t>
            </w:r>
          </w:p>
        </w:tc>
      </w:tr>
      <w:tr w:rsidR="00000000" w14:paraId="4CB02222" w14:textId="77777777">
        <w:trPr>
          <w:trHeight w:val="624"/>
          <w:jc w:val="center"/>
        </w:trPr>
        <w:tc>
          <w:tcPr>
            <w:tcW w:w="1403" w:type="dxa"/>
            <w:vMerge/>
            <w:tcBorders>
              <w:right w:val="single" w:sz="4" w:space="0" w:color="auto"/>
            </w:tcBorders>
          </w:tcPr>
          <w:p w14:paraId="541BF104" w14:textId="77777777" w:rsidR="00000000" w:rsidRDefault="00106167">
            <w:pPr>
              <w:ind w:firstLine="480"/>
              <w:jc w:val="center"/>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4EF9F880" w14:textId="77777777" w:rsidR="00000000" w:rsidRDefault="00106167">
            <w:pPr>
              <w:ind w:firstLineChars="0" w:firstLine="0"/>
              <w:jc w:val="center"/>
              <w:rPr>
                <w:rFonts w:hAnsi="宋体" w:cs="宋体" w:hint="eastAsia"/>
                <w:sz w:val="24"/>
                <w:szCs w:val="24"/>
              </w:rPr>
            </w:pPr>
            <w:r>
              <w:rPr>
                <w:rFonts w:hAnsi="宋体" w:cs="宋体" w:hint="eastAsia"/>
                <w:sz w:val="24"/>
                <w:szCs w:val="24"/>
              </w:rPr>
              <w:t>没有重大违法记录</w:t>
            </w:r>
          </w:p>
        </w:tc>
        <w:tc>
          <w:tcPr>
            <w:tcW w:w="6095" w:type="dxa"/>
            <w:tcBorders>
              <w:top w:val="single" w:sz="4" w:space="0" w:color="auto"/>
              <w:left w:val="single" w:sz="4" w:space="0" w:color="auto"/>
              <w:bottom w:val="single" w:sz="4" w:space="0" w:color="auto"/>
            </w:tcBorders>
          </w:tcPr>
          <w:p w14:paraId="66BF1C5E" w14:textId="77777777" w:rsidR="00000000" w:rsidRDefault="00106167">
            <w:pPr>
              <w:ind w:firstLine="480"/>
              <w:rPr>
                <w:rFonts w:hAnsi="宋体" w:cs="宋体" w:hint="eastAsia"/>
                <w:sz w:val="24"/>
                <w:szCs w:val="24"/>
              </w:rPr>
            </w:pPr>
            <w:r>
              <w:rPr>
                <w:rFonts w:hAnsi="宋体" w:cs="宋体" w:hint="eastAsia"/>
                <w:sz w:val="24"/>
                <w:szCs w:val="24"/>
              </w:rPr>
              <w:t>参加本次</w:t>
            </w:r>
            <w:r>
              <w:rPr>
                <w:rFonts w:hAnsi="宋体" w:cs="宋体" w:hint="eastAsia"/>
                <w:sz w:val="24"/>
                <w:szCs w:val="24"/>
              </w:rPr>
              <w:t>采购活动前三年内，在经营活动中没有重大违法记录。提供承诺函原件。</w:t>
            </w:r>
          </w:p>
        </w:tc>
      </w:tr>
      <w:tr w:rsidR="00000000" w14:paraId="6D02EF81" w14:textId="77777777">
        <w:trPr>
          <w:trHeight w:val="624"/>
          <w:jc w:val="center"/>
        </w:trPr>
        <w:tc>
          <w:tcPr>
            <w:tcW w:w="1403" w:type="dxa"/>
            <w:vMerge/>
            <w:tcBorders>
              <w:right w:val="single" w:sz="4" w:space="0" w:color="auto"/>
            </w:tcBorders>
          </w:tcPr>
          <w:p w14:paraId="1C1A3FFB" w14:textId="77777777" w:rsidR="00000000" w:rsidRDefault="00106167">
            <w:pPr>
              <w:ind w:firstLine="480"/>
              <w:jc w:val="center"/>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36153A8E" w14:textId="77777777" w:rsidR="00000000" w:rsidRDefault="00106167">
            <w:pPr>
              <w:ind w:firstLineChars="0" w:firstLine="0"/>
              <w:jc w:val="center"/>
              <w:rPr>
                <w:rFonts w:hAnsi="宋体" w:cs="宋体" w:hint="eastAsia"/>
                <w:sz w:val="24"/>
                <w:szCs w:val="24"/>
              </w:rPr>
            </w:pPr>
            <w:r>
              <w:rPr>
                <w:rFonts w:hAnsi="宋体" w:cs="宋体" w:hint="eastAsia"/>
                <w:sz w:val="24"/>
                <w:szCs w:val="24"/>
              </w:rPr>
              <w:t>未处于烟草行业单位投标限制期内</w:t>
            </w:r>
          </w:p>
        </w:tc>
        <w:tc>
          <w:tcPr>
            <w:tcW w:w="6095" w:type="dxa"/>
            <w:tcBorders>
              <w:top w:val="single" w:sz="4" w:space="0" w:color="auto"/>
              <w:left w:val="single" w:sz="4" w:space="0" w:color="auto"/>
              <w:bottom w:val="single" w:sz="4" w:space="0" w:color="auto"/>
            </w:tcBorders>
          </w:tcPr>
          <w:p w14:paraId="6774202B" w14:textId="77777777" w:rsidR="00000000" w:rsidRDefault="00106167">
            <w:pPr>
              <w:ind w:firstLine="480"/>
              <w:rPr>
                <w:rFonts w:hAnsi="宋体" w:cs="宋体" w:hint="eastAsia"/>
                <w:sz w:val="24"/>
                <w:szCs w:val="24"/>
              </w:rPr>
            </w:pPr>
            <w:r>
              <w:rPr>
                <w:rFonts w:hAnsi="宋体" w:cs="宋体" w:hint="eastAsia"/>
                <w:sz w:val="24"/>
                <w:szCs w:val="24"/>
              </w:rPr>
              <w:t>截止本项目投标截止时间，投标人未处于烟草行业单位投标限制期内。提供承诺函原件。</w:t>
            </w:r>
          </w:p>
        </w:tc>
      </w:tr>
      <w:tr w:rsidR="00000000" w14:paraId="6C2071F5" w14:textId="77777777">
        <w:trPr>
          <w:trHeight w:val="624"/>
          <w:jc w:val="center"/>
        </w:trPr>
        <w:tc>
          <w:tcPr>
            <w:tcW w:w="1403" w:type="dxa"/>
            <w:vMerge/>
            <w:tcBorders>
              <w:right w:val="single" w:sz="4" w:space="0" w:color="auto"/>
            </w:tcBorders>
          </w:tcPr>
          <w:p w14:paraId="24AB188F" w14:textId="77777777" w:rsidR="00000000" w:rsidRDefault="00106167">
            <w:pPr>
              <w:ind w:firstLine="480"/>
              <w:jc w:val="center"/>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52D9E09E" w14:textId="77777777" w:rsidR="00000000" w:rsidRDefault="00106167">
            <w:pPr>
              <w:ind w:firstLineChars="0" w:firstLine="0"/>
              <w:jc w:val="center"/>
              <w:rPr>
                <w:rFonts w:hAnsi="宋体" w:cs="宋体" w:hint="eastAsia"/>
                <w:sz w:val="24"/>
                <w:szCs w:val="24"/>
              </w:rPr>
            </w:pPr>
            <w:r>
              <w:rPr>
                <w:rFonts w:hAnsi="宋体" w:cs="宋体" w:hint="eastAsia"/>
                <w:sz w:val="24"/>
                <w:szCs w:val="24"/>
              </w:rPr>
              <w:t>信用及行贿行为记录</w:t>
            </w:r>
          </w:p>
        </w:tc>
        <w:tc>
          <w:tcPr>
            <w:tcW w:w="6095" w:type="dxa"/>
            <w:tcBorders>
              <w:top w:val="single" w:sz="4" w:space="0" w:color="auto"/>
              <w:left w:val="single" w:sz="4" w:space="0" w:color="auto"/>
              <w:bottom w:val="single" w:sz="4" w:space="0" w:color="auto"/>
            </w:tcBorders>
          </w:tcPr>
          <w:p w14:paraId="0B8AEFDC" w14:textId="77777777" w:rsidR="00000000" w:rsidRDefault="00106167">
            <w:pPr>
              <w:ind w:firstLine="480"/>
              <w:rPr>
                <w:rFonts w:hAnsi="宋体" w:cs="宋体" w:hint="eastAsia"/>
                <w:sz w:val="24"/>
                <w:szCs w:val="24"/>
              </w:rPr>
            </w:pPr>
            <w:r>
              <w:rPr>
                <w:rFonts w:hAnsi="宋体" w:cs="宋体" w:hint="eastAsia"/>
                <w:sz w:val="24"/>
                <w:szCs w:val="24"/>
              </w:rPr>
              <w:t>截止本项目投标截止时间，投标人未被列入“信用中国”网站</w:t>
            </w:r>
            <w:r>
              <w:rPr>
                <w:rFonts w:hAnsi="宋体" w:cs="宋体" w:hint="eastAsia"/>
                <w:sz w:val="24"/>
                <w:szCs w:val="24"/>
              </w:rPr>
              <w:t>(www.creditchina.gov.cn)</w:t>
            </w:r>
            <w:r>
              <w:rPr>
                <w:rFonts w:hAnsi="宋体" w:cs="宋体" w:hint="eastAsia"/>
                <w:sz w:val="24"/>
                <w:szCs w:val="24"/>
              </w:rPr>
              <w:t>、</w:t>
            </w:r>
            <w:del w:id="264" w:author="Lenovo" w:date="2021-06-09T16:10:00Z">
              <w:r>
                <w:rPr>
                  <w:rFonts w:hAnsi="宋体" w:cs="宋体" w:hint="eastAsia"/>
                  <w:color w:val="FF0000"/>
                  <w:sz w:val="24"/>
                  <w:szCs w:val="24"/>
                </w:rPr>
                <w:delText>“中国政府采购网”网站</w:delText>
              </w:r>
              <w:r>
                <w:rPr>
                  <w:rFonts w:hAnsi="宋体" w:cs="宋体" w:hint="eastAsia"/>
                  <w:color w:val="FF0000"/>
                  <w:sz w:val="24"/>
                  <w:szCs w:val="24"/>
                </w:rPr>
                <w:delText>(www.ccgp.gov.cn)</w:delText>
              </w:r>
            </w:del>
            <w:ins w:id="265" w:author="Lenovo" w:date="2021-06-09T16:10:00Z">
              <w:r>
                <w:rPr>
                  <w:rFonts w:hAnsi="宋体" w:cs="宋体" w:hint="eastAsia"/>
                  <w:color w:val="FF0000"/>
                  <w:sz w:val="24"/>
                  <w:szCs w:val="24"/>
                </w:rPr>
                <w:t>”国家企业信用信息公示系统”网站（</w:t>
              </w:r>
              <w:r>
                <w:rPr>
                  <w:rFonts w:hAnsi="宋体" w:cs="宋体" w:hint="eastAsia"/>
                  <w:color w:val="FF0000"/>
                  <w:sz w:val="24"/>
                  <w:szCs w:val="24"/>
                </w:rPr>
                <w:t>http://www.gsxt.gov.cn/index.html</w:t>
              </w:r>
              <w:r>
                <w:rPr>
                  <w:rFonts w:hAnsi="宋体" w:cs="宋体" w:hint="eastAsia"/>
                  <w:color w:val="FF0000"/>
                  <w:sz w:val="24"/>
                  <w:szCs w:val="24"/>
                </w:rPr>
                <w:t>）</w:t>
              </w:r>
            </w:ins>
            <w:r>
              <w:rPr>
                <w:rFonts w:hAnsi="宋体" w:cs="宋体" w:hint="eastAsia"/>
                <w:color w:val="FF0000"/>
                <w:sz w:val="24"/>
                <w:szCs w:val="24"/>
              </w:rPr>
              <w:t>中任一网站的失信被执行人名单或重大税收违法案</w:t>
            </w:r>
            <w:r>
              <w:rPr>
                <w:rFonts w:hAnsi="宋体" w:cs="宋体" w:hint="eastAsia"/>
                <w:color w:val="FF0000"/>
                <w:sz w:val="24"/>
                <w:szCs w:val="24"/>
              </w:rPr>
              <w:t>件当事人名单或政府采购严重违法失信行为记录名单；</w:t>
            </w:r>
            <w:r>
              <w:rPr>
                <w:rFonts w:hAnsi="宋体" w:cs="宋体" w:hint="eastAsia"/>
                <w:sz w:val="24"/>
                <w:szCs w:val="24"/>
              </w:rPr>
              <w:t>截止本项目投标截止日前三年内，在“中国裁判文书网”网站（</w:t>
            </w:r>
            <w:r>
              <w:rPr>
                <w:rFonts w:hAnsi="宋体" w:cs="宋体" w:hint="eastAsia"/>
                <w:sz w:val="24"/>
                <w:szCs w:val="24"/>
              </w:rPr>
              <w:t>http://wenshu.court.gov.cn</w:t>
            </w:r>
            <w:r>
              <w:rPr>
                <w:rFonts w:hAnsi="宋体" w:cs="宋体" w:hint="eastAsia"/>
                <w:sz w:val="24"/>
                <w:szCs w:val="24"/>
              </w:rPr>
              <w:t>）未显示有行贿行为记录的。提供承诺函原件。</w:t>
            </w:r>
          </w:p>
        </w:tc>
      </w:tr>
      <w:tr w:rsidR="00000000" w14:paraId="3D2AE2B9" w14:textId="77777777">
        <w:trPr>
          <w:trHeight w:val="624"/>
          <w:jc w:val="center"/>
        </w:trPr>
        <w:tc>
          <w:tcPr>
            <w:tcW w:w="1403" w:type="dxa"/>
            <w:vMerge/>
            <w:tcBorders>
              <w:right w:val="single" w:sz="4" w:space="0" w:color="auto"/>
            </w:tcBorders>
          </w:tcPr>
          <w:p w14:paraId="33C0B632" w14:textId="77777777" w:rsidR="00000000" w:rsidRDefault="00106167">
            <w:pPr>
              <w:ind w:firstLine="480"/>
              <w:jc w:val="center"/>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031A6F1D" w14:textId="77777777" w:rsidR="00000000" w:rsidRDefault="00106167">
            <w:pPr>
              <w:ind w:firstLineChars="0" w:firstLine="0"/>
              <w:jc w:val="center"/>
              <w:rPr>
                <w:rFonts w:hAnsi="宋体" w:cs="宋体" w:hint="eastAsia"/>
                <w:sz w:val="24"/>
                <w:szCs w:val="24"/>
              </w:rPr>
            </w:pPr>
            <w:r>
              <w:rPr>
                <w:rFonts w:hAnsi="宋体" w:cs="宋体" w:hint="eastAsia"/>
                <w:sz w:val="24"/>
                <w:szCs w:val="24"/>
              </w:rPr>
              <w:t>其他禁止投标情形</w:t>
            </w:r>
          </w:p>
        </w:tc>
        <w:tc>
          <w:tcPr>
            <w:tcW w:w="6095" w:type="dxa"/>
            <w:tcBorders>
              <w:top w:val="single" w:sz="4" w:space="0" w:color="auto"/>
              <w:left w:val="single" w:sz="4" w:space="0" w:color="auto"/>
              <w:bottom w:val="single" w:sz="4" w:space="0" w:color="auto"/>
            </w:tcBorders>
          </w:tcPr>
          <w:p w14:paraId="282561EF" w14:textId="77777777" w:rsidR="00000000" w:rsidRDefault="00106167">
            <w:pPr>
              <w:ind w:firstLine="480"/>
              <w:rPr>
                <w:rFonts w:hAnsi="宋体" w:cs="宋体" w:hint="eastAsia"/>
                <w:sz w:val="24"/>
                <w:szCs w:val="24"/>
              </w:rPr>
            </w:pPr>
            <w:r>
              <w:rPr>
                <w:rFonts w:hAnsi="宋体" w:cs="宋体" w:hint="eastAsia"/>
                <w:sz w:val="24"/>
                <w:szCs w:val="24"/>
              </w:rPr>
              <w:t>不存在招标文件规定的其他禁止投标情形。</w:t>
            </w:r>
          </w:p>
        </w:tc>
      </w:tr>
      <w:tr w:rsidR="00000000" w14:paraId="4CDD7E62" w14:textId="77777777">
        <w:trPr>
          <w:trHeight w:val="624"/>
          <w:jc w:val="center"/>
        </w:trPr>
        <w:tc>
          <w:tcPr>
            <w:tcW w:w="1403" w:type="dxa"/>
            <w:vMerge w:val="restart"/>
            <w:tcBorders>
              <w:top w:val="single" w:sz="4" w:space="0" w:color="auto"/>
              <w:right w:val="single" w:sz="4" w:space="0" w:color="auto"/>
            </w:tcBorders>
            <w:vAlign w:val="center"/>
          </w:tcPr>
          <w:p w14:paraId="314895F8" w14:textId="77777777" w:rsidR="00000000" w:rsidRDefault="00106167">
            <w:pPr>
              <w:ind w:firstLineChars="0" w:firstLine="0"/>
              <w:rPr>
                <w:rFonts w:hAnsi="宋体" w:cs="宋体" w:hint="eastAsia"/>
                <w:sz w:val="24"/>
                <w:szCs w:val="24"/>
              </w:rPr>
            </w:pPr>
            <w:r>
              <w:rPr>
                <w:rFonts w:hAnsi="宋体" w:cs="宋体" w:hint="eastAsia"/>
                <w:sz w:val="24"/>
                <w:szCs w:val="24"/>
              </w:rPr>
              <w:t>符合性审查</w:t>
            </w:r>
          </w:p>
        </w:tc>
        <w:tc>
          <w:tcPr>
            <w:tcW w:w="2533" w:type="dxa"/>
            <w:tcBorders>
              <w:top w:val="single" w:sz="4" w:space="0" w:color="auto"/>
              <w:left w:val="single" w:sz="4" w:space="0" w:color="auto"/>
              <w:bottom w:val="single" w:sz="4" w:space="0" w:color="auto"/>
              <w:right w:val="single" w:sz="4" w:space="0" w:color="auto"/>
            </w:tcBorders>
          </w:tcPr>
          <w:p w14:paraId="48AE1EDD" w14:textId="77777777" w:rsidR="00000000" w:rsidRDefault="00106167">
            <w:pPr>
              <w:ind w:firstLine="480"/>
              <w:rPr>
                <w:rFonts w:hAnsi="宋体" w:cs="宋体" w:hint="eastAsia"/>
                <w:sz w:val="24"/>
                <w:szCs w:val="24"/>
              </w:rPr>
            </w:pPr>
            <w:r>
              <w:rPr>
                <w:rFonts w:hAnsi="宋体" w:cs="宋体" w:hint="eastAsia"/>
                <w:sz w:val="24"/>
                <w:szCs w:val="24"/>
              </w:rPr>
              <w:t>投标范围</w:t>
            </w:r>
          </w:p>
        </w:tc>
        <w:tc>
          <w:tcPr>
            <w:tcW w:w="6095" w:type="dxa"/>
            <w:tcBorders>
              <w:top w:val="single" w:sz="4" w:space="0" w:color="auto"/>
              <w:left w:val="single" w:sz="4" w:space="0" w:color="auto"/>
              <w:bottom w:val="single" w:sz="4" w:space="0" w:color="auto"/>
            </w:tcBorders>
          </w:tcPr>
          <w:p w14:paraId="5AE2E0F8" w14:textId="77777777" w:rsidR="00000000" w:rsidRDefault="00106167">
            <w:pPr>
              <w:ind w:firstLine="480"/>
              <w:rPr>
                <w:rFonts w:hAnsi="宋体" w:cs="宋体" w:hint="eastAsia"/>
                <w:sz w:val="24"/>
                <w:szCs w:val="24"/>
              </w:rPr>
            </w:pPr>
            <w:r>
              <w:rPr>
                <w:rFonts w:hAnsi="宋体" w:cs="宋体" w:hint="eastAsia"/>
                <w:sz w:val="24"/>
                <w:szCs w:val="24"/>
              </w:rPr>
              <w:t>符合第二章“投标人须知前附表”第</w:t>
            </w:r>
            <w:r>
              <w:rPr>
                <w:rFonts w:hAnsi="宋体" w:cs="宋体" w:hint="eastAsia"/>
                <w:sz w:val="24"/>
                <w:szCs w:val="24"/>
              </w:rPr>
              <w:t>3</w:t>
            </w:r>
            <w:r>
              <w:rPr>
                <w:rFonts w:hAnsi="宋体" w:cs="宋体" w:hint="eastAsia"/>
                <w:sz w:val="24"/>
                <w:szCs w:val="24"/>
              </w:rPr>
              <w:t>项规定</w:t>
            </w:r>
          </w:p>
        </w:tc>
      </w:tr>
      <w:tr w:rsidR="00000000" w14:paraId="75710725" w14:textId="77777777">
        <w:trPr>
          <w:trHeight w:val="624"/>
          <w:jc w:val="center"/>
        </w:trPr>
        <w:tc>
          <w:tcPr>
            <w:tcW w:w="1403" w:type="dxa"/>
            <w:vMerge/>
            <w:tcBorders>
              <w:right w:val="single" w:sz="4" w:space="0" w:color="auto"/>
            </w:tcBorders>
            <w:vAlign w:val="center"/>
          </w:tcPr>
          <w:p w14:paraId="68464BD8" w14:textId="77777777" w:rsidR="00000000" w:rsidRDefault="00106167">
            <w:pPr>
              <w:ind w:firstLineChars="0" w:firstLine="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6BD879EE" w14:textId="77777777" w:rsidR="00000000" w:rsidRDefault="00106167">
            <w:pPr>
              <w:ind w:firstLine="480"/>
              <w:rPr>
                <w:rFonts w:hAnsi="宋体" w:cs="宋体" w:hint="eastAsia"/>
                <w:sz w:val="24"/>
                <w:szCs w:val="24"/>
              </w:rPr>
            </w:pPr>
            <w:r>
              <w:rPr>
                <w:rFonts w:hAnsi="宋体" w:cs="宋体" w:hint="eastAsia"/>
                <w:sz w:val="24"/>
                <w:szCs w:val="24"/>
              </w:rPr>
              <w:t>投标人名称</w:t>
            </w:r>
          </w:p>
        </w:tc>
        <w:tc>
          <w:tcPr>
            <w:tcW w:w="6095" w:type="dxa"/>
            <w:tcBorders>
              <w:top w:val="single" w:sz="4" w:space="0" w:color="auto"/>
              <w:left w:val="single" w:sz="4" w:space="0" w:color="auto"/>
              <w:bottom w:val="single" w:sz="4" w:space="0" w:color="auto"/>
            </w:tcBorders>
          </w:tcPr>
          <w:p w14:paraId="6ACA7ED8" w14:textId="77777777" w:rsidR="00000000" w:rsidRDefault="00106167">
            <w:pPr>
              <w:ind w:firstLine="480"/>
              <w:rPr>
                <w:rFonts w:hAnsi="宋体" w:cs="宋体" w:hint="eastAsia"/>
                <w:sz w:val="24"/>
                <w:szCs w:val="24"/>
              </w:rPr>
            </w:pPr>
            <w:r>
              <w:rPr>
                <w:rFonts w:hAnsi="宋体" w:cs="宋体" w:hint="eastAsia"/>
                <w:sz w:val="24"/>
                <w:szCs w:val="24"/>
              </w:rPr>
              <w:t>与营业执照一致</w:t>
            </w:r>
          </w:p>
        </w:tc>
      </w:tr>
      <w:tr w:rsidR="00000000" w14:paraId="50FBB5D4" w14:textId="77777777">
        <w:trPr>
          <w:trHeight w:val="624"/>
          <w:jc w:val="center"/>
        </w:trPr>
        <w:tc>
          <w:tcPr>
            <w:tcW w:w="1403" w:type="dxa"/>
            <w:vMerge/>
            <w:tcBorders>
              <w:right w:val="single" w:sz="4" w:space="0" w:color="auto"/>
            </w:tcBorders>
            <w:vAlign w:val="center"/>
          </w:tcPr>
          <w:p w14:paraId="0C2C1F30" w14:textId="77777777" w:rsidR="00000000" w:rsidRDefault="00106167">
            <w:pPr>
              <w:ind w:firstLineChars="0" w:firstLine="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13B53AF3" w14:textId="77777777" w:rsidR="00000000" w:rsidRDefault="00106167">
            <w:pPr>
              <w:ind w:firstLine="480"/>
              <w:rPr>
                <w:rFonts w:hAnsi="宋体" w:cs="宋体" w:hint="eastAsia"/>
                <w:sz w:val="24"/>
                <w:szCs w:val="24"/>
              </w:rPr>
            </w:pPr>
            <w:r>
              <w:rPr>
                <w:rFonts w:hAnsi="宋体" w:cs="宋体" w:hint="eastAsia"/>
                <w:sz w:val="24"/>
                <w:szCs w:val="24"/>
              </w:rPr>
              <w:t>投标文件装订</w:t>
            </w:r>
          </w:p>
        </w:tc>
        <w:tc>
          <w:tcPr>
            <w:tcW w:w="6095" w:type="dxa"/>
            <w:tcBorders>
              <w:top w:val="single" w:sz="4" w:space="0" w:color="auto"/>
              <w:left w:val="single" w:sz="4" w:space="0" w:color="auto"/>
              <w:bottom w:val="single" w:sz="4" w:space="0" w:color="auto"/>
            </w:tcBorders>
          </w:tcPr>
          <w:p w14:paraId="2AA32CD5" w14:textId="77777777" w:rsidR="00000000" w:rsidRDefault="00106167">
            <w:pPr>
              <w:ind w:firstLine="480"/>
              <w:rPr>
                <w:rFonts w:hAnsi="宋体" w:cs="宋体" w:hint="eastAsia"/>
                <w:sz w:val="24"/>
                <w:szCs w:val="24"/>
              </w:rPr>
            </w:pPr>
            <w:r>
              <w:rPr>
                <w:rFonts w:hAnsi="宋体" w:cs="宋体" w:hint="eastAsia"/>
                <w:sz w:val="24"/>
                <w:szCs w:val="24"/>
              </w:rPr>
              <w:t>符合第二章“投标人须知前附表”第</w:t>
            </w:r>
            <w:r>
              <w:rPr>
                <w:rFonts w:hAnsi="宋体" w:cs="宋体" w:hint="eastAsia"/>
                <w:sz w:val="24"/>
                <w:szCs w:val="24"/>
              </w:rPr>
              <w:t>18</w:t>
            </w:r>
            <w:r>
              <w:rPr>
                <w:rFonts w:hAnsi="宋体" w:cs="宋体" w:hint="eastAsia"/>
                <w:sz w:val="24"/>
                <w:szCs w:val="24"/>
              </w:rPr>
              <w:t>项的规定</w:t>
            </w:r>
          </w:p>
        </w:tc>
      </w:tr>
      <w:tr w:rsidR="00000000" w14:paraId="1C1AB555" w14:textId="77777777">
        <w:trPr>
          <w:trHeight w:val="624"/>
          <w:jc w:val="center"/>
        </w:trPr>
        <w:tc>
          <w:tcPr>
            <w:tcW w:w="1403" w:type="dxa"/>
            <w:vMerge/>
            <w:tcBorders>
              <w:right w:val="single" w:sz="4" w:space="0" w:color="auto"/>
            </w:tcBorders>
            <w:vAlign w:val="center"/>
          </w:tcPr>
          <w:p w14:paraId="637B66AC" w14:textId="77777777" w:rsidR="00000000" w:rsidRDefault="00106167">
            <w:pPr>
              <w:ind w:firstLineChars="0" w:firstLine="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101EBA77" w14:textId="77777777" w:rsidR="00000000" w:rsidRDefault="00106167">
            <w:pPr>
              <w:ind w:firstLine="480"/>
              <w:rPr>
                <w:rFonts w:hAnsi="宋体" w:cs="宋体" w:hint="eastAsia"/>
                <w:sz w:val="24"/>
                <w:szCs w:val="24"/>
              </w:rPr>
            </w:pPr>
            <w:r>
              <w:rPr>
                <w:rFonts w:hAnsi="宋体" w:cs="宋体" w:hint="eastAsia"/>
                <w:sz w:val="24"/>
                <w:szCs w:val="24"/>
              </w:rPr>
              <w:t>签字和盖章</w:t>
            </w:r>
          </w:p>
        </w:tc>
        <w:tc>
          <w:tcPr>
            <w:tcW w:w="6095" w:type="dxa"/>
            <w:tcBorders>
              <w:top w:val="single" w:sz="4" w:space="0" w:color="auto"/>
              <w:left w:val="single" w:sz="4" w:space="0" w:color="auto"/>
              <w:bottom w:val="single" w:sz="4" w:space="0" w:color="auto"/>
            </w:tcBorders>
          </w:tcPr>
          <w:p w14:paraId="05E422E1" w14:textId="77777777" w:rsidR="00000000" w:rsidRDefault="00106167">
            <w:pPr>
              <w:ind w:firstLine="480"/>
              <w:rPr>
                <w:rFonts w:hAnsi="宋体" w:cs="宋体" w:hint="eastAsia"/>
                <w:sz w:val="24"/>
                <w:szCs w:val="24"/>
              </w:rPr>
            </w:pPr>
            <w:r>
              <w:rPr>
                <w:rFonts w:hAnsi="宋体" w:cs="宋体" w:hint="eastAsia"/>
                <w:sz w:val="24"/>
                <w:szCs w:val="24"/>
              </w:rPr>
              <w:t>符合第二章“三、投标文件编写”第</w:t>
            </w:r>
            <w:r>
              <w:rPr>
                <w:rFonts w:hAnsi="宋体" w:cs="宋体" w:hint="eastAsia"/>
                <w:sz w:val="24"/>
                <w:szCs w:val="24"/>
              </w:rPr>
              <w:t>18</w:t>
            </w:r>
            <w:r>
              <w:rPr>
                <w:rFonts w:hAnsi="宋体" w:cs="宋体" w:hint="eastAsia"/>
                <w:sz w:val="24"/>
                <w:szCs w:val="24"/>
              </w:rPr>
              <w:t>条的规定</w:t>
            </w:r>
          </w:p>
        </w:tc>
      </w:tr>
      <w:tr w:rsidR="00000000" w14:paraId="44B61760" w14:textId="77777777">
        <w:trPr>
          <w:trHeight w:val="624"/>
          <w:jc w:val="center"/>
        </w:trPr>
        <w:tc>
          <w:tcPr>
            <w:tcW w:w="1403" w:type="dxa"/>
            <w:vMerge/>
            <w:tcBorders>
              <w:right w:val="single" w:sz="4" w:space="0" w:color="auto"/>
            </w:tcBorders>
            <w:vAlign w:val="center"/>
          </w:tcPr>
          <w:p w14:paraId="47AB3C12" w14:textId="77777777" w:rsidR="00000000" w:rsidRDefault="00106167">
            <w:pPr>
              <w:ind w:firstLineChars="0" w:firstLine="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vAlign w:val="center"/>
          </w:tcPr>
          <w:p w14:paraId="0F2C4F3D" w14:textId="77777777" w:rsidR="00000000" w:rsidRDefault="00106167">
            <w:pPr>
              <w:ind w:firstLine="480"/>
              <w:rPr>
                <w:rFonts w:hAnsi="宋体" w:cs="宋体" w:hint="eastAsia"/>
                <w:sz w:val="24"/>
                <w:szCs w:val="24"/>
              </w:rPr>
            </w:pPr>
            <w:r>
              <w:rPr>
                <w:rFonts w:hAnsi="宋体" w:cs="宋体" w:hint="eastAsia"/>
                <w:sz w:val="24"/>
                <w:szCs w:val="24"/>
              </w:rPr>
              <w:t>投标文件份数</w:t>
            </w:r>
          </w:p>
        </w:tc>
        <w:tc>
          <w:tcPr>
            <w:tcW w:w="6095" w:type="dxa"/>
            <w:tcBorders>
              <w:top w:val="single" w:sz="4" w:space="0" w:color="auto"/>
              <w:left w:val="single" w:sz="4" w:space="0" w:color="auto"/>
              <w:bottom w:val="single" w:sz="4" w:space="0" w:color="auto"/>
            </w:tcBorders>
          </w:tcPr>
          <w:p w14:paraId="31E8A2B0" w14:textId="77777777" w:rsidR="00000000" w:rsidRDefault="00106167">
            <w:pPr>
              <w:ind w:firstLine="480"/>
              <w:rPr>
                <w:rFonts w:hAnsi="宋体" w:cs="宋体" w:hint="eastAsia"/>
                <w:sz w:val="24"/>
                <w:szCs w:val="24"/>
              </w:rPr>
            </w:pPr>
            <w:r>
              <w:rPr>
                <w:rFonts w:hAnsi="宋体" w:cs="宋体" w:hint="eastAsia"/>
                <w:sz w:val="24"/>
                <w:szCs w:val="24"/>
              </w:rPr>
              <w:t>符合第二</w:t>
            </w:r>
            <w:r>
              <w:rPr>
                <w:rFonts w:hAnsi="宋体" w:cs="宋体" w:hint="eastAsia"/>
                <w:sz w:val="24"/>
                <w:szCs w:val="24"/>
              </w:rPr>
              <w:t>章“投标人须知前附表”第</w:t>
            </w:r>
            <w:r>
              <w:rPr>
                <w:rFonts w:hAnsi="宋体" w:cs="宋体" w:hint="eastAsia"/>
                <w:sz w:val="24"/>
                <w:szCs w:val="24"/>
              </w:rPr>
              <w:t>17</w:t>
            </w:r>
            <w:r>
              <w:rPr>
                <w:rFonts w:hAnsi="宋体" w:cs="宋体" w:hint="eastAsia"/>
                <w:sz w:val="24"/>
                <w:szCs w:val="24"/>
              </w:rPr>
              <w:t>项的规定求</w:t>
            </w:r>
          </w:p>
        </w:tc>
      </w:tr>
      <w:tr w:rsidR="00000000" w14:paraId="3D77E6E0" w14:textId="77777777">
        <w:trPr>
          <w:trHeight w:val="624"/>
          <w:jc w:val="center"/>
        </w:trPr>
        <w:tc>
          <w:tcPr>
            <w:tcW w:w="1403" w:type="dxa"/>
            <w:vMerge/>
            <w:tcBorders>
              <w:right w:val="single" w:sz="4" w:space="0" w:color="auto"/>
            </w:tcBorders>
            <w:vAlign w:val="center"/>
          </w:tcPr>
          <w:p w14:paraId="18AB84C3" w14:textId="77777777" w:rsidR="00000000" w:rsidRDefault="00106167">
            <w:pPr>
              <w:ind w:firstLineChars="0" w:firstLine="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0710D9E0" w14:textId="77777777" w:rsidR="00000000" w:rsidRDefault="00106167">
            <w:pPr>
              <w:ind w:firstLine="480"/>
              <w:rPr>
                <w:rFonts w:hAnsi="宋体" w:cs="宋体" w:hint="eastAsia"/>
                <w:sz w:val="24"/>
                <w:szCs w:val="24"/>
              </w:rPr>
            </w:pPr>
            <w:r>
              <w:rPr>
                <w:rFonts w:hAnsi="宋体" w:cs="宋体" w:hint="eastAsia"/>
                <w:sz w:val="24"/>
                <w:szCs w:val="24"/>
              </w:rPr>
              <w:t>报价唯一</w:t>
            </w:r>
          </w:p>
        </w:tc>
        <w:tc>
          <w:tcPr>
            <w:tcW w:w="6095" w:type="dxa"/>
            <w:tcBorders>
              <w:top w:val="single" w:sz="4" w:space="0" w:color="auto"/>
              <w:left w:val="single" w:sz="4" w:space="0" w:color="auto"/>
              <w:bottom w:val="single" w:sz="4" w:space="0" w:color="auto"/>
            </w:tcBorders>
          </w:tcPr>
          <w:p w14:paraId="2C832039" w14:textId="77777777" w:rsidR="00000000" w:rsidRDefault="00106167">
            <w:pPr>
              <w:ind w:firstLine="480"/>
              <w:rPr>
                <w:rFonts w:hAnsi="宋体" w:cs="宋体" w:hint="eastAsia"/>
                <w:sz w:val="24"/>
                <w:szCs w:val="24"/>
              </w:rPr>
            </w:pPr>
            <w:r>
              <w:rPr>
                <w:rFonts w:hAnsi="宋体" w:cs="宋体" w:hint="eastAsia"/>
                <w:sz w:val="24"/>
                <w:szCs w:val="24"/>
              </w:rPr>
              <w:t>只能有一个有效报价，是否为可选择性的报价或多个备选报价</w:t>
            </w:r>
          </w:p>
        </w:tc>
      </w:tr>
      <w:tr w:rsidR="00000000" w14:paraId="4FD732DF" w14:textId="77777777">
        <w:trPr>
          <w:trHeight w:val="624"/>
          <w:jc w:val="center"/>
        </w:trPr>
        <w:tc>
          <w:tcPr>
            <w:tcW w:w="1403" w:type="dxa"/>
            <w:vMerge/>
            <w:tcBorders>
              <w:right w:val="single" w:sz="4" w:space="0" w:color="auto"/>
            </w:tcBorders>
          </w:tcPr>
          <w:p w14:paraId="3BE0F3BF" w14:textId="77777777" w:rsidR="00000000" w:rsidRDefault="00106167">
            <w:pPr>
              <w:ind w:firstLine="48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3FF3AE18" w14:textId="77777777" w:rsidR="00000000" w:rsidRDefault="00106167">
            <w:pPr>
              <w:ind w:firstLine="480"/>
              <w:rPr>
                <w:rFonts w:hAnsi="宋体" w:cs="宋体" w:hint="eastAsia"/>
                <w:sz w:val="24"/>
                <w:szCs w:val="24"/>
              </w:rPr>
            </w:pPr>
            <w:r>
              <w:rPr>
                <w:rFonts w:hAnsi="宋体" w:cs="宋体" w:hint="eastAsia"/>
                <w:sz w:val="24"/>
                <w:szCs w:val="24"/>
              </w:rPr>
              <w:t>投标有效期</w:t>
            </w:r>
          </w:p>
        </w:tc>
        <w:tc>
          <w:tcPr>
            <w:tcW w:w="6095" w:type="dxa"/>
            <w:tcBorders>
              <w:top w:val="single" w:sz="4" w:space="0" w:color="auto"/>
              <w:left w:val="single" w:sz="4" w:space="0" w:color="auto"/>
              <w:bottom w:val="single" w:sz="4" w:space="0" w:color="auto"/>
            </w:tcBorders>
          </w:tcPr>
          <w:p w14:paraId="026AA20B" w14:textId="77777777" w:rsidR="00000000" w:rsidRDefault="00106167">
            <w:pPr>
              <w:ind w:firstLine="480"/>
              <w:rPr>
                <w:rFonts w:hAnsi="宋体" w:cs="宋体" w:hint="eastAsia"/>
                <w:sz w:val="24"/>
                <w:szCs w:val="24"/>
              </w:rPr>
            </w:pPr>
            <w:r>
              <w:rPr>
                <w:rFonts w:hAnsi="宋体" w:cs="宋体" w:hint="eastAsia"/>
                <w:sz w:val="24"/>
                <w:szCs w:val="24"/>
              </w:rPr>
              <w:t>符合第二章“投标人须知前附表”第</w:t>
            </w:r>
            <w:r>
              <w:rPr>
                <w:rFonts w:hAnsi="宋体" w:cs="宋体" w:hint="eastAsia"/>
                <w:sz w:val="24"/>
                <w:szCs w:val="24"/>
              </w:rPr>
              <w:t>12</w:t>
            </w:r>
            <w:r>
              <w:rPr>
                <w:rFonts w:hAnsi="宋体" w:cs="宋体" w:hint="eastAsia"/>
                <w:sz w:val="24"/>
                <w:szCs w:val="24"/>
              </w:rPr>
              <w:t>项规定</w:t>
            </w:r>
          </w:p>
        </w:tc>
      </w:tr>
      <w:tr w:rsidR="00000000" w14:paraId="71C544F6" w14:textId="77777777">
        <w:trPr>
          <w:trHeight w:val="624"/>
          <w:jc w:val="center"/>
        </w:trPr>
        <w:tc>
          <w:tcPr>
            <w:tcW w:w="1403" w:type="dxa"/>
            <w:vMerge/>
            <w:tcBorders>
              <w:right w:val="single" w:sz="4" w:space="0" w:color="auto"/>
            </w:tcBorders>
          </w:tcPr>
          <w:p w14:paraId="0DC77BAB" w14:textId="77777777" w:rsidR="00000000" w:rsidRDefault="00106167">
            <w:pPr>
              <w:ind w:firstLine="48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38E013C2" w14:textId="77777777" w:rsidR="00000000" w:rsidRDefault="00106167">
            <w:pPr>
              <w:ind w:firstLine="480"/>
              <w:rPr>
                <w:rFonts w:hAnsi="宋体" w:cs="宋体" w:hint="eastAsia"/>
                <w:sz w:val="24"/>
                <w:szCs w:val="24"/>
              </w:rPr>
            </w:pPr>
            <w:r>
              <w:rPr>
                <w:rFonts w:hAnsi="宋体" w:cs="宋体" w:hint="eastAsia"/>
                <w:sz w:val="24"/>
                <w:szCs w:val="24"/>
              </w:rPr>
              <w:t>投标保证金</w:t>
            </w:r>
          </w:p>
        </w:tc>
        <w:tc>
          <w:tcPr>
            <w:tcW w:w="6095" w:type="dxa"/>
            <w:tcBorders>
              <w:top w:val="single" w:sz="4" w:space="0" w:color="auto"/>
              <w:left w:val="single" w:sz="4" w:space="0" w:color="auto"/>
              <w:bottom w:val="single" w:sz="4" w:space="0" w:color="auto"/>
            </w:tcBorders>
          </w:tcPr>
          <w:p w14:paraId="0762BBA4" w14:textId="77777777" w:rsidR="00000000" w:rsidRDefault="00106167">
            <w:pPr>
              <w:ind w:firstLine="480"/>
              <w:rPr>
                <w:rFonts w:hAnsi="宋体" w:cs="宋体" w:hint="eastAsia"/>
                <w:sz w:val="24"/>
                <w:szCs w:val="24"/>
              </w:rPr>
            </w:pPr>
            <w:r>
              <w:rPr>
                <w:rFonts w:hAnsi="宋体" w:cs="宋体" w:hint="eastAsia"/>
                <w:sz w:val="24"/>
                <w:szCs w:val="24"/>
              </w:rPr>
              <w:t>符合第二章“投标人须知前附表”第</w:t>
            </w:r>
            <w:r>
              <w:rPr>
                <w:rFonts w:hAnsi="宋体" w:cs="宋体" w:hint="eastAsia"/>
                <w:sz w:val="24"/>
                <w:szCs w:val="24"/>
              </w:rPr>
              <w:t>13</w:t>
            </w:r>
            <w:r>
              <w:rPr>
                <w:rFonts w:hAnsi="宋体" w:cs="宋体" w:hint="eastAsia"/>
                <w:sz w:val="24"/>
                <w:szCs w:val="24"/>
              </w:rPr>
              <w:t>项规定</w:t>
            </w:r>
          </w:p>
        </w:tc>
      </w:tr>
      <w:tr w:rsidR="00000000" w14:paraId="0922E674" w14:textId="77777777">
        <w:trPr>
          <w:trHeight w:val="624"/>
          <w:jc w:val="center"/>
        </w:trPr>
        <w:tc>
          <w:tcPr>
            <w:tcW w:w="1403" w:type="dxa"/>
            <w:vMerge/>
            <w:tcBorders>
              <w:right w:val="single" w:sz="4" w:space="0" w:color="auto"/>
            </w:tcBorders>
          </w:tcPr>
          <w:p w14:paraId="37F38F06" w14:textId="77777777" w:rsidR="00000000" w:rsidRDefault="00106167">
            <w:pPr>
              <w:ind w:firstLine="48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15C2A430" w14:textId="77777777" w:rsidR="00000000" w:rsidRDefault="00106167">
            <w:pPr>
              <w:ind w:firstLine="480"/>
              <w:rPr>
                <w:rFonts w:hAnsi="宋体" w:cs="宋体" w:hint="eastAsia"/>
                <w:sz w:val="24"/>
                <w:szCs w:val="24"/>
              </w:rPr>
            </w:pPr>
            <w:r>
              <w:rPr>
                <w:rFonts w:hAnsi="宋体" w:cs="宋体" w:hint="eastAsia"/>
                <w:sz w:val="24"/>
                <w:szCs w:val="24"/>
              </w:rPr>
              <w:t>报价要求</w:t>
            </w:r>
          </w:p>
        </w:tc>
        <w:tc>
          <w:tcPr>
            <w:tcW w:w="6095" w:type="dxa"/>
            <w:tcBorders>
              <w:top w:val="single" w:sz="4" w:space="0" w:color="auto"/>
              <w:left w:val="single" w:sz="4" w:space="0" w:color="auto"/>
              <w:bottom w:val="single" w:sz="4" w:space="0" w:color="auto"/>
            </w:tcBorders>
          </w:tcPr>
          <w:p w14:paraId="67217218" w14:textId="77777777" w:rsidR="00000000" w:rsidRDefault="00106167">
            <w:pPr>
              <w:ind w:firstLine="480"/>
              <w:rPr>
                <w:rFonts w:hAnsi="宋体" w:cs="宋体" w:hint="eastAsia"/>
                <w:sz w:val="24"/>
                <w:szCs w:val="24"/>
              </w:rPr>
            </w:pPr>
            <w:r>
              <w:rPr>
                <w:rFonts w:hAnsi="宋体" w:cs="宋体" w:hint="eastAsia"/>
                <w:sz w:val="24"/>
                <w:szCs w:val="24"/>
              </w:rPr>
              <w:t>符合第二章“投标人须知前附表”第</w:t>
            </w:r>
            <w:r>
              <w:rPr>
                <w:rFonts w:hAnsi="宋体" w:cs="宋体" w:hint="eastAsia"/>
                <w:sz w:val="24"/>
                <w:szCs w:val="24"/>
              </w:rPr>
              <w:t>19</w:t>
            </w:r>
            <w:r>
              <w:rPr>
                <w:rFonts w:hAnsi="宋体" w:cs="宋体" w:hint="eastAsia"/>
                <w:sz w:val="24"/>
                <w:szCs w:val="24"/>
              </w:rPr>
              <w:t>项、第</w:t>
            </w:r>
            <w:r>
              <w:rPr>
                <w:rFonts w:hAnsi="宋体" w:cs="宋体" w:hint="eastAsia"/>
                <w:sz w:val="24"/>
                <w:szCs w:val="24"/>
              </w:rPr>
              <w:t>20</w:t>
            </w:r>
            <w:r>
              <w:rPr>
                <w:rFonts w:hAnsi="宋体" w:cs="宋体" w:hint="eastAsia"/>
                <w:sz w:val="24"/>
                <w:szCs w:val="24"/>
              </w:rPr>
              <w:t>项的规定</w:t>
            </w:r>
          </w:p>
        </w:tc>
      </w:tr>
      <w:tr w:rsidR="00000000" w14:paraId="48D6F527" w14:textId="77777777">
        <w:trPr>
          <w:trHeight w:val="624"/>
          <w:jc w:val="center"/>
        </w:trPr>
        <w:tc>
          <w:tcPr>
            <w:tcW w:w="1403" w:type="dxa"/>
            <w:vMerge/>
            <w:tcBorders>
              <w:right w:val="single" w:sz="4" w:space="0" w:color="auto"/>
            </w:tcBorders>
          </w:tcPr>
          <w:p w14:paraId="1AEF9A8D" w14:textId="77777777" w:rsidR="00000000" w:rsidRDefault="00106167">
            <w:pPr>
              <w:ind w:firstLine="48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7508E5B7" w14:textId="77777777" w:rsidR="00000000" w:rsidRDefault="00106167">
            <w:pPr>
              <w:ind w:firstLine="480"/>
              <w:rPr>
                <w:rFonts w:hAnsi="宋体" w:cs="宋体" w:hint="eastAsia"/>
                <w:sz w:val="24"/>
                <w:szCs w:val="24"/>
              </w:rPr>
            </w:pPr>
            <w:r>
              <w:rPr>
                <w:rFonts w:hAnsi="宋体" w:cs="宋体" w:hint="eastAsia"/>
                <w:sz w:val="24"/>
                <w:szCs w:val="24"/>
              </w:rPr>
              <w:t>服务期限</w:t>
            </w:r>
          </w:p>
        </w:tc>
        <w:tc>
          <w:tcPr>
            <w:tcW w:w="6095" w:type="dxa"/>
            <w:tcBorders>
              <w:top w:val="single" w:sz="4" w:space="0" w:color="auto"/>
              <w:left w:val="single" w:sz="4" w:space="0" w:color="auto"/>
              <w:bottom w:val="single" w:sz="4" w:space="0" w:color="auto"/>
            </w:tcBorders>
          </w:tcPr>
          <w:p w14:paraId="71619D28" w14:textId="77777777" w:rsidR="00000000" w:rsidRDefault="00106167">
            <w:pPr>
              <w:ind w:firstLine="480"/>
              <w:rPr>
                <w:rFonts w:hAnsi="宋体" w:cs="宋体" w:hint="eastAsia"/>
                <w:sz w:val="24"/>
                <w:szCs w:val="24"/>
              </w:rPr>
            </w:pPr>
            <w:r>
              <w:rPr>
                <w:rFonts w:hAnsi="宋体" w:cs="宋体" w:hint="eastAsia"/>
                <w:sz w:val="24"/>
                <w:szCs w:val="24"/>
              </w:rPr>
              <w:t>符合第二章“投标人须知前附表”第</w:t>
            </w:r>
            <w:r>
              <w:rPr>
                <w:rFonts w:hAnsi="宋体" w:cs="宋体" w:hint="eastAsia"/>
                <w:sz w:val="24"/>
                <w:szCs w:val="24"/>
              </w:rPr>
              <w:t>32</w:t>
            </w:r>
            <w:r>
              <w:rPr>
                <w:rFonts w:hAnsi="宋体" w:cs="宋体" w:hint="eastAsia"/>
                <w:sz w:val="24"/>
                <w:szCs w:val="24"/>
              </w:rPr>
              <w:t>项的规定</w:t>
            </w:r>
          </w:p>
        </w:tc>
      </w:tr>
      <w:tr w:rsidR="00000000" w14:paraId="28FFAF9E" w14:textId="77777777">
        <w:trPr>
          <w:trHeight w:val="624"/>
          <w:jc w:val="center"/>
        </w:trPr>
        <w:tc>
          <w:tcPr>
            <w:tcW w:w="1403" w:type="dxa"/>
            <w:vMerge/>
            <w:tcBorders>
              <w:bottom w:val="single" w:sz="4" w:space="0" w:color="auto"/>
              <w:right w:val="single" w:sz="4" w:space="0" w:color="auto"/>
            </w:tcBorders>
          </w:tcPr>
          <w:p w14:paraId="7987A91D" w14:textId="77777777" w:rsidR="00000000" w:rsidRDefault="00106167">
            <w:pPr>
              <w:ind w:firstLine="480"/>
              <w:rPr>
                <w:rFonts w:hAnsi="宋体" w:cs="宋体" w:hint="eastAsia"/>
                <w:sz w:val="24"/>
                <w:szCs w:val="24"/>
              </w:rPr>
            </w:pPr>
          </w:p>
        </w:tc>
        <w:tc>
          <w:tcPr>
            <w:tcW w:w="2533" w:type="dxa"/>
            <w:tcBorders>
              <w:top w:val="single" w:sz="4" w:space="0" w:color="auto"/>
              <w:left w:val="single" w:sz="4" w:space="0" w:color="auto"/>
              <w:bottom w:val="single" w:sz="4" w:space="0" w:color="auto"/>
              <w:right w:val="single" w:sz="4" w:space="0" w:color="auto"/>
            </w:tcBorders>
          </w:tcPr>
          <w:p w14:paraId="646FB678" w14:textId="77777777" w:rsidR="00000000" w:rsidRDefault="00106167">
            <w:pPr>
              <w:ind w:firstLine="480"/>
              <w:rPr>
                <w:rFonts w:hAnsi="宋体" w:cs="宋体" w:hint="eastAsia"/>
                <w:sz w:val="24"/>
                <w:szCs w:val="24"/>
              </w:rPr>
            </w:pPr>
            <w:r>
              <w:rPr>
                <w:rFonts w:hAnsi="宋体" w:cs="宋体" w:hint="eastAsia"/>
                <w:sz w:val="24"/>
                <w:szCs w:val="24"/>
              </w:rPr>
              <w:t>其它</w:t>
            </w:r>
          </w:p>
        </w:tc>
        <w:tc>
          <w:tcPr>
            <w:tcW w:w="6095" w:type="dxa"/>
            <w:tcBorders>
              <w:top w:val="single" w:sz="4" w:space="0" w:color="auto"/>
              <w:left w:val="single" w:sz="4" w:space="0" w:color="auto"/>
              <w:bottom w:val="single" w:sz="4" w:space="0" w:color="auto"/>
            </w:tcBorders>
          </w:tcPr>
          <w:p w14:paraId="2CB7FA07" w14:textId="77777777" w:rsidR="00000000" w:rsidRDefault="00106167">
            <w:pPr>
              <w:ind w:firstLine="480"/>
              <w:rPr>
                <w:rFonts w:hAnsi="宋体" w:cs="宋体" w:hint="eastAsia"/>
                <w:sz w:val="24"/>
                <w:szCs w:val="24"/>
              </w:rPr>
            </w:pPr>
            <w:r>
              <w:rPr>
                <w:rFonts w:hAnsi="宋体" w:cs="宋体" w:hint="eastAsia"/>
                <w:sz w:val="24"/>
                <w:szCs w:val="24"/>
              </w:rPr>
              <w:t>不存在招标文件规定的其他否决条件或无效投标情形</w:t>
            </w:r>
          </w:p>
        </w:tc>
      </w:tr>
    </w:tbl>
    <w:p w14:paraId="74010867" w14:textId="77777777" w:rsidR="00000000" w:rsidRDefault="00106167">
      <w:pPr>
        <w:pStyle w:val="aa"/>
        <w:tabs>
          <w:tab w:val="left" w:pos="600"/>
        </w:tabs>
        <w:adjustRightInd w:val="0"/>
        <w:snapToGrid w:val="0"/>
        <w:ind w:firstLineChars="0" w:firstLine="0"/>
        <w:jc w:val="center"/>
        <w:rPr>
          <w:rFonts w:hint="eastAsia"/>
          <w:b/>
          <w:sz w:val="24"/>
          <w:szCs w:val="24"/>
        </w:rPr>
      </w:pPr>
    </w:p>
    <w:p w14:paraId="66AC469C" w14:textId="77777777" w:rsidR="00000000" w:rsidRDefault="00106167">
      <w:pPr>
        <w:pStyle w:val="aa"/>
        <w:tabs>
          <w:tab w:val="left" w:pos="600"/>
        </w:tabs>
        <w:adjustRightInd w:val="0"/>
        <w:snapToGrid w:val="0"/>
        <w:ind w:firstLineChars="0" w:firstLine="0"/>
        <w:jc w:val="center"/>
        <w:rPr>
          <w:rFonts w:hAnsi="宋体" w:hint="eastAsia"/>
          <w:b/>
          <w:sz w:val="24"/>
          <w:szCs w:val="24"/>
        </w:rPr>
      </w:pPr>
      <w:r>
        <w:rPr>
          <w:rFonts w:hAnsi="宋体" w:hint="eastAsia"/>
          <w:b/>
          <w:sz w:val="24"/>
          <w:szCs w:val="24"/>
        </w:rPr>
        <w:t>详细评审的评分办法</w:t>
      </w:r>
    </w:p>
    <w:tbl>
      <w:tblPr>
        <w:tblW w:w="1016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6"/>
        <w:gridCol w:w="1004"/>
        <w:gridCol w:w="836"/>
        <w:gridCol w:w="1172"/>
        <w:gridCol w:w="6571"/>
      </w:tblGrid>
      <w:tr w:rsidR="00000000" w14:paraId="1233573A" w14:textId="77777777">
        <w:trPr>
          <w:trHeight w:val="925"/>
          <w:tblHeader/>
          <w:jc w:val="center"/>
        </w:trPr>
        <w:tc>
          <w:tcPr>
            <w:tcW w:w="586" w:type="dxa"/>
            <w:vAlign w:val="center"/>
          </w:tcPr>
          <w:p w14:paraId="7A1DBDCA" w14:textId="77777777" w:rsidR="00000000" w:rsidRDefault="00106167">
            <w:pPr>
              <w:widowControl/>
              <w:ind w:firstLineChars="0" w:firstLine="0"/>
              <w:jc w:val="center"/>
              <w:rPr>
                <w:rFonts w:hAnsi="宋体" w:cs="宋体"/>
                <w:b/>
                <w:bCs/>
                <w:color w:val="000000"/>
                <w:sz w:val="21"/>
                <w:szCs w:val="21"/>
              </w:rPr>
            </w:pPr>
            <w:r>
              <w:rPr>
                <w:rFonts w:hAnsi="宋体" w:cs="宋体" w:hint="eastAsia"/>
                <w:b/>
                <w:bCs/>
                <w:color w:val="000000"/>
                <w:sz w:val="21"/>
                <w:szCs w:val="21"/>
              </w:rPr>
              <w:t>编号</w:t>
            </w:r>
          </w:p>
        </w:tc>
        <w:tc>
          <w:tcPr>
            <w:tcW w:w="1004" w:type="dxa"/>
            <w:vAlign w:val="center"/>
          </w:tcPr>
          <w:p w14:paraId="6206D688" w14:textId="77777777" w:rsidR="00000000" w:rsidRDefault="00106167">
            <w:pPr>
              <w:widowControl/>
              <w:ind w:firstLineChars="0" w:firstLine="0"/>
              <w:jc w:val="center"/>
              <w:rPr>
                <w:rFonts w:hAnsi="宋体" w:cs="宋体"/>
                <w:b/>
                <w:bCs/>
                <w:color w:val="000000"/>
                <w:sz w:val="21"/>
                <w:szCs w:val="21"/>
              </w:rPr>
            </w:pPr>
            <w:r>
              <w:rPr>
                <w:rFonts w:hAnsi="宋体" w:cs="宋体" w:hint="eastAsia"/>
                <w:b/>
                <w:bCs/>
                <w:color w:val="000000"/>
                <w:sz w:val="21"/>
                <w:szCs w:val="21"/>
              </w:rPr>
              <w:t>指标</w:t>
            </w:r>
          </w:p>
        </w:tc>
        <w:tc>
          <w:tcPr>
            <w:tcW w:w="836" w:type="dxa"/>
            <w:vAlign w:val="center"/>
          </w:tcPr>
          <w:p w14:paraId="3B610BD4" w14:textId="77777777" w:rsidR="00000000" w:rsidRDefault="00106167">
            <w:pPr>
              <w:widowControl/>
              <w:ind w:firstLineChars="0" w:firstLine="0"/>
              <w:jc w:val="center"/>
              <w:rPr>
                <w:rFonts w:hAnsi="宋体" w:cs="宋体"/>
                <w:b/>
                <w:bCs/>
                <w:color w:val="000000"/>
                <w:sz w:val="21"/>
                <w:szCs w:val="21"/>
              </w:rPr>
            </w:pPr>
            <w:r>
              <w:rPr>
                <w:rFonts w:hAnsi="宋体" w:cs="宋体" w:hint="eastAsia"/>
                <w:b/>
                <w:bCs/>
                <w:color w:val="000000"/>
                <w:sz w:val="21"/>
                <w:szCs w:val="21"/>
              </w:rPr>
              <w:t>分数</w:t>
            </w:r>
          </w:p>
        </w:tc>
        <w:tc>
          <w:tcPr>
            <w:tcW w:w="7743" w:type="dxa"/>
            <w:gridSpan w:val="2"/>
            <w:vAlign w:val="center"/>
          </w:tcPr>
          <w:p w14:paraId="150F977D" w14:textId="77777777" w:rsidR="00000000" w:rsidRDefault="00106167">
            <w:pPr>
              <w:widowControl/>
              <w:ind w:firstLineChars="0" w:firstLine="0"/>
              <w:jc w:val="center"/>
              <w:rPr>
                <w:rFonts w:hAnsi="宋体" w:cs="宋体"/>
                <w:b/>
                <w:bCs/>
                <w:color w:val="000000"/>
                <w:sz w:val="21"/>
                <w:szCs w:val="21"/>
              </w:rPr>
            </w:pPr>
            <w:r>
              <w:rPr>
                <w:rFonts w:hAnsi="宋体" w:cs="宋体" w:hint="eastAsia"/>
                <w:b/>
                <w:bCs/>
                <w:color w:val="000000"/>
                <w:sz w:val="21"/>
                <w:szCs w:val="21"/>
              </w:rPr>
              <w:t>明细指标</w:t>
            </w:r>
          </w:p>
        </w:tc>
      </w:tr>
      <w:tr w:rsidR="00000000" w14:paraId="44D7C8D1" w14:textId="77777777">
        <w:trPr>
          <w:trHeight w:val="565"/>
          <w:jc w:val="center"/>
        </w:trPr>
        <w:tc>
          <w:tcPr>
            <w:tcW w:w="586" w:type="dxa"/>
            <w:vAlign w:val="center"/>
          </w:tcPr>
          <w:p w14:paraId="56A6041E" w14:textId="77777777" w:rsidR="00000000" w:rsidRDefault="00106167">
            <w:pPr>
              <w:widowControl/>
              <w:ind w:firstLineChars="0" w:firstLine="0"/>
              <w:jc w:val="center"/>
              <w:rPr>
                <w:rFonts w:hAnsi="宋体" w:cs="宋体"/>
                <w:sz w:val="21"/>
                <w:szCs w:val="21"/>
              </w:rPr>
            </w:pPr>
            <w:r>
              <w:rPr>
                <w:rFonts w:hAnsi="宋体" w:cs="宋体" w:hint="eastAsia"/>
                <w:sz w:val="21"/>
                <w:szCs w:val="21"/>
              </w:rPr>
              <w:t>1</w:t>
            </w:r>
          </w:p>
        </w:tc>
        <w:tc>
          <w:tcPr>
            <w:tcW w:w="1004" w:type="dxa"/>
            <w:vAlign w:val="center"/>
          </w:tcPr>
          <w:p w14:paraId="39F8C7A5" w14:textId="77777777" w:rsidR="00000000" w:rsidRDefault="00106167">
            <w:pPr>
              <w:widowControl/>
              <w:ind w:firstLineChars="0" w:firstLine="0"/>
              <w:jc w:val="center"/>
              <w:rPr>
                <w:rFonts w:hAnsi="宋体" w:cs="宋体"/>
                <w:sz w:val="21"/>
                <w:szCs w:val="21"/>
              </w:rPr>
            </w:pPr>
            <w:r>
              <w:rPr>
                <w:rFonts w:hAnsi="宋体" w:cs="宋体" w:hint="eastAsia"/>
                <w:sz w:val="21"/>
                <w:szCs w:val="21"/>
              </w:rPr>
              <w:t>技术</w:t>
            </w:r>
          </w:p>
          <w:p w14:paraId="180FC921" w14:textId="77777777" w:rsidR="00000000" w:rsidRDefault="00106167">
            <w:pPr>
              <w:widowControl/>
              <w:ind w:firstLineChars="0" w:firstLine="0"/>
              <w:jc w:val="center"/>
              <w:rPr>
                <w:rFonts w:hAnsi="宋体" w:cs="宋体"/>
                <w:sz w:val="21"/>
                <w:szCs w:val="21"/>
              </w:rPr>
            </w:pPr>
            <w:r>
              <w:rPr>
                <w:rFonts w:hAnsi="宋体" w:cs="宋体" w:hint="eastAsia"/>
                <w:sz w:val="21"/>
                <w:szCs w:val="21"/>
              </w:rPr>
              <w:t>支持</w:t>
            </w:r>
          </w:p>
        </w:tc>
        <w:tc>
          <w:tcPr>
            <w:tcW w:w="836" w:type="dxa"/>
            <w:vAlign w:val="center"/>
          </w:tcPr>
          <w:p w14:paraId="30A3B5B4" w14:textId="77777777" w:rsidR="00000000" w:rsidRDefault="00106167">
            <w:pPr>
              <w:widowControl/>
              <w:ind w:firstLineChars="0" w:firstLine="0"/>
              <w:jc w:val="center"/>
              <w:rPr>
                <w:rFonts w:hAnsi="宋体" w:cs="宋体"/>
                <w:sz w:val="21"/>
                <w:szCs w:val="21"/>
              </w:rPr>
            </w:pPr>
            <w:r>
              <w:rPr>
                <w:rFonts w:hAnsi="宋体" w:cs="宋体" w:hint="eastAsia"/>
                <w:sz w:val="21"/>
                <w:szCs w:val="21"/>
              </w:rPr>
              <w:t>10</w:t>
            </w:r>
            <w:r>
              <w:rPr>
                <w:rFonts w:hAnsi="宋体" w:cs="宋体" w:hint="eastAsia"/>
                <w:sz w:val="21"/>
                <w:szCs w:val="21"/>
              </w:rPr>
              <w:t>分</w:t>
            </w:r>
          </w:p>
        </w:tc>
        <w:tc>
          <w:tcPr>
            <w:tcW w:w="1172" w:type="dxa"/>
            <w:vAlign w:val="center"/>
          </w:tcPr>
          <w:p w14:paraId="137E9582" w14:textId="77777777" w:rsidR="00000000" w:rsidRDefault="00106167">
            <w:pPr>
              <w:widowControl/>
              <w:ind w:firstLineChars="0" w:firstLine="0"/>
              <w:jc w:val="center"/>
              <w:rPr>
                <w:rFonts w:hAnsi="宋体" w:cs="宋体"/>
                <w:sz w:val="21"/>
                <w:szCs w:val="21"/>
              </w:rPr>
            </w:pPr>
            <w:r>
              <w:rPr>
                <w:rFonts w:hAnsi="宋体" w:cs="宋体" w:hint="eastAsia"/>
                <w:sz w:val="21"/>
                <w:szCs w:val="21"/>
              </w:rPr>
              <w:t>报名系统</w:t>
            </w:r>
          </w:p>
          <w:p w14:paraId="7A3A4AE7" w14:textId="77777777" w:rsidR="00000000" w:rsidRDefault="00106167">
            <w:pPr>
              <w:ind w:firstLineChars="0" w:firstLine="0"/>
              <w:jc w:val="center"/>
              <w:rPr>
                <w:rFonts w:hAnsi="宋体" w:cs="宋体"/>
                <w:sz w:val="21"/>
                <w:szCs w:val="21"/>
              </w:rPr>
            </w:pPr>
            <w:r>
              <w:rPr>
                <w:rFonts w:hAnsi="宋体" w:cs="宋体" w:hint="eastAsia"/>
                <w:sz w:val="21"/>
                <w:szCs w:val="21"/>
              </w:rPr>
              <w:t>（</w:t>
            </w:r>
            <w:r>
              <w:rPr>
                <w:rFonts w:hAnsi="宋体" w:cs="宋体" w:hint="eastAsia"/>
                <w:sz w:val="21"/>
                <w:szCs w:val="21"/>
              </w:rPr>
              <w:t>10</w:t>
            </w:r>
            <w:r>
              <w:rPr>
                <w:rFonts w:hAnsi="宋体" w:cs="宋体" w:hint="eastAsia"/>
                <w:sz w:val="21"/>
                <w:szCs w:val="21"/>
              </w:rPr>
              <w:t>分）</w:t>
            </w:r>
          </w:p>
        </w:tc>
        <w:tc>
          <w:tcPr>
            <w:tcW w:w="6571" w:type="dxa"/>
            <w:vAlign w:val="center"/>
          </w:tcPr>
          <w:p w14:paraId="29588657" w14:textId="77777777" w:rsidR="00000000" w:rsidRDefault="00106167">
            <w:pPr>
              <w:ind w:firstLineChars="0" w:firstLine="0"/>
              <w:rPr>
                <w:ins w:id="266" w:author="Lenovo" w:date="2021-06-09T15:36:00Z"/>
                <w:rFonts w:hAnsi="宋体" w:cs="宋体"/>
                <w:sz w:val="21"/>
                <w:szCs w:val="21"/>
              </w:rPr>
            </w:pPr>
            <w:r>
              <w:rPr>
                <w:rFonts w:hAnsi="宋体" w:cs="宋体" w:hint="eastAsia"/>
                <w:sz w:val="21"/>
                <w:szCs w:val="21"/>
              </w:rPr>
              <w:t>具备网络报名系统，</w:t>
            </w:r>
            <w:ins w:id="267" w:author="Lenovo" w:date="2021-06-09T15:33:00Z">
              <w:r>
                <w:rPr>
                  <w:rFonts w:hAnsi="宋体" w:cs="宋体" w:hint="eastAsia"/>
                  <w:sz w:val="21"/>
                  <w:szCs w:val="21"/>
                </w:rPr>
                <w:t>提供计算机软件</w:t>
              </w:r>
            </w:ins>
            <w:ins w:id="268" w:author="Lenovo" w:date="2021-06-09T15:34:00Z">
              <w:r>
                <w:rPr>
                  <w:rFonts w:hAnsi="宋体" w:cs="宋体" w:hint="eastAsia"/>
                  <w:sz w:val="21"/>
                  <w:szCs w:val="21"/>
                </w:rPr>
                <w:t>著作权登记证书和</w:t>
              </w:r>
            </w:ins>
            <w:del w:id="269" w:author="Lenovo" w:date="2021-06-09T15:34:00Z">
              <w:r>
                <w:rPr>
                  <w:rFonts w:hAnsi="宋体" w:cs="宋体" w:hint="eastAsia"/>
                  <w:sz w:val="21"/>
                  <w:szCs w:val="21"/>
                </w:rPr>
                <w:delText>提供</w:delText>
              </w:r>
            </w:del>
            <w:r>
              <w:rPr>
                <w:rFonts w:hAnsi="宋体" w:cs="宋体" w:hint="eastAsia"/>
                <w:sz w:val="21"/>
                <w:szCs w:val="21"/>
              </w:rPr>
              <w:t>具体网址，现场验证</w:t>
            </w:r>
            <w:del w:id="270" w:author="Lenovo" w:date="2021-06-09T15:34:00Z">
              <w:r>
                <w:rPr>
                  <w:rFonts w:hAnsi="宋体" w:cs="宋体" w:hint="eastAsia"/>
                  <w:sz w:val="21"/>
                  <w:szCs w:val="21"/>
                </w:rPr>
                <w:delText>系统</w:delText>
              </w:r>
            </w:del>
            <w:r>
              <w:rPr>
                <w:rFonts w:hAnsi="宋体" w:cs="宋体" w:hint="eastAsia"/>
                <w:sz w:val="21"/>
                <w:szCs w:val="21"/>
              </w:rPr>
              <w:t>真实性，</w:t>
            </w:r>
            <w:ins w:id="271" w:author="Lenovo" w:date="2021-06-09T15:35:00Z">
              <w:r>
                <w:rPr>
                  <w:rFonts w:hAnsi="宋体" w:cs="宋体" w:hint="eastAsia"/>
                  <w:sz w:val="21"/>
                  <w:szCs w:val="21"/>
                </w:rPr>
                <w:t>验证合格</w:t>
              </w:r>
            </w:ins>
            <w:ins w:id="272" w:author="Lenovo" w:date="2021-06-09T15:36:00Z">
              <w:r>
                <w:rPr>
                  <w:rFonts w:hAnsi="宋体" w:cs="宋体" w:hint="eastAsia"/>
                  <w:sz w:val="21"/>
                  <w:szCs w:val="21"/>
                </w:rPr>
                <w:t>得</w:t>
              </w:r>
              <w:r>
                <w:rPr>
                  <w:rFonts w:hAnsi="宋体" w:cs="宋体" w:hint="eastAsia"/>
                  <w:sz w:val="21"/>
                  <w:szCs w:val="21"/>
                </w:rPr>
                <w:t>5</w:t>
              </w:r>
              <w:r>
                <w:rPr>
                  <w:rFonts w:hAnsi="宋体" w:cs="宋体" w:hint="eastAsia"/>
                  <w:sz w:val="21"/>
                  <w:szCs w:val="21"/>
                </w:rPr>
                <w:t>分，不合格得</w:t>
              </w:r>
              <w:r>
                <w:rPr>
                  <w:rFonts w:hAnsi="宋体" w:cs="宋体" w:hint="eastAsia"/>
                  <w:sz w:val="21"/>
                  <w:szCs w:val="21"/>
                </w:rPr>
                <w:t>0</w:t>
              </w:r>
              <w:r>
                <w:rPr>
                  <w:rFonts w:hAnsi="宋体" w:cs="宋体" w:hint="eastAsia"/>
                  <w:sz w:val="21"/>
                  <w:szCs w:val="21"/>
                </w:rPr>
                <w:t>分；</w:t>
              </w:r>
            </w:ins>
          </w:p>
          <w:p w14:paraId="44268C59" w14:textId="77777777" w:rsidR="00000000" w:rsidRDefault="00106167">
            <w:pPr>
              <w:ind w:firstLineChars="0" w:firstLine="0"/>
              <w:rPr>
                <w:ins w:id="273" w:author="Lenovo" w:date="2021-06-09T15:41:00Z"/>
                <w:rFonts w:hAnsi="宋体" w:cs="宋体"/>
                <w:sz w:val="21"/>
                <w:szCs w:val="21"/>
              </w:rPr>
            </w:pPr>
            <w:r>
              <w:rPr>
                <w:rFonts w:hAnsi="宋体" w:cs="宋体" w:hint="eastAsia"/>
                <w:sz w:val="21"/>
                <w:szCs w:val="21"/>
              </w:rPr>
              <w:t>对</w:t>
            </w:r>
            <w:ins w:id="274" w:author="Lenovo" w:date="2021-06-09T15:34:00Z">
              <w:r>
                <w:rPr>
                  <w:rFonts w:hAnsi="宋体" w:cs="宋体" w:hint="eastAsia"/>
                  <w:sz w:val="21"/>
                  <w:szCs w:val="21"/>
                </w:rPr>
                <w:t>系统</w:t>
              </w:r>
            </w:ins>
            <w:r>
              <w:rPr>
                <w:rFonts w:hAnsi="宋体" w:cs="宋体" w:hint="eastAsia"/>
                <w:sz w:val="21"/>
                <w:szCs w:val="21"/>
              </w:rPr>
              <w:t>建设情况进行综合评价</w:t>
            </w:r>
            <w:ins w:id="275" w:author="Lenovo" w:date="2021-06-09T15:36:00Z">
              <w:r>
                <w:rPr>
                  <w:rFonts w:hAnsi="宋体" w:cs="宋体" w:hint="eastAsia"/>
                  <w:sz w:val="21"/>
                  <w:szCs w:val="21"/>
                </w:rPr>
                <w:t>，</w:t>
              </w:r>
            </w:ins>
            <w:del w:id="276" w:author="Lenovo" w:date="2021-06-09T15:36:00Z">
              <w:r>
                <w:rPr>
                  <w:rFonts w:hAnsi="宋体" w:cs="宋体" w:hint="eastAsia"/>
                  <w:sz w:val="21"/>
                  <w:szCs w:val="21"/>
                </w:rPr>
                <w:delText>。</w:delText>
              </w:r>
            </w:del>
            <w:r>
              <w:rPr>
                <w:rFonts w:hAnsi="宋体" w:cs="宋体" w:hint="eastAsia"/>
                <w:sz w:val="21"/>
                <w:szCs w:val="21"/>
              </w:rPr>
              <w:t>优秀得</w:t>
            </w:r>
            <w:del w:id="277" w:author="Lenovo" w:date="2021-06-09T15:36:00Z">
              <w:r>
                <w:rPr>
                  <w:rFonts w:hAnsi="宋体" w:cs="宋体" w:hint="eastAsia"/>
                  <w:sz w:val="21"/>
                  <w:szCs w:val="21"/>
                </w:rPr>
                <w:delText>8-10</w:delText>
              </w:r>
            </w:del>
            <w:ins w:id="278" w:author="Lenovo" w:date="2021-06-09T15:36:00Z">
              <w:r>
                <w:rPr>
                  <w:rFonts w:hAnsi="宋体" w:cs="宋体"/>
                  <w:sz w:val="21"/>
                  <w:szCs w:val="21"/>
                </w:rPr>
                <w:t>5</w:t>
              </w:r>
            </w:ins>
            <w:r>
              <w:rPr>
                <w:rFonts w:hAnsi="宋体" w:cs="宋体" w:hint="eastAsia"/>
                <w:sz w:val="21"/>
                <w:szCs w:val="21"/>
              </w:rPr>
              <w:t>分，良好得</w:t>
            </w:r>
            <w:del w:id="279" w:author="Lenovo" w:date="2021-06-09T15:36:00Z">
              <w:r>
                <w:rPr>
                  <w:rFonts w:hAnsi="宋体" w:cs="宋体" w:hint="eastAsia"/>
                  <w:sz w:val="21"/>
                  <w:szCs w:val="21"/>
                </w:rPr>
                <w:delText>5-7</w:delText>
              </w:r>
            </w:del>
            <w:ins w:id="280" w:author="Lenovo" w:date="2021-06-09T15:36:00Z">
              <w:r>
                <w:rPr>
                  <w:rFonts w:hAnsi="宋体" w:cs="宋体"/>
                  <w:sz w:val="21"/>
                  <w:szCs w:val="21"/>
                </w:rPr>
                <w:t>3-4</w:t>
              </w:r>
            </w:ins>
            <w:r>
              <w:rPr>
                <w:rFonts w:hAnsi="宋体" w:cs="宋体" w:hint="eastAsia"/>
                <w:sz w:val="21"/>
                <w:szCs w:val="21"/>
              </w:rPr>
              <w:t>分，一般得</w:t>
            </w:r>
            <w:ins w:id="281" w:author="Lenovo" w:date="2021-06-09T15:36:00Z">
              <w:r>
                <w:rPr>
                  <w:rFonts w:hAnsi="宋体" w:cs="宋体"/>
                  <w:sz w:val="21"/>
                  <w:szCs w:val="21"/>
                </w:rPr>
                <w:t>1-2</w:t>
              </w:r>
            </w:ins>
            <w:del w:id="282" w:author="Lenovo" w:date="2021-06-09T15:34:00Z">
              <w:r>
                <w:rPr>
                  <w:rFonts w:hAnsi="宋体" w:cs="宋体" w:hint="eastAsia"/>
                  <w:sz w:val="21"/>
                  <w:szCs w:val="21"/>
                </w:rPr>
                <w:delText>2</w:delText>
              </w:r>
            </w:del>
            <w:del w:id="283" w:author="Lenovo" w:date="2021-06-09T15:36:00Z">
              <w:r>
                <w:rPr>
                  <w:rFonts w:hAnsi="宋体" w:cs="宋体" w:hint="eastAsia"/>
                  <w:sz w:val="21"/>
                  <w:szCs w:val="21"/>
                </w:rPr>
                <w:delText>-4</w:delText>
              </w:r>
            </w:del>
            <w:r>
              <w:rPr>
                <w:rFonts w:hAnsi="宋体" w:cs="宋体" w:hint="eastAsia"/>
                <w:sz w:val="21"/>
                <w:szCs w:val="21"/>
              </w:rPr>
              <w:t>分，</w:t>
            </w:r>
            <w:del w:id="284" w:author="Lenovo" w:date="2021-06-09T15:36:00Z">
              <w:r>
                <w:rPr>
                  <w:rFonts w:hAnsi="宋体" w:cs="宋体" w:hint="eastAsia"/>
                  <w:sz w:val="21"/>
                  <w:szCs w:val="21"/>
                </w:rPr>
                <w:delText>未提供或</w:delText>
              </w:r>
            </w:del>
            <w:r>
              <w:rPr>
                <w:rFonts w:hAnsi="宋体" w:cs="宋体" w:hint="eastAsia"/>
                <w:sz w:val="21"/>
                <w:szCs w:val="21"/>
              </w:rPr>
              <w:t>无法使用的得</w:t>
            </w:r>
            <w:r>
              <w:rPr>
                <w:rFonts w:hAnsi="宋体" w:cs="宋体" w:hint="eastAsia"/>
                <w:sz w:val="21"/>
                <w:szCs w:val="21"/>
              </w:rPr>
              <w:t>0</w:t>
            </w:r>
            <w:del w:id="285" w:author="Lenovo" w:date="2021-06-09T15:34:00Z">
              <w:r>
                <w:rPr>
                  <w:rFonts w:hAnsi="宋体" w:cs="宋体" w:hint="eastAsia"/>
                  <w:sz w:val="21"/>
                  <w:szCs w:val="21"/>
                </w:rPr>
                <w:delText>-1</w:delText>
              </w:r>
            </w:del>
            <w:r>
              <w:rPr>
                <w:rFonts w:hAnsi="宋体" w:cs="宋体" w:hint="eastAsia"/>
                <w:sz w:val="21"/>
                <w:szCs w:val="21"/>
              </w:rPr>
              <w:t>分。</w:t>
            </w:r>
          </w:p>
          <w:p w14:paraId="15E31CE2" w14:textId="77777777" w:rsidR="00000000" w:rsidRDefault="00106167">
            <w:pPr>
              <w:pStyle w:val="a0"/>
              <w:rPr>
                <w:rFonts w:hint="eastAsia"/>
                <w:rPrChange w:id="286" w:author="Lenovo" w:date="2021-06-09T15:41:00Z">
                  <w:rPr>
                    <w:rFonts w:hAnsi="宋体" w:cs="宋体"/>
                    <w:sz w:val="21"/>
                    <w:szCs w:val="21"/>
                  </w:rPr>
                </w:rPrChange>
              </w:rPr>
              <w:pPrChange w:id="287" w:author="Lenovo" w:date="2021-06-09T15:41:00Z">
                <w:pPr>
                  <w:ind w:firstLineChars="0" w:firstLine="0"/>
                </w:pPr>
              </w:pPrChange>
            </w:pPr>
            <w:ins w:id="288" w:author="Lenovo" w:date="2021-06-09T15:41:00Z">
              <w:r>
                <w:rPr>
                  <w:rFonts w:hint="eastAsia"/>
                </w:rPr>
                <w:t>注：由投标人现场进行演示，投标人自备设备。</w:t>
              </w:r>
            </w:ins>
          </w:p>
        </w:tc>
      </w:tr>
      <w:tr w:rsidR="00000000" w14:paraId="0C52B904" w14:textId="77777777">
        <w:trPr>
          <w:trHeight w:val="672"/>
          <w:jc w:val="center"/>
        </w:trPr>
        <w:tc>
          <w:tcPr>
            <w:tcW w:w="586" w:type="dxa"/>
            <w:vMerge w:val="restart"/>
            <w:vAlign w:val="center"/>
          </w:tcPr>
          <w:p w14:paraId="253FD50A" w14:textId="77777777" w:rsidR="00000000" w:rsidRDefault="00106167">
            <w:pPr>
              <w:widowControl/>
              <w:ind w:firstLineChars="0" w:firstLine="0"/>
              <w:jc w:val="center"/>
              <w:rPr>
                <w:rFonts w:hAnsi="宋体" w:cs="宋体"/>
                <w:sz w:val="21"/>
                <w:szCs w:val="21"/>
              </w:rPr>
            </w:pPr>
            <w:r>
              <w:rPr>
                <w:rFonts w:hAnsi="宋体" w:cs="宋体" w:hint="eastAsia"/>
                <w:sz w:val="21"/>
                <w:szCs w:val="21"/>
              </w:rPr>
              <w:t>2</w:t>
            </w:r>
          </w:p>
        </w:tc>
        <w:tc>
          <w:tcPr>
            <w:tcW w:w="1004" w:type="dxa"/>
            <w:vMerge w:val="restart"/>
            <w:vAlign w:val="center"/>
          </w:tcPr>
          <w:p w14:paraId="1CDCB5AE" w14:textId="77777777" w:rsidR="00000000" w:rsidRDefault="00106167">
            <w:pPr>
              <w:widowControl/>
              <w:ind w:firstLineChars="0" w:firstLine="0"/>
              <w:jc w:val="center"/>
              <w:rPr>
                <w:rFonts w:hAnsi="宋体" w:cs="宋体"/>
                <w:sz w:val="21"/>
                <w:szCs w:val="21"/>
              </w:rPr>
            </w:pPr>
            <w:r>
              <w:rPr>
                <w:rFonts w:hAnsi="宋体" w:cs="宋体" w:hint="eastAsia"/>
                <w:sz w:val="21"/>
                <w:szCs w:val="21"/>
              </w:rPr>
              <w:t>报价</w:t>
            </w:r>
          </w:p>
          <w:p w14:paraId="5A328DE8" w14:textId="77777777" w:rsidR="00000000" w:rsidRDefault="00106167">
            <w:pPr>
              <w:widowControl/>
              <w:ind w:firstLineChars="0" w:firstLine="0"/>
              <w:jc w:val="center"/>
              <w:rPr>
                <w:rFonts w:hAnsi="宋体" w:cs="宋体"/>
                <w:sz w:val="21"/>
                <w:szCs w:val="21"/>
              </w:rPr>
            </w:pPr>
            <w:r>
              <w:rPr>
                <w:rFonts w:hAnsi="宋体" w:cs="宋体" w:hint="eastAsia"/>
                <w:sz w:val="21"/>
                <w:szCs w:val="21"/>
              </w:rPr>
              <w:t>情况</w:t>
            </w:r>
          </w:p>
        </w:tc>
        <w:tc>
          <w:tcPr>
            <w:tcW w:w="836" w:type="dxa"/>
            <w:vMerge w:val="restart"/>
            <w:vAlign w:val="center"/>
          </w:tcPr>
          <w:p w14:paraId="607AD1E0" w14:textId="77777777" w:rsidR="00000000" w:rsidRDefault="00106167">
            <w:pPr>
              <w:widowControl/>
              <w:ind w:firstLineChars="0" w:firstLine="0"/>
              <w:jc w:val="center"/>
              <w:rPr>
                <w:rFonts w:hAnsi="宋体" w:cs="宋体"/>
                <w:sz w:val="21"/>
                <w:szCs w:val="21"/>
              </w:rPr>
            </w:pPr>
            <w:r>
              <w:rPr>
                <w:rFonts w:hAnsi="宋体" w:cs="宋体" w:hint="eastAsia"/>
                <w:sz w:val="21"/>
                <w:szCs w:val="21"/>
              </w:rPr>
              <w:t>40</w:t>
            </w:r>
            <w:r>
              <w:rPr>
                <w:rFonts w:hAnsi="宋体" w:cs="宋体" w:hint="eastAsia"/>
                <w:sz w:val="21"/>
                <w:szCs w:val="21"/>
              </w:rPr>
              <w:t>分</w:t>
            </w:r>
          </w:p>
        </w:tc>
        <w:tc>
          <w:tcPr>
            <w:tcW w:w="1172" w:type="dxa"/>
            <w:vMerge w:val="restart"/>
            <w:vAlign w:val="center"/>
          </w:tcPr>
          <w:p w14:paraId="62D25AFC" w14:textId="77777777" w:rsidR="00000000" w:rsidRDefault="00106167">
            <w:pPr>
              <w:widowControl/>
              <w:ind w:firstLineChars="0" w:firstLine="0"/>
              <w:jc w:val="center"/>
              <w:rPr>
                <w:rFonts w:hAnsi="宋体" w:cs="宋体"/>
                <w:sz w:val="21"/>
                <w:szCs w:val="21"/>
              </w:rPr>
            </w:pPr>
            <w:r>
              <w:rPr>
                <w:rFonts w:hAnsi="宋体" w:cs="宋体" w:hint="eastAsia"/>
                <w:sz w:val="21"/>
                <w:szCs w:val="21"/>
              </w:rPr>
              <w:t>服务报价（</w:t>
            </w:r>
            <w:r>
              <w:rPr>
                <w:rFonts w:hAnsi="宋体" w:cs="宋体" w:hint="eastAsia"/>
                <w:sz w:val="21"/>
                <w:szCs w:val="21"/>
              </w:rPr>
              <w:t>40</w:t>
            </w:r>
            <w:r>
              <w:rPr>
                <w:rFonts w:hAnsi="宋体" w:cs="宋体" w:hint="eastAsia"/>
                <w:sz w:val="21"/>
                <w:szCs w:val="21"/>
              </w:rPr>
              <w:t>分）</w:t>
            </w:r>
          </w:p>
        </w:tc>
        <w:tc>
          <w:tcPr>
            <w:tcW w:w="6571" w:type="dxa"/>
            <w:vAlign w:val="center"/>
          </w:tcPr>
          <w:p w14:paraId="3AF962DE" w14:textId="77777777" w:rsidR="00000000" w:rsidRDefault="00106167">
            <w:pPr>
              <w:widowControl/>
              <w:ind w:firstLineChars="0" w:firstLine="0"/>
              <w:rPr>
                <w:rFonts w:hAnsi="宋体" w:cs="宋体" w:hint="eastAsia"/>
                <w:sz w:val="21"/>
                <w:szCs w:val="21"/>
              </w:rPr>
            </w:pPr>
            <w:r>
              <w:rPr>
                <w:rFonts w:hAnsi="宋体" w:cs="宋体" w:hint="eastAsia"/>
                <w:sz w:val="21"/>
                <w:szCs w:val="21"/>
              </w:rPr>
              <w:t>对外员工招聘：以所有有效响应人各项报价合计最终报价的平均价格为基准报价，低于等于基准价得</w:t>
            </w:r>
            <w:r>
              <w:rPr>
                <w:rFonts w:hAnsi="宋体" w:cs="宋体" w:hint="eastAsia"/>
                <w:sz w:val="21"/>
                <w:szCs w:val="21"/>
              </w:rPr>
              <w:t>12</w:t>
            </w:r>
            <w:r>
              <w:rPr>
                <w:rFonts w:hAnsi="宋体" w:cs="宋体" w:hint="eastAsia"/>
                <w:sz w:val="21"/>
                <w:szCs w:val="21"/>
              </w:rPr>
              <w:t>分，每高于基准价</w:t>
            </w:r>
            <w:r>
              <w:rPr>
                <w:rFonts w:hAnsi="宋体" w:cs="宋体" w:hint="eastAsia"/>
                <w:sz w:val="21"/>
                <w:szCs w:val="21"/>
              </w:rPr>
              <w:t>1%</w:t>
            </w:r>
            <w:r>
              <w:rPr>
                <w:rFonts w:hAnsi="宋体" w:cs="宋体" w:hint="eastAsia"/>
                <w:sz w:val="21"/>
                <w:szCs w:val="21"/>
              </w:rPr>
              <w:t>扣</w:t>
            </w:r>
            <w:r>
              <w:rPr>
                <w:rFonts w:hAnsi="宋体" w:cs="宋体" w:hint="eastAsia"/>
                <w:sz w:val="21"/>
                <w:szCs w:val="21"/>
              </w:rPr>
              <w:t>0.2</w:t>
            </w:r>
            <w:r>
              <w:rPr>
                <w:rFonts w:hAnsi="宋体" w:cs="宋体" w:hint="eastAsia"/>
                <w:sz w:val="21"/>
                <w:szCs w:val="21"/>
              </w:rPr>
              <w:t>分，扣完为止。不足</w:t>
            </w:r>
            <w:r>
              <w:rPr>
                <w:rFonts w:hAnsi="宋体" w:cs="宋体" w:hint="eastAsia"/>
                <w:sz w:val="21"/>
                <w:szCs w:val="21"/>
              </w:rPr>
              <w:t>1%</w:t>
            </w:r>
            <w:r>
              <w:rPr>
                <w:rFonts w:hAnsi="宋体" w:cs="宋体" w:hint="eastAsia"/>
                <w:sz w:val="21"/>
                <w:szCs w:val="21"/>
              </w:rPr>
              <w:t>按</w:t>
            </w:r>
            <w:r>
              <w:rPr>
                <w:rFonts w:hAnsi="宋体" w:cs="宋体" w:hint="eastAsia"/>
                <w:sz w:val="21"/>
                <w:szCs w:val="21"/>
              </w:rPr>
              <w:t>1%</w:t>
            </w:r>
            <w:r>
              <w:rPr>
                <w:rFonts w:hAnsi="宋体" w:cs="宋体" w:hint="eastAsia"/>
                <w:sz w:val="21"/>
                <w:szCs w:val="21"/>
              </w:rPr>
              <w:t>扣除。</w:t>
            </w:r>
          </w:p>
        </w:tc>
      </w:tr>
      <w:tr w:rsidR="00000000" w14:paraId="684EDD88" w14:textId="77777777">
        <w:trPr>
          <w:trHeight w:val="998"/>
          <w:jc w:val="center"/>
        </w:trPr>
        <w:tc>
          <w:tcPr>
            <w:tcW w:w="586" w:type="dxa"/>
            <w:vMerge/>
            <w:vAlign w:val="center"/>
          </w:tcPr>
          <w:p w14:paraId="5C90842D" w14:textId="77777777" w:rsidR="00000000" w:rsidRDefault="00106167">
            <w:pPr>
              <w:widowControl/>
              <w:ind w:firstLineChars="0" w:firstLine="0"/>
              <w:jc w:val="center"/>
              <w:rPr>
                <w:rFonts w:hAnsi="宋体" w:cs="宋体"/>
                <w:sz w:val="21"/>
                <w:szCs w:val="21"/>
              </w:rPr>
            </w:pPr>
          </w:p>
        </w:tc>
        <w:tc>
          <w:tcPr>
            <w:tcW w:w="1004" w:type="dxa"/>
            <w:vMerge/>
            <w:vAlign w:val="center"/>
          </w:tcPr>
          <w:p w14:paraId="2F2B9541" w14:textId="77777777" w:rsidR="00000000" w:rsidRDefault="00106167">
            <w:pPr>
              <w:widowControl/>
              <w:ind w:firstLineChars="0" w:firstLine="0"/>
              <w:jc w:val="center"/>
              <w:rPr>
                <w:rFonts w:hAnsi="宋体" w:cs="宋体"/>
                <w:sz w:val="21"/>
                <w:szCs w:val="21"/>
              </w:rPr>
            </w:pPr>
          </w:p>
        </w:tc>
        <w:tc>
          <w:tcPr>
            <w:tcW w:w="836" w:type="dxa"/>
            <w:vMerge/>
            <w:vAlign w:val="center"/>
          </w:tcPr>
          <w:p w14:paraId="3609AF76" w14:textId="77777777" w:rsidR="00000000" w:rsidRDefault="00106167">
            <w:pPr>
              <w:widowControl/>
              <w:ind w:firstLineChars="0" w:firstLine="0"/>
              <w:jc w:val="center"/>
              <w:rPr>
                <w:rFonts w:hAnsi="宋体" w:cs="宋体"/>
                <w:sz w:val="21"/>
                <w:szCs w:val="21"/>
              </w:rPr>
            </w:pPr>
          </w:p>
        </w:tc>
        <w:tc>
          <w:tcPr>
            <w:tcW w:w="1172" w:type="dxa"/>
            <w:vMerge/>
            <w:vAlign w:val="center"/>
          </w:tcPr>
          <w:p w14:paraId="2C9D1B55" w14:textId="77777777" w:rsidR="00000000" w:rsidRDefault="00106167">
            <w:pPr>
              <w:widowControl/>
              <w:ind w:firstLineChars="0" w:firstLine="0"/>
              <w:jc w:val="center"/>
              <w:rPr>
                <w:rFonts w:hAnsi="宋体" w:cs="宋体"/>
                <w:sz w:val="21"/>
                <w:szCs w:val="21"/>
              </w:rPr>
            </w:pPr>
          </w:p>
        </w:tc>
        <w:tc>
          <w:tcPr>
            <w:tcW w:w="6571" w:type="dxa"/>
            <w:vAlign w:val="center"/>
          </w:tcPr>
          <w:p w14:paraId="222E6113" w14:textId="77777777" w:rsidR="00000000" w:rsidRDefault="00106167">
            <w:pPr>
              <w:widowControl/>
              <w:ind w:firstLineChars="0" w:firstLine="0"/>
              <w:rPr>
                <w:rFonts w:hAnsi="宋体" w:cs="宋体"/>
                <w:sz w:val="21"/>
                <w:szCs w:val="21"/>
              </w:rPr>
            </w:pPr>
            <w:r>
              <w:rPr>
                <w:rFonts w:hAnsi="宋体" w:cs="宋体" w:hint="eastAsia"/>
                <w:sz w:val="21"/>
                <w:szCs w:val="21"/>
              </w:rPr>
              <w:t>省局（公司</w:t>
            </w:r>
            <w:r>
              <w:rPr>
                <w:rFonts w:hAnsi="宋体" w:cs="宋体" w:hint="eastAsia"/>
                <w:sz w:val="21"/>
                <w:szCs w:val="21"/>
              </w:rPr>
              <w:t>）机关、专业公司遴选工作人员：以所有有效响应人各项报价合计最终报价的平均价格为基准报价，低于等于基准价得</w:t>
            </w:r>
            <w:r>
              <w:rPr>
                <w:rFonts w:hAnsi="宋体" w:cs="宋体" w:hint="eastAsia"/>
                <w:sz w:val="21"/>
                <w:szCs w:val="21"/>
              </w:rPr>
              <w:t>6</w:t>
            </w:r>
            <w:r>
              <w:rPr>
                <w:rFonts w:hAnsi="宋体" w:cs="宋体" w:hint="eastAsia"/>
                <w:sz w:val="21"/>
                <w:szCs w:val="21"/>
              </w:rPr>
              <w:t>分，每高于基准价</w:t>
            </w:r>
            <w:r>
              <w:rPr>
                <w:rFonts w:hAnsi="宋体" w:cs="宋体" w:hint="eastAsia"/>
                <w:sz w:val="21"/>
                <w:szCs w:val="21"/>
              </w:rPr>
              <w:t>1%</w:t>
            </w:r>
            <w:r>
              <w:rPr>
                <w:rFonts w:hAnsi="宋体" w:cs="宋体" w:hint="eastAsia"/>
                <w:sz w:val="21"/>
                <w:szCs w:val="21"/>
              </w:rPr>
              <w:t>扣</w:t>
            </w:r>
            <w:r>
              <w:rPr>
                <w:rFonts w:hAnsi="宋体" w:cs="宋体" w:hint="eastAsia"/>
                <w:sz w:val="21"/>
                <w:szCs w:val="21"/>
              </w:rPr>
              <w:t>0.1</w:t>
            </w:r>
            <w:r>
              <w:rPr>
                <w:rFonts w:hAnsi="宋体" w:cs="宋体" w:hint="eastAsia"/>
                <w:sz w:val="21"/>
                <w:szCs w:val="21"/>
              </w:rPr>
              <w:t>分，扣完为止。不足</w:t>
            </w:r>
            <w:r>
              <w:rPr>
                <w:rFonts w:hAnsi="宋体" w:cs="宋体" w:hint="eastAsia"/>
                <w:sz w:val="21"/>
                <w:szCs w:val="21"/>
              </w:rPr>
              <w:t>1%</w:t>
            </w:r>
            <w:r>
              <w:rPr>
                <w:rFonts w:hAnsi="宋体" w:cs="宋体" w:hint="eastAsia"/>
                <w:sz w:val="21"/>
                <w:szCs w:val="21"/>
              </w:rPr>
              <w:t>按</w:t>
            </w:r>
            <w:r>
              <w:rPr>
                <w:rFonts w:hAnsi="宋体" w:cs="宋体" w:hint="eastAsia"/>
                <w:sz w:val="21"/>
                <w:szCs w:val="21"/>
              </w:rPr>
              <w:t>1%</w:t>
            </w:r>
            <w:r>
              <w:rPr>
                <w:rFonts w:hAnsi="宋体" w:cs="宋体" w:hint="eastAsia"/>
                <w:sz w:val="21"/>
                <w:szCs w:val="21"/>
              </w:rPr>
              <w:t>扣除。</w:t>
            </w:r>
          </w:p>
        </w:tc>
      </w:tr>
      <w:tr w:rsidR="00000000" w14:paraId="1F566C45" w14:textId="77777777">
        <w:trPr>
          <w:trHeight w:val="151"/>
          <w:jc w:val="center"/>
        </w:trPr>
        <w:tc>
          <w:tcPr>
            <w:tcW w:w="586" w:type="dxa"/>
            <w:vMerge/>
            <w:vAlign w:val="center"/>
          </w:tcPr>
          <w:p w14:paraId="34959D1F" w14:textId="77777777" w:rsidR="00000000" w:rsidRDefault="00106167">
            <w:pPr>
              <w:widowControl/>
              <w:ind w:firstLineChars="0" w:firstLine="0"/>
              <w:jc w:val="center"/>
              <w:rPr>
                <w:rFonts w:hAnsi="宋体" w:cs="宋体"/>
                <w:sz w:val="21"/>
                <w:szCs w:val="21"/>
              </w:rPr>
            </w:pPr>
          </w:p>
        </w:tc>
        <w:tc>
          <w:tcPr>
            <w:tcW w:w="1004" w:type="dxa"/>
            <w:vMerge/>
            <w:vAlign w:val="center"/>
          </w:tcPr>
          <w:p w14:paraId="6AB98B9F" w14:textId="77777777" w:rsidR="00000000" w:rsidRDefault="00106167">
            <w:pPr>
              <w:widowControl/>
              <w:ind w:firstLineChars="0" w:firstLine="0"/>
              <w:jc w:val="center"/>
              <w:rPr>
                <w:rFonts w:hAnsi="宋体" w:cs="宋体"/>
                <w:sz w:val="21"/>
                <w:szCs w:val="21"/>
              </w:rPr>
            </w:pPr>
          </w:p>
        </w:tc>
        <w:tc>
          <w:tcPr>
            <w:tcW w:w="836" w:type="dxa"/>
            <w:vMerge/>
            <w:vAlign w:val="center"/>
          </w:tcPr>
          <w:p w14:paraId="6B2E3909" w14:textId="77777777" w:rsidR="00000000" w:rsidRDefault="00106167">
            <w:pPr>
              <w:widowControl/>
              <w:ind w:firstLineChars="0" w:firstLine="0"/>
              <w:jc w:val="center"/>
              <w:rPr>
                <w:rFonts w:hAnsi="宋体" w:cs="宋体"/>
                <w:sz w:val="21"/>
                <w:szCs w:val="21"/>
              </w:rPr>
            </w:pPr>
          </w:p>
        </w:tc>
        <w:tc>
          <w:tcPr>
            <w:tcW w:w="1172" w:type="dxa"/>
            <w:vMerge/>
            <w:vAlign w:val="center"/>
          </w:tcPr>
          <w:p w14:paraId="674F0C26" w14:textId="77777777" w:rsidR="00000000" w:rsidRDefault="00106167">
            <w:pPr>
              <w:widowControl/>
              <w:ind w:firstLineChars="0" w:firstLine="0"/>
              <w:jc w:val="center"/>
              <w:rPr>
                <w:rFonts w:hAnsi="宋体" w:cs="宋体"/>
                <w:sz w:val="21"/>
                <w:szCs w:val="21"/>
              </w:rPr>
            </w:pPr>
          </w:p>
        </w:tc>
        <w:tc>
          <w:tcPr>
            <w:tcW w:w="6571" w:type="dxa"/>
            <w:vAlign w:val="center"/>
          </w:tcPr>
          <w:p w14:paraId="5E91EDA3" w14:textId="77777777" w:rsidR="00000000" w:rsidRDefault="00106167">
            <w:pPr>
              <w:widowControl/>
              <w:ind w:firstLineChars="0" w:firstLine="0"/>
              <w:rPr>
                <w:rFonts w:hAnsi="宋体" w:cs="宋体"/>
                <w:sz w:val="21"/>
                <w:szCs w:val="21"/>
              </w:rPr>
            </w:pPr>
            <w:r>
              <w:rPr>
                <w:rFonts w:hAnsi="宋体" w:cs="宋体" w:hint="eastAsia"/>
                <w:sz w:val="21"/>
                <w:szCs w:val="21"/>
              </w:rPr>
              <w:t>全省行业人才综合测评：以所有有效响应人各项报价合计最终报价的平均价格为基准报价，低于等于基准价得</w:t>
            </w:r>
            <w:r>
              <w:rPr>
                <w:rFonts w:hAnsi="宋体" w:cs="宋体" w:hint="eastAsia"/>
                <w:sz w:val="21"/>
                <w:szCs w:val="21"/>
              </w:rPr>
              <w:t>6</w:t>
            </w:r>
            <w:r>
              <w:rPr>
                <w:rFonts w:hAnsi="宋体" w:cs="宋体" w:hint="eastAsia"/>
                <w:sz w:val="21"/>
                <w:szCs w:val="21"/>
              </w:rPr>
              <w:t>分，每高于基准价</w:t>
            </w:r>
            <w:r>
              <w:rPr>
                <w:rFonts w:hAnsi="宋体" w:cs="宋体" w:hint="eastAsia"/>
                <w:sz w:val="21"/>
                <w:szCs w:val="21"/>
              </w:rPr>
              <w:t>1%</w:t>
            </w:r>
            <w:r>
              <w:rPr>
                <w:rFonts w:hAnsi="宋体" w:cs="宋体" w:hint="eastAsia"/>
                <w:sz w:val="21"/>
                <w:szCs w:val="21"/>
              </w:rPr>
              <w:t>扣</w:t>
            </w:r>
            <w:r>
              <w:rPr>
                <w:rFonts w:hAnsi="宋体" w:cs="宋体" w:hint="eastAsia"/>
                <w:sz w:val="21"/>
                <w:szCs w:val="21"/>
              </w:rPr>
              <w:t>0.1</w:t>
            </w:r>
            <w:r>
              <w:rPr>
                <w:rFonts w:hAnsi="宋体" w:cs="宋体" w:hint="eastAsia"/>
                <w:sz w:val="21"/>
                <w:szCs w:val="21"/>
              </w:rPr>
              <w:t>分，扣完为止。不足</w:t>
            </w:r>
            <w:r>
              <w:rPr>
                <w:rFonts w:hAnsi="宋体" w:cs="宋体" w:hint="eastAsia"/>
                <w:sz w:val="21"/>
                <w:szCs w:val="21"/>
              </w:rPr>
              <w:t>1%</w:t>
            </w:r>
            <w:r>
              <w:rPr>
                <w:rFonts w:hAnsi="宋体" w:cs="宋体" w:hint="eastAsia"/>
                <w:sz w:val="21"/>
                <w:szCs w:val="21"/>
              </w:rPr>
              <w:t>按</w:t>
            </w:r>
            <w:r>
              <w:rPr>
                <w:rFonts w:hAnsi="宋体" w:cs="宋体" w:hint="eastAsia"/>
                <w:sz w:val="21"/>
                <w:szCs w:val="21"/>
              </w:rPr>
              <w:t>1%</w:t>
            </w:r>
            <w:r>
              <w:rPr>
                <w:rFonts w:hAnsi="宋体" w:cs="宋体" w:hint="eastAsia"/>
                <w:sz w:val="21"/>
                <w:szCs w:val="21"/>
              </w:rPr>
              <w:t>扣除。</w:t>
            </w:r>
          </w:p>
        </w:tc>
      </w:tr>
      <w:tr w:rsidR="00000000" w14:paraId="56CA22CA" w14:textId="77777777">
        <w:trPr>
          <w:trHeight w:val="395"/>
          <w:jc w:val="center"/>
        </w:trPr>
        <w:tc>
          <w:tcPr>
            <w:tcW w:w="586" w:type="dxa"/>
            <w:vMerge/>
            <w:vAlign w:val="center"/>
          </w:tcPr>
          <w:p w14:paraId="518455AD" w14:textId="77777777" w:rsidR="00000000" w:rsidRDefault="00106167">
            <w:pPr>
              <w:widowControl/>
              <w:ind w:firstLineChars="0" w:firstLine="0"/>
              <w:jc w:val="center"/>
              <w:rPr>
                <w:rFonts w:hAnsi="宋体" w:cs="宋体"/>
                <w:sz w:val="21"/>
                <w:szCs w:val="21"/>
              </w:rPr>
            </w:pPr>
          </w:p>
        </w:tc>
        <w:tc>
          <w:tcPr>
            <w:tcW w:w="1004" w:type="dxa"/>
            <w:vMerge/>
            <w:vAlign w:val="center"/>
          </w:tcPr>
          <w:p w14:paraId="5CD7BA0B" w14:textId="77777777" w:rsidR="00000000" w:rsidRDefault="00106167">
            <w:pPr>
              <w:widowControl/>
              <w:ind w:firstLineChars="0" w:firstLine="0"/>
              <w:jc w:val="center"/>
              <w:rPr>
                <w:rFonts w:hAnsi="宋体" w:cs="宋体"/>
                <w:sz w:val="21"/>
                <w:szCs w:val="21"/>
              </w:rPr>
            </w:pPr>
          </w:p>
        </w:tc>
        <w:tc>
          <w:tcPr>
            <w:tcW w:w="836" w:type="dxa"/>
            <w:vMerge/>
            <w:vAlign w:val="center"/>
          </w:tcPr>
          <w:p w14:paraId="5B091CEC" w14:textId="77777777" w:rsidR="00000000" w:rsidRDefault="00106167">
            <w:pPr>
              <w:widowControl/>
              <w:ind w:firstLineChars="0" w:firstLine="0"/>
              <w:jc w:val="center"/>
              <w:rPr>
                <w:rFonts w:hAnsi="宋体" w:cs="宋体"/>
                <w:sz w:val="21"/>
                <w:szCs w:val="21"/>
              </w:rPr>
            </w:pPr>
          </w:p>
        </w:tc>
        <w:tc>
          <w:tcPr>
            <w:tcW w:w="1172" w:type="dxa"/>
            <w:vMerge/>
            <w:vAlign w:val="center"/>
          </w:tcPr>
          <w:p w14:paraId="07A77D47" w14:textId="77777777" w:rsidR="00000000" w:rsidRDefault="00106167">
            <w:pPr>
              <w:widowControl/>
              <w:ind w:firstLineChars="0" w:firstLine="0"/>
              <w:jc w:val="center"/>
              <w:rPr>
                <w:rFonts w:hAnsi="宋体" w:cs="宋体"/>
                <w:sz w:val="21"/>
                <w:szCs w:val="21"/>
              </w:rPr>
            </w:pPr>
          </w:p>
        </w:tc>
        <w:tc>
          <w:tcPr>
            <w:tcW w:w="6571" w:type="dxa"/>
            <w:vAlign w:val="center"/>
          </w:tcPr>
          <w:p w14:paraId="3F7DC3B7" w14:textId="77777777" w:rsidR="00000000" w:rsidRDefault="00106167">
            <w:pPr>
              <w:widowControl/>
              <w:ind w:firstLineChars="0" w:firstLine="0"/>
              <w:rPr>
                <w:rFonts w:hAnsi="宋体" w:cs="宋体"/>
                <w:sz w:val="21"/>
                <w:szCs w:val="21"/>
              </w:rPr>
            </w:pPr>
            <w:r>
              <w:rPr>
                <w:rFonts w:hAnsi="宋体" w:cs="宋体" w:hint="eastAsia"/>
                <w:sz w:val="21"/>
                <w:szCs w:val="21"/>
              </w:rPr>
              <w:t>职业技能鉴定：以所有有效响应人各项报价合计最终报价的平均价格为基准报价，低于等于基准价得</w:t>
            </w:r>
            <w:r>
              <w:rPr>
                <w:rFonts w:hAnsi="宋体" w:cs="宋体" w:hint="eastAsia"/>
                <w:sz w:val="21"/>
                <w:szCs w:val="21"/>
              </w:rPr>
              <w:t>6</w:t>
            </w:r>
            <w:r>
              <w:rPr>
                <w:rFonts w:hAnsi="宋体" w:cs="宋体" w:hint="eastAsia"/>
                <w:sz w:val="21"/>
                <w:szCs w:val="21"/>
              </w:rPr>
              <w:t>分，每高于基准价</w:t>
            </w:r>
            <w:r>
              <w:rPr>
                <w:rFonts w:hAnsi="宋体" w:cs="宋体" w:hint="eastAsia"/>
                <w:sz w:val="21"/>
                <w:szCs w:val="21"/>
              </w:rPr>
              <w:t>1%</w:t>
            </w:r>
            <w:r>
              <w:rPr>
                <w:rFonts w:hAnsi="宋体" w:cs="宋体" w:hint="eastAsia"/>
                <w:sz w:val="21"/>
                <w:szCs w:val="21"/>
              </w:rPr>
              <w:t>扣</w:t>
            </w:r>
            <w:r>
              <w:rPr>
                <w:rFonts w:hAnsi="宋体" w:cs="宋体" w:hint="eastAsia"/>
                <w:sz w:val="21"/>
                <w:szCs w:val="21"/>
              </w:rPr>
              <w:t>0.1</w:t>
            </w:r>
            <w:r>
              <w:rPr>
                <w:rFonts w:hAnsi="宋体" w:cs="宋体" w:hint="eastAsia"/>
                <w:sz w:val="21"/>
                <w:szCs w:val="21"/>
              </w:rPr>
              <w:t>分，扣完为止。不足</w:t>
            </w:r>
            <w:r>
              <w:rPr>
                <w:rFonts w:hAnsi="宋体" w:cs="宋体" w:hint="eastAsia"/>
                <w:sz w:val="21"/>
                <w:szCs w:val="21"/>
              </w:rPr>
              <w:t>1%</w:t>
            </w:r>
            <w:r>
              <w:rPr>
                <w:rFonts w:hAnsi="宋体" w:cs="宋体" w:hint="eastAsia"/>
                <w:sz w:val="21"/>
                <w:szCs w:val="21"/>
              </w:rPr>
              <w:t>按</w:t>
            </w:r>
            <w:r>
              <w:rPr>
                <w:rFonts w:hAnsi="宋体" w:cs="宋体" w:hint="eastAsia"/>
                <w:sz w:val="21"/>
                <w:szCs w:val="21"/>
              </w:rPr>
              <w:t>1%</w:t>
            </w:r>
            <w:r>
              <w:rPr>
                <w:rFonts w:hAnsi="宋体" w:cs="宋体" w:hint="eastAsia"/>
                <w:sz w:val="21"/>
                <w:szCs w:val="21"/>
              </w:rPr>
              <w:t>扣除。</w:t>
            </w:r>
          </w:p>
        </w:tc>
      </w:tr>
      <w:tr w:rsidR="00000000" w14:paraId="09E75088" w14:textId="77777777">
        <w:trPr>
          <w:trHeight w:val="518"/>
          <w:jc w:val="center"/>
        </w:trPr>
        <w:tc>
          <w:tcPr>
            <w:tcW w:w="586" w:type="dxa"/>
            <w:vMerge/>
            <w:vAlign w:val="center"/>
          </w:tcPr>
          <w:p w14:paraId="23A57B06" w14:textId="77777777" w:rsidR="00000000" w:rsidRDefault="00106167">
            <w:pPr>
              <w:widowControl/>
              <w:ind w:firstLineChars="0" w:firstLine="0"/>
              <w:jc w:val="center"/>
              <w:rPr>
                <w:rFonts w:hAnsi="宋体" w:cs="宋体"/>
                <w:sz w:val="21"/>
                <w:szCs w:val="21"/>
              </w:rPr>
            </w:pPr>
          </w:p>
        </w:tc>
        <w:tc>
          <w:tcPr>
            <w:tcW w:w="1004" w:type="dxa"/>
            <w:vMerge/>
            <w:vAlign w:val="center"/>
          </w:tcPr>
          <w:p w14:paraId="1E6D4E47" w14:textId="77777777" w:rsidR="00000000" w:rsidRDefault="00106167">
            <w:pPr>
              <w:widowControl/>
              <w:ind w:firstLineChars="0" w:firstLine="0"/>
              <w:jc w:val="center"/>
              <w:rPr>
                <w:rFonts w:hAnsi="宋体" w:cs="宋体"/>
                <w:sz w:val="21"/>
                <w:szCs w:val="21"/>
              </w:rPr>
            </w:pPr>
          </w:p>
        </w:tc>
        <w:tc>
          <w:tcPr>
            <w:tcW w:w="836" w:type="dxa"/>
            <w:vMerge/>
            <w:vAlign w:val="center"/>
          </w:tcPr>
          <w:p w14:paraId="6260BD00" w14:textId="77777777" w:rsidR="00000000" w:rsidRDefault="00106167">
            <w:pPr>
              <w:widowControl/>
              <w:ind w:firstLineChars="0" w:firstLine="0"/>
              <w:jc w:val="center"/>
              <w:rPr>
                <w:rFonts w:hAnsi="宋体" w:cs="宋体"/>
                <w:sz w:val="21"/>
                <w:szCs w:val="21"/>
              </w:rPr>
            </w:pPr>
          </w:p>
        </w:tc>
        <w:tc>
          <w:tcPr>
            <w:tcW w:w="1172" w:type="dxa"/>
            <w:vMerge/>
            <w:vAlign w:val="center"/>
          </w:tcPr>
          <w:p w14:paraId="343FA695" w14:textId="77777777" w:rsidR="00000000" w:rsidRDefault="00106167">
            <w:pPr>
              <w:widowControl/>
              <w:ind w:firstLineChars="0" w:firstLine="0"/>
              <w:jc w:val="center"/>
              <w:rPr>
                <w:rFonts w:hAnsi="宋体" w:cs="宋体"/>
                <w:sz w:val="21"/>
                <w:szCs w:val="21"/>
              </w:rPr>
            </w:pPr>
          </w:p>
        </w:tc>
        <w:tc>
          <w:tcPr>
            <w:tcW w:w="6571" w:type="dxa"/>
            <w:vAlign w:val="center"/>
          </w:tcPr>
          <w:p w14:paraId="08E66618" w14:textId="77777777" w:rsidR="00000000" w:rsidRDefault="00106167">
            <w:pPr>
              <w:widowControl/>
              <w:ind w:firstLineChars="0" w:firstLine="0"/>
              <w:rPr>
                <w:rFonts w:hAnsi="宋体" w:cs="宋体"/>
                <w:sz w:val="21"/>
                <w:szCs w:val="21"/>
              </w:rPr>
            </w:pPr>
            <w:r>
              <w:rPr>
                <w:rFonts w:hAnsi="宋体" w:cs="宋体" w:hint="eastAsia"/>
                <w:sz w:val="21"/>
                <w:szCs w:val="21"/>
              </w:rPr>
              <w:t>烟草行业特有职业资格（岗位等级）证书复核：以所有有效响应人各项报价合计最终报价的平均价格为基准报价，低于等于基准价得</w:t>
            </w:r>
            <w:r>
              <w:rPr>
                <w:rFonts w:hAnsi="宋体" w:cs="宋体" w:hint="eastAsia"/>
                <w:sz w:val="21"/>
                <w:szCs w:val="21"/>
              </w:rPr>
              <w:t>6</w:t>
            </w:r>
            <w:r>
              <w:rPr>
                <w:rFonts w:hAnsi="宋体" w:cs="宋体" w:hint="eastAsia"/>
                <w:sz w:val="21"/>
                <w:szCs w:val="21"/>
              </w:rPr>
              <w:t>分，每高于基准价</w:t>
            </w:r>
            <w:r>
              <w:rPr>
                <w:rFonts w:hAnsi="宋体" w:cs="宋体" w:hint="eastAsia"/>
                <w:sz w:val="21"/>
                <w:szCs w:val="21"/>
              </w:rPr>
              <w:t>1%</w:t>
            </w:r>
            <w:r>
              <w:rPr>
                <w:rFonts w:hAnsi="宋体" w:cs="宋体" w:hint="eastAsia"/>
                <w:sz w:val="21"/>
                <w:szCs w:val="21"/>
              </w:rPr>
              <w:t>扣</w:t>
            </w:r>
            <w:r>
              <w:rPr>
                <w:rFonts w:hAnsi="宋体" w:cs="宋体" w:hint="eastAsia"/>
                <w:sz w:val="21"/>
                <w:szCs w:val="21"/>
              </w:rPr>
              <w:t>0.1</w:t>
            </w:r>
            <w:r>
              <w:rPr>
                <w:rFonts w:hAnsi="宋体" w:cs="宋体" w:hint="eastAsia"/>
                <w:sz w:val="21"/>
                <w:szCs w:val="21"/>
              </w:rPr>
              <w:t>分，扣完为止。不足</w:t>
            </w:r>
            <w:r>
              <w:rPr>
                <w:rFonts w:hAnsi="宋体" w:cs="宋体" w:hint="eastAsia"/>
                <w:sz w:val="21"/>
                <w:szCs w:val="21"/>
              </w:rPr>
              <w:t>1%</w:t>
            </w:r>
            <w:r>
              <w:rPr>
                <w:rFonts w:hAnsi="宋体" w:cs="宋体" w:hint="eastAsia"/>
                <w:sz w:val="21"/>
                <w:szCs w:val="21"/>
              </w:rPr>
              <w:t>按</w:t>
            </w:r>
            <w:r>
              <w:rPr>
                <w:rFonts w:hAnsi="宋体" w:cs="宋体" w:hint="eastAsia"/>
                <w:sz w:val="21"/>
                <w:szCs w:val="21"/>
              </w:rPr>
              <w:t>1%</w:t>
            </w:r>
            <w:r>
              <w:rPr>
                <w:rFonts w:hAnsi="宋体" w:cs="宋体" w:hint="eastAsia"/>
                <w:sz w:val="21"/>
                <w:szCs w:val="21"/>
              </w:rPr>
              <w:t>扣除。</w:t>
            </w:r>
          </w:p>
        </w:tc>
      </w:tr>
      <w:tr w:rsidR="00000000" w14:paraId="4B38A334" w14:textId="77777777">
        <w:trPr>
          <w:trHeight w:val="395"/>
          <w:jc w:val="center"/>
        </w:trPr>
        <w:tc>
          <w:tcPr>
            <w:tcW w:w="586" w:type="dxa"/>
            <w:vMerge/>
            <w:vAlign w:val="center"/>
          </w:tcPr>
          <w:p w14:paraId="0A093286" w14:textId="77777777" w:rsidR="00000000" w:rsidRDefault="00106167">
            <w:pPr>
              <w:widowControl/>
              <w:ind w:firstLineChars="0" w:firstLine="0"/>
              <w:jc w:val="center"/>
              <w:rPr>
                <w:rFonts w:hAnsi="宋体" w:cs="宋体"/>
                <w:sz w:val="21"/>
                <w:szCs w:val="21"/>
              </w:rPr>
            </w:pPr>
          </w:p>
        </w:tc>
        <w:tc>
          <w:tcPr>
            <w:tcW w:w="1004" w:type="dxa"/>
            <w:vMerge/>
            <w:vAlign w:val="center"/>
          </w:tcPr>
          <w:p w14:paraId="1DE3EC3D" w14:textId="77777777" w:rsidR="00000000" w:rsidRDefault="00106167">
            <w:pPr>
              <w:widowControl/>
              <w:ind w:firstLineChars="0" w:firstLine="0"/>
              <w:jc w:val="center"/>
              <w:rPr>
                <w:rFonts w:hAnsi="宋体" w:cs="宋体"/>
                <w:sz w:val="21"/>
                <w:szCs w:val="21"/>
              </w:rPr>
            </w:pPr>
          </w:p>
        </w:tc>
        <w:tc>
          <w:tcPr>
            <w:tcW w:w="836" w:type="dxa"/>
            <w:vMerge/>
            <w:vAlign w:val="center"/>
          </w:tcPr>
          <w:p w14:paraId="4BEAA46B" w14:textId="77777777" w:rsidR="00000000" w:rsidRDefault="00106167">
            <w:pPr>
              <w:widowControl/>
              <w:ind w:firstLineChars="0" w:firstLine="0"/>
              <w:jc w:val="center"/>
              <w:rPr>
                <w:rFonts w:hAnsi="宋体" w:cs="宋体"/>
                <w:sz w:val="21"/>
                <w:szCs w:val="21"/>
              </w:rPr>
            </w:pPr>
          </w:p>
        </w:tc>
        <w:tc>
          <w:tcPr>
            <w:tcW w:w="1172" w:type="dxa"/>
            <w:vMerge/>
            <w:vAlign w:val="center"/>
          </w:tcPr>
          <w:p w14:paraId="03B288EC" w14:textId="77777777" w:rsidR="00000000" w:rsidRDefault="00106167">
            <w:pPr>
              <w:widowControl/>
              <w:ind w:firstLineChars="0" w:firstLine="0"/>
              <w:jc w:val="center"/>
              <w:rPr>
                <w:rFonts w:hAnsi="宋体" w:cs="宋体"/>
                <w:sz w:val="21"/>
                <w:szCs w:val="21"/>
              </w:rPr>
            </w:pPr>
          </w:p>
        </w:tc>
        <w:tc>
          <w:tcPr>
            <w:tcW w:w="6571" w:type="dxa"/>
            <w:vAlign w:val="center"/>
          </w:tcPr>
          <w:p w14:paraId="733B765C" w14:textId="77777777" w:rsidR="00000000" w:rsidRDefault="00106167">
            <w:pPr>
              <w:widowControl/>
              <w:ind w:firstLineChars="0" w:firstLine="0"/>
              <w:rPr>
                <w:rFonts w:hAnsi="宋体" w:cs="宋体"/>
                <w:sz w:val="21"/>
                <w:szCs w:val="21"/>
              </w:rPr>
            </w:pPr>
            <w:r>
              <w:rPr>
                <w:rFonts w:hAnsi="宋体" w:cs="宋体" w:hint="eastAsia"/>
                <w:sz w:val="21"/>
                <w:szCs w:val="21"/>
              </w:rPr>
              <w:t>机关人事档案整理：以所有有效响应人各项报价合计最终报价的平均价格为基准报价，低于等于基准价得</w:t>
            </w:r>
            <w:r>
              <w:rPr>
                <w:rFonts w:hAnsi="宋体" w:cs="宋体" w:hint="eastAsia"/>
                <w:sz w:val="21"/>
                <w:szCs w:val="21"/>
              </w:rPr>
              <w:t>4</w:t>
            </w:r>
            <w:r>
              <w:rPr>
                <w:rFonts w:hAnsi="宋体" w:cs="宋体" w:hint="eastAsia"/>
                <w:sz w:val="21"/>
                <w:szCs w:val="21"/>
              </w:rPr>
              <w:t>分，每高于基准价</w:t>
            </w:r>
            <w:r>
              <w:rPr>
                <w:rFonts w:hAnsi="宋体" w:cs="宋体" w:hint="eastAsia"/>
                <w:sz w:val="21"/>
                <w:szCs w:val="21"/>
              </w:rPr>
              <w:t>1%</w:t>
            </w:r>
            <w:r>
              <w:rPr>
                <w:rFonts w:hAnsi="宋体" w:cs="宋体" w:hint="eastAsia"/>
                <w:sz w:val="21"/>
                <w:szCs w:val="21"/>
              </w:rPr>
              <w:t>扣</w:t>
            </w:r>
            <w:r>
              <w:rPr>
                <w:rFonts w:hAnsi="宋体" w:cs="宋体" w:hint="eastAsia"/>
                <w:sz w:val="21"/>
                <w:szCs w:val="21"/>
              </w:rPr>
              <w:t>0.1</w:t>
            </w:r>
            <w:r>
              <w:rPr>
                <w:rFonts w:hAnsi="宋体" w:cs="宋体" w:hint="eastAsia"/>
                <w:sz w:val="21"/>
                <w:szCs w:val="21"/>
              </w:rPr>
              <w:t>分，扣完为止。不足</w:t>
            </w:r>
            <w:r>
              <w:rPr>
                <w:rFonts w:hAnsi="宋体" w:cs="宋体" w:hint="eastAsia"/>
                <w:sz w:val="21"/>
                <w:szCs w:val="21"/>
              </w:rPr>
              <w:t>1%</w:t>
            </w:r>
            <w:r>
              <w:rPr>
                <w:rFonts w:hAnsi="宋体" w:cs="宋体" w:hint="eastAsia"/>
                <w:sz w:val="21"/>
                <w:szCs w:val="21"/>
              </w:rPr>
              <w:t>按</w:t>
            </w:r>
            <w:r>
              <w:rPr>
                <w:rFonts w:hAnsi="宋体" w:cs="宋体" w:hint="eastAsia"/>
                <w:sz w:val="21"/>
                <w:szCs w:val="21"/>
              </w:rPr>
              <w:t>1%</w:t>
            </w:r>
            <w:r>
              <w:rPr>
                <w:rFonts w:hAnsi="宋体" w:cs="宋体" w:hint="eastAsia"/>
                <w:sz w:val="21"/>
                <w:szCs w:val="21"/>
              </w:rPr>
              <w:t>扣除。</w:t>
            </w:r>
          </w:p>
        </w:tc>
      </w:tr>
      <w:tr w:rsidR="00000000" w14:paraId="238E2807" w14:textId="77777777">
        <w:trPr>
          <w:trHeight w:val="178"/>
          <w:jc w:val="center"/>
        </w:trPr>
        <w:tc>
          <w:tcPr>
            <w:tcW w:w="586" w:type="dxa"/>
            <w:vMerge w:val="restart"/>
            <w:vAlign w:val="center"/>
          </w:tcPr>
          <w:p w14:paraId="56D9DE6D" w14:textId="77777777" w:rsidR="00000000" w:rsidRDefault="00106167">
            <w:pPr>
              <w:widowControl/>
              <w:ind w:firstLineChars="0" w:firstLine="0"/>
              <w:jc w:val="center"/>
              <w:rPr>
                <w:rFonts w:hAnsi="宋体" w:cs="宋体"/>
                <w:sz w:val="21"/>
                <w:szCs w:val="21"/>
              </w:rPr>
            </w:pPr>
            <w:r>
              <w:rPr>
                <w:rFonts w:hAnsi="宋体" w:cs="宋体" w:hint="eastAsia"/>
                <w:sz w:val="21"/>
                <w:szCs w:val="21"/>
              </w:rPr>
              <w:t>3</w:t>
            </w:r>
          </w:p>
        </w:tc>
        <w:tc>
          <w:tcPr>
            <w:tcW w:w="1004" w:type="dxa"/>
            <w:vMerge w:val="restart"/>
            <w:vAlign w:val="center"/>
          </w:tcPr>
          <w:p w14:paraId="7F36E1F2" w14:textId="77777777" w:rsidR="00000000" w:rsidRDefault="00106167">
            <w:pPr>
              <w:widowControl/>
              <w:ind w:firstLineChars="0" w:firstLine="0"/>
              <w:jc w:val="center"/>
              <w:rPr>
                <w:rFonts w:hAnsi="宋体" w:cs="宋体"/>
                <w:sz w:val="21"/>
                <w:szCs w:val="21"/>
              </w:rPr>
            </w:pPr>
            <w:r>
              <w:rPr>
                <w:rFonts w:hAnsi="宋体" w:cs="宋体" w:hint="eastAsia"/>
                <w:sz w:val="21"/>
                <w:szCs w:val="21"/>
              </w:rPr>
              <w:t>技术方案要求</w:t>
            </w:r>
          </w:p>
        </w:tc>
        <w:tc>
          <w:tcPr>
            <w:tcW w:w="836" w:type="dxa"/>
            <w:vMerge w:val="restart"/>
            <w:vAlign w:val="center"/>
          </w:tcPr>
          <w:p w14:paraId="778705C2" w14:textId="77777777" w:rsidR="00000000" w:rsidRDefault="00106167">
            <w:pPr>
              <w:widowControl/>
              <w:ind w:firstLineChars="0" w:firstLine="0"/>
              <w:jc w:val="center"/>
              <w:rPr>
                <w:rFonts w:hAnsi="宋体" w:cs="宋体"/>
                <w:sz w:val="21"/>
                <w:szCs w:val="21"/>
              </w:rPr>
            </w:pPr>
            <w:r>
              <w:rPr>
                <w:rFonts w:hAnsi="宋体" w:cs="宋体" w:hint="eastAsia"/>
                <w:sz w:val="21"/>
                <w:szCs w:val="21"/>
              </w:rPr>
              <w:t>25</w:t>
            </w:r>
            <w:r>
              <w:rPr>
                <w:rFonts w:hAnsi="宋体" w:cs="宋体" w:hint="eastAsia"/>
                <w:sz w:val="21"/>
                <w:szCs w:val="21"/>
              </w:rPr>
              <w:t>分</w:t>
            </w:r>
          </w:p>
        </w:tc>
        <w:tc>
          <w:tcPr>
            <w:tcW w:w="1172" w:type="dxa"/>
            <w:vAlign w:val="center"/>
          </w:tcPr>
          <w:p w14:paraId="11F4E5A1"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方案</w:t>
            </w:r>
          </w:p>
          <w:p w14:paraId="7B1A1898"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适应性</w:t>
            </w:r>
          </w:p>
          <w:p w14:paraId="332E6785"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w:t>
            </w:r>
            <w:r>
              <w:rPr>
                <w:rFonts w:hAnsi="宋体" w:cs="宋体" w:hint="eastAsia"/>
                <w:sz w:val="21"/>
                <w:szCs w:val="21"/>
              </w:rPr>
              <w:t>5</w:t>
            </w:r>
            <w:r>
              <w:rPr>
                <w:rFonts w:hAnsi="宋体" w:cs="宋体" w:hint="eastAsia"/>
                <w:sz w:val="21"/>
                <w:szCs w:val="21"/>
              </w:rPr>
              <w:t>分）</w:t>
            </w:r>
          </w:p>
        </w:tc>
        <w:tc>
          <w:tcPr>
            <w:tcW w:w="6571" w:type="dxa"/>
            <w:vAlign w:val="center"/>
          </w:tcPr>
          <w:p w14:paraId="16462D2A" w14:textId="77777777" w:rsidR="00000000" w:rsidRDefault="00106167">
            <w:pPr>
              <w:widowControl/>
              <w:ind w:firstLineChars="0" w:firstLine="0"/>
              <w:rPr>
                <w:ins w:id="289" w:author="Lenovo" w:date="2021-06-09T15:38:00Z"/>
                <w:rFonts w:hAnsi="宋体" w:cs="宋体"/>
                <w:sz w:val="21"/>
                <w:szCs w:val="21"/>
              </w:rPr>
            </w:pPr>
            <w:r>
              <w:rPr>
                <w:rFonts w:hAnsi="宋体" w:cs="宋体" w:hint="eastAsia"/>
                <w:sz w:val="21"/>
                <w:szCs w:val="21"/>
              </w:rPr>
              <w:t>项目实施方案能够满足考试测评工作需要、公开招标文件的相关要求，流程计划具有可操作性。优秀得</w:t>
            </w:r>
            <w:r>
              <w:rPr>
                <w:rFonts w:hAnsi="宋体" w:cs="宋体" w:hint="eastAsia"/>
                <w:sz w:val="21"/>
                <w:szCs w:val="21"/>
              </w:rPr>
              <w:t>4-5</w:t>
            </w:r>
            <w:r>
              <w:rPr>
                <w:rFonts w:hAnsi="宋体" w:cs="宋体" w:hint="eastAsia"/>
                <w:sz w:val="21"/>
                <w:szCs w:val="21"/>
              </w:rPr>
              <w:t>分，良好得</w:t>
            </w:r>
            <w:r>
              <w:rPr>
                <w:rFonts w:hAnsi="宋体" w:cs="宋体" w:hint="eastAsia"/>
                <w:sz w:val="21"/>
                <w:szCs w:val="21"/>
              </w:rPr>
              <w:t>2-3</w:t>
            </w:r>
            <w:r>
              <w:rPr>
                <w:rFonts w:hAnsi="宋体" w:cs="宋体" w:hint="eastAsia"/>
                <w:sz w:val="21"/>
                <w:szCs w:val="21"/>
              </w:rPr>
              <w:t>分，一般得</w:t>
            </w:r>
            <w:r>
              <w:rPr>
                <w:rFonts w:hAnsi="宋体" w:cs="宋体" w:hint="eastAsia"/>
                <w:sz w:val="21"/>
                <w:szCs w:val="21"/>
              </w:rPr>
              <w:t>1</w:t>
            </w:r>
            <w:r>
              <w:rPr>
                <w:rFonts w:hAnsi="宋体" w:cs="宋体" w:hint="eastAsia"/>
                <w:sz w:val="21"/>
                <w:szCs w:val="21"/>
              </w:rPr>
              <w:t>分，完全不符合得</w:t>
            </w:r>
            <w:r>
              <w:rPr>
                <w:rFonts w:hAnsi="宋体" w:cs="宋体" w:hint="eastAsia"/>
                <w:sz w:val="21"/>
                <w:szCs w:val="21"/>
              </w:rPr>
              <w:t>0</w:t>
            </w:r>
            <w:r>
              <w:rPr>
                <w:rFonts w:hAnsi="宋体" w:cs="宋体" w:hint="eastAsia"/>
                <w:sz w:val="21"/>
                <w:szCs w:val="21"/>
              </w:rPr>
              <w:t>分。</w:t>
            </w:r>
          </w:p>
          <w:p w14:paraId="1D3F618D" w14:textId="77777777" w:rsidR="00000000" w:rsidRDefault="00106167">
            <w:pPr>
              <w:pStyle w:val="a0"/>
              <w:rPr>
                <w:rFonts w:hint="eastAsia"/>
                <w:rPrChange w:id="290" w:author="Lenovo" w:date="2021-06-09T15:38:00Z">
                  <w:rPr>
                    <w:rFonts w:hAnsi="宋体" w:cs="宋体" w:hint="eastAsia"/>
                    <w:sz w:val="21"/>
                    <w:szCs w:val="21"/>
                  </w:rPr>
                </w:rPrChange>
              </w:rPr>
              <w:pPrChange w:id="291" w:author="Lenovo" w:date="2021-06-09T15:38:00Z">
                <w:pPr>
                  <w:widowControl/>
                  <w:ind w:firstLineChars="0" w:firstLine="0"/>
                </w:pPr>
              </w:pPrChange>
            </w:pPr>
            <w:ins w:id="292" w:author="Lenovo" w:date="2021-06-09T15:38:00Z">
              <w:r>
                <w:rPr>
                  <w:rFonts w:hint="eastAsia"/>
                </w:rPr>
                <w:t>注：上述需结合述标情况</w:t>
              </w:r>
            </w:ins>
            <w:ins w:id="293" w:author="Lenovo" w:date="2021-06-09T15:39:00Z">
              <w:r>
                <w:rPr>
                  <w:rFonts w:hint="eastAsia"/>
                </w:rPr>
                <w:t>与投标文件</w:t>
              </w:r>
            </w:ins>
            <w:ins w:id="294" w:author="Lenovo" w:date="2021-06-09T15:38:00Z">
              <w:r>
                <w:rPr>
                  <w:rFonts w:hint="eastAsia"/>
                </w:rPr>
                <w:t>进行</w:t>
              </w:r>
            </w:ins>
            <w:ins w:id="295" w:author="Lenovo" w:date="2021-06-09T15:39:00Z">
              <w:r>
                <w:rPr>
                  <w:rFonts w:hint="eastAsia"/>
                </w:rPr>
                <w:t>综合评价。</w:t>
              </w:r>
            </w:ins>
            <w:ins w:id="296" w:author="Lenovo" w:date="2021-06-09T15:40:00Z">
              <w:r>
                <w:rPr>
                  <w:rFonts w:hint="eastAsia"/>
                </w:rPr>
                <w:t>（述标人员必须为该项目负责人）</w:t>
              </w:r>
            </w:ins>
          </w:p>
        </w:tc>
      </w:tr>
      <w:tr w:rsidR="00000000" w14:paraId="59B16DC0" w14:textId="77777777">
        <w:trPr>
          <w:trHeight w:val="175"/>
          <w:jc w:val="center"/>
        </w:trPr>
        <w:tc>
          <w:tcPr>
            <w:tcW w:w="586" w:type="dxa"/>
            <w:vMerge/>
            <w:vAlign w:val="center"/>
          </w:tcPr>
          <w:p w14:paraId="1FA26B2A" w14:textId="77777777" w:rsidR="00000000" w:rsidRDefault="00106167">
            <w:pPr>
              <w:widowControl/>
              <w:ind w:firstLineChars="0" w:firstLine="0"/>
              <w:jc w:val="center"/>
              <w:rPr>
                <w:rFonts w:hAnsi="宋体" w:cs="宋体"/>
                <w:sz w:val="21"/>
                <w:szCs w:val="21"/>
              </w:rPr>
            </w:pPr>
          </w:p>
        </w:tc>
        <w:tc>
          <w:tcPr>
            <w:tcW w:w="1004" w:type="dxa"/>
            <w:vMerge/>
            <w:vAlign w:val="center"/>
          </w:tcPr>
          <w:p w14:paraId="34F5DCD6" w14:textId="77777777" w:rsidR="00000000" w:rsidRDefault="00106167">
            <w:pPr>
              <w:widowControl/>
              <w:ind w:firstLineChars="0" w:firstLine="0"/>
              <w:jc w:val="center"/>
              <w:rPr>
                <w:rFonts w:hAnsi="宋体" w:cs="宋体"/>
                <w:sz w:val="21"/>
                <w:szCs w:val="21"/>
              </w:rPr>
            </w:pPr>
          </w:p>
        </w:tc>
        <w:tc>
          <w:tcPr>
            <w:tcW w:w="836" w:type="dxa"/>
            <w:vMerge/>
            <w:vAlign w:val="center"/>
          </w:tcPr>
          <w:p w14:paraId="5725C885" w14:textId="77777777" w:rsidR="00000000" w:rsidRDefault="00106167">
            <w:pPr>
              <w:widowControl/>
              <w:ind w:firstLineChars="0" w:firstLine="0"/>
              <w:jc w:val="center"/>
              <w:rPr>
                <w:rFonts w:hAnsi="宋体" w:cs="宋体"/>
                <w:sz w:val="21"/>
                <w:szCs w:val="21"/>
              </w:rPr>
            </w:pPr>
          </w:p>
        </w:tc>
        <w:tc>
          <w:tcPr>
            <w:tcW w:w="1172" w:type="dxa"/>
            <w:vAlign w:val="center"/>
          </w:tcPr>
          <w:p w14:paraId="5F8A7ACB"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服务</w:t>
            </w:r>
          </w:p>
          <w:p w14:paraId="5E95ADD6"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质量控制（</w:t>
            </w:r>
            <w:r>
              <w:rPr>
                <w:rFonts w:hAnsi="宋体" w:cs="宋体" w:hint="eastAsia"/>
                <w:sz w:val="21"/>
                <w:szCs w:val="21"/>
              </w:rPr>
              <w:t>10</w:t>
            </w:r>
            <w:r>
              <w:rPr>
                <w:rFonts w:hAnsi="宋体" w:cs="宋体" w:hint="eastAsia"/>
                <w:sz w:val="21"/>
                <w:szCs w:val="21"/>
              </w:rPr>
              <w:t>分）</w:t>
            </w:r>
          </w:p>
        </w:tc>
        <w:tc>
          <w:tcPr>
            <w:tcW w:w="6571" w:type="dxa"/>
            <w:vAlign w:val="center"/>
          </w:tcPr>
          <w:p w14:paraId="2F3AE0C1" w14:textId="77777777" w:rsidR="00000000" w:rsidRDefault="00106167">
            <w:pPr>
              <w:widowControl/>
              <w:ind w:firstLineChars="0" w:firstLine="0"/>
              <w:rPr>
                <w:ins w:id="297" w:author="Lenovo" w:date="2021-06-09T15:39:00Z"/>
                <w:rFonts w:hAnsi="宋体" w:cs="宋体"/>
                <w:sz w:val="21"/>
                <w:szCs w:val="21"/>
              </w:rPr>
            </w:pPr>
            <w:r>
              <w:rPr>
                <w:rFonts w:hAnsi="宋体" w:cs="宋体" w:hint="eastAsia"/>
                <w:sz w:val="21"/>
                <w:szCs w:val="21"/>
              </w:rPr>
              <w:t>提供完备的服务计划和实施方案，有服务质量控制机制，能够在服务的各个流程环节确保有效控制和质量保证。方案明确合理并具有建设性得</w:t>
            </w:r>
            <w:r>
              <w:rPr>
                <w:rFonts w:hAnsi="宋体" w:cs="宋体" w:hint="eastAsia"/>
                <w:sz w:val="21"/>
                <w:szCs w:val="21"/>
              </w:rPr>
              <w:t>8-10</w:t>
            </w:r>
            <w:r>
              <w:rPr>
                <w:rFonts w:hAnsi="宋体" w:cs="宋体" w:hint="eastAsia"/>
                <w:sz w:val="21"/>
                <w:szCs w:val="21"/>
              </w:rPr>
              <w:t>分，方案明确合理得</w:t>
            </w:r>
            <w:r>
              <w:rPr>
                <w:rFonts w:hAnsi="宋体" w:cs="宋体" w:hint="eastAsia"/>
                <w:sz w:val="21"/>
                <w:szCs w:val="21"/>
              </w:rPr>
              <w:t>5-7</w:t>
            </w:r>
            <w:r>
              <w:rPr>
                <w:rFonts w:hAnsi="宋体" w:cs="宋体" w:hint="eastAsia"/>
                <w:sz w:val="21"/>
                <w:szCs w:val="21"/>
              </w:rPr>
              <w:t>分，方案描述不够详尽合理得</w:t>
            </w:r>
            <w:r>
              <w:rPr>
                <w:rFonts w:hAnsi="宋体" w:cs="宋体" w:hint="eastAsia"/>
                <w:sz w:val="21"/>
                <w:szCs w:val="21"/>
              </w:rPr>
              <w:t>2-4</w:t>
            </w:r>
            <w:r>
              <w:rPr>
                <w:rFonts w:hAnsi="宋体" w:cs="宋体" w:hint="eastAsia"/>
                <w:sz w:val="21"/>
                <w:szCs w:val="21"/>
              </w:rPr>
              <w:t>分，方案描述疏漏不合理得</w:t>
            </w:r>
            <w:r>
              <w:rPr>
                <w:rFonts w:hAnsi="宋体" w:cs="宋体" w:hint="eastAsia"/>
                <w:sz w:val="21"/>
                <w:szCs w:val="21"/>
              </w:rPr>
              <w:t>0-1</w:t>
            </w:r>
            <w:r>
              <w:rPr>
                <w:rFonts w:hAnsi="宋体" w:cs="宋体" w:hint="eastAsia"/>
                <w:sz w:val="21"/>
                <w:szCs w:val="21"/>
              </w:rPr>
              <w:t>分。</w:t>
            </w:r>
          </w:p>
          <w:p w14:paraId="00CD292E" w14:textId="77777777" w:rsidR="00000000" w:rsidRDefault="00106167">
            <w:pPr>
              <w:pStyle w:val="a0"/>
              <w:rPr>
                <w:rFonts w:hint="eastAsia"/>
                <w:rPrChange w:id="298" w:author="Lenovo" w:date="2021-06-09T15:39:00Z">
                  <w:rPr>
                    <w:rFonts w:hAnsi="宋体" w:cs="宋体" w:hint="eastAsia"/>
                    <w:sz w:val="21"/>
                    <w:szCs w:val="21"/>
                  </w:rPr>
                </w:rPrChange>
              </w:rPr>
              <w:pPrChange w:id="299" w:author="Lenovo" w:date="2021-06-09T15:39:00Z">
                <w:pPr>
                  <w:widowControl/>
                  <w:ind w:firstLineChars="0" w:firstLine="0"/>
                </w:pPr>
              </w:pPrChange>
            </w:pPr>
            <w:ins w:id="300" w:author="Lenovo" w:date="2021-06-09T15:39:00Z">
              <w:r>
                <w:rPr>
                  <w:rFonts w:hint="eastAsia"/>
                </w:rPr>
                <w:t>注：上述需结合述标情况与投标文件进行综合评价。</w:t>
              </w:r>
            </w:ins>
            <w:ins w:id="301" w:author="Lenovo" w:date="2021-06-09T15:40:00Z">
              <w:r>
                <w:rPr>
                  <w:rFonts w:hint="eastAsia"/>
                </w:rPr>
                <w:t>（述标人员必须为该项目负责人）</w:t>
              </w:r>
            </w:ins>
          </w:p>
        </w:tc>
      </w:tr>
      <w:tr w:rsidR="00000000" w14:paraId="62A0ECE4" w14:textId="77777777">
        <w:trPr>
          <w:trHeight w:val="175"/>
          <w:jc w:val="center"/>
        </w:trPr>
        <w:tc>
          <w:tcPr>
            <w:tcW w:w="586" w:type="dxa"/>
            <w:vMerge/>
            <w:vAlign w:val="center"/>
          </w:tcPr>
          <w:p w14:paraId="06CC46C1" w14:textId="77777777" w:rsidR="00000000" w:rsidRDefault="00106167">
            <w:pPr>
              <w:widowControl/>
              <w:ind w:firstLineChars="0" w:firstLine="0"/>
              <w:jc w:val="center"/>
              <w:rPr>
                <w:rFonts w:hAnsi="宋体" w:cs="宋体"/>
                <w:sz w:val="21"/>
                <w:szCs w:val="21"/>
              </w:rPr>
            </w:pPr>
          </w:p>
        </w:tc>
        <w:tc>
          <w:tcPr>
            <w:tcW w:w="1004" w:type="dxa"/>
            <w:vMerge/>
            <w:vAlign w:val="center"/>
          </w:tcPr>
          <w:p w14:paraId="65C31D8C" w14:textId="77777777" w:rsidR="00000000" w:rsidRDefault="00106167">
            <w:pPr>
              <w:widowControl/>
              <w:ind w:firstLineChars="0" w:firstLine="0"/>
              <w:jc w:val="center"/>
              <w:rPr>
                <w:rFonts w:hAnsi="宋体" w:cs="宋体"/>
                <w:sz w:val="21"/>
                <w:szCs w:val="21"/>
              </w:rPr>
            </w:pPr>
          </w:p>
        </w:tc>
        <w:tc>
          <w:tcPr>
            <w:tcW w:w="836" w:type="dxa"/>
            <w:vMerge/>
            <w:vAlign w:val="center"/>
          </w:tcPr>
          <w:p w14:paraId="09516FFC" w14:textId="77777777" w:rsidR="00000000" w:rsidRDefault="00106167">
            <w:pPr>
              <w:widowControl/>
              <w:ind w:firstLineChars="0" w:firstLine="0"/>
              <w:jc w:val="center"/>
              <w:rPr>
                <w:rFonts w:hAnsi="宋体" w:cs="宋体"/>
                <w:sz w:val="21"/>
                <w:szCs w:val="21"/>
              </w:rPr>
            </w:pPr>
          </w:p>
        </w:tc>
        <w:tc>
          <w:tcPr>
            <w:tcW w:w="1172" w:type="dxa"/>
            <w:vAlign w:val="center"/>
          </w:tcPr>
          <w:p w14:paraId="1441CE26"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工作</w:t>
            </w:r>
          </w:p>
          <w:p w14:paraId="3B8E32BD"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了解程度（</w:t>
            </w:r>
            <w:r>
              <w:rPr>
                <w:rFonts w:hAnsi="宋体" w:cs="宋体" w:hint="eastAsia"/>
                <w:sz w:val="21"/>
                <w:szCs w:val="21"/>
              </w:rPr>
              <w:t>5</w:t>
            </w:r>
            <w:r>
              <w:rPr>
                <w:rFonts w:hAnsi="宋体" w:cs="宋体" w:hint="eastAsia"/>
                <w:sz w:val="21"/>
                <w:szCs w:val="21"/>
              </w:rPr>
              <w:t>分）</w:t>
            </w:r>
          </w:p>
        </w:tc>
        <w:tc>
          <w:tcPr>
            <w:tcW w:w="6571" w:type="dxa"/>
            <w:vAlign w:val="center"/>
          </w:tcPr>
          <w:p w14:paraId="593D5992" w14:textId="77777777" w:rsidR="00000000" w:rsidRDefault="00106167">
            <w:pPr>
              <w:widowControl/>
              <w:ind w:firstLineChars="0" w:firstLine="0"/>
              <w:rPr>
                <w:ins w:id="302" w:author="Lenovo" w:date="2021-06-09T15:40:00Z"/>
                <w:rFonts w:hAnsi="宋体" w:cs="宋体"/>
                <w:sz w:val="21"/>
                <w:szCs w:val="21"/>
              </w:rPr>
            </w:pPr>
            <w:r>
              <w:rPr>
                <w:rFonts w:hAnsi="宋体" w:cs="宋体" w:hint="eastAsia"/>
                <w:sz w:val="21"/>
                <w:szCs w:val="21"/>
              </w:rPr>
              <w:t>对提供的服务相关工作，有</w:t>
            </w:r>
            <w:r>
              <w:rPr>
                <w:rFonts w:hAnsi="宋体" w:cs="宋体" w:hint="eastAsia"/>
                <w:sz w:val="21"/>
                <w:szCs w:val="21"/>
              </w:rPr>
              <w:t>全局的认识、前瞻的考虑、清楚的谋划、战略的建议。完全了解得</w:t>
            </w:r>
            <w:r>
              <w:rPr>
                <w:rFonts w:hAnsi="宋体" w:cs="宋体" w:hint="eastAsia"/>
                <w:sz w:val="21"/>
                <w:szCs w:val="21"/>
              </w:rPr>
              <w:t>4-5</w:t>
            </w:r>
            <w:r>
              <w:rPr>
                <w:rFonts w:hAnsi="宋体" w:cs="宋体" w:hint="eastAsia"/>
                <w:sz w:val="21"/>
                <w:szCs w:val="21"/>
              </w:rPr>
              <w:t>分，基本了解得</w:t>
            </w:r>
            <w:r>
              <w:rPr>
                <w:rFonts w:hAnsi="宋体" w:cs="宋体" w:hint="eastAsia"/>
                <w:sz w:val="21"/>
                <w:szCs w:val="21"/>
              </w:rPr>
              <w:t>2-3</w:t>
            </w:r>
            <w:r>
              <w:rPr>
                <w:rFonts w:hAnsi="宋体" w:cs="宋体" w:hint="eastAsia"/>
                <w:sz w:val="21"/>
                <w:szCs w:val="21"/>
              </w:rPr>
              <w:t>分，不了解或不太了解得</w:t>
            </w:r>
            <w:r>
              <w:rPr>
                <w:rFonts w:hAnsi="宋体" w:cs="宋体" w:hint="eastAsia"/>
                <w:sz w:val="21"/>
                <w:szCs w:val="21"/>
              </w:rPr>
              <w:t>0-1</w:t>
            </w:r>
            <w:r>
              <w:rPr>
                <w:rFonts w:hAnsi="宋体" w:cs="宋体" w:hint="eastAsia"/>
                <w:sz w:val="21"/>
                <w:szCs w:val="21"/>
              </w:rPr>
              <w:t>分。</w:t>
            </w:r>
          </w:p>
          <w:p w14:paraId="21A218DF" w14:textId="77777777" w:rsidR="00000000" w:rsidRDefault="00106167">
            <w:pPr>
              <w:pStyle w:val="a0"/>
              <w:rPr>
                <w:rFonts w:hint="eastAsia"/>
                <w:rPrChange w:id="303" w:author="Lenovo" w:date="2021-06-09T15:40:00Z">
                  <w:rPr>
                    <w:rFonts w:hAnsi="宋体" w:cs="宋体" w:hint="eastAsia"/>
                    <w:sz w:val="21"/>
                    <w:szCs w:val="21"/>
                  </w:rPr>
                </w:rPrChange>
              </w:rPr>
              <w:pPrChange w:id="304" w:author="Lenovo" w:date="2021-06-09T15:40:00Z">
                <w:pPr>
                  <w:widowControl/>
                  <w:ind w:firstLineChars="0" w:firstLine="0"/>
                </w:pPr>
              </w:pPrChange>
            </w:pPr>
            <w:ins w:id="305" w:author="Lenovo" w:date="2021-06-09T15:40:00Z">
              <w:r>
                <w:rPr>
                  <w:rFonts w:hint="eastAsia"/>
                </w:rPr>
                <w:t>注：上述需结合述标情况与投标文件进行综合评价。（述标人员必须为该项目负责人）</w:t>
              </w:r>
            </w:ins>
          </w:p>
        </w:tc>
      </w:tr>
      <w:tr w:rsidR="00000000" w14:paraId="53208696" w14:textId="77777777">
        <w:trPr>
          <w:trHeight w:val="175"/>
          <w:jc w:val="center"/>
        </w:trPr>
        <w:tc>
          <w:tcPr>
            <w:tcW w:w="586" w:type="dxa"/>
            <w:vMerge/>
            <w:vAlign w:val="center"/>
          </w:tcPr>
          <w:p w14:paraId="52ACC46A" w14:textId="77777777" w:rsidR="00000000" w:rsidRDefault="00106167">
            <w:pPr>
              <w:widowControl/>
              <w:ind w:firstLineChars="0" w:firstLine="0"/>
              <w:jc w:val="center"/>
              <w:rPr>
                <w:rFonts w:hAnsi="宋体" w:cs="宋体"/>
                <w:sz w:val="21"/>
                <w:szCs w:val="21"/>
              </w:rPr>
            </w:pPr>
          </w:p>
        </w:tc>
        <w:tc>
          <w:tcPr>
            <w:tcW w:w="1004" w:type="dxa"/>
            <w:vMerge/>
            <w:vAlign w:val="center"/>
          </w:tcPr>
          <w:p w14:paraId="48F7EB54" w14:textId="77777777" w:rsidR="00000000" w:rsidRDefault="00106167">
            <w:pPr>
              <w:widowControl/>
              <w:ind w:firstLineChars="0" w:firstLine="0"/>
              <w:jc w:val="center"/>
              <w:rPr>
                <w:rFonts w:hAnsi="宋体" w:cs="宋体"/>
                <w:sz w:val="21"/>
                <w:szCs w:val="21"/>
              </w:rPr>
            </w:pPr>
          </w:p>
        </w:tc>
        <w:tc>
          <w:tcPr>
            <w:tcW w:w="836" w:type="dxa"/>
            <w:vMerge/>
            <w:vAlign w:val="center"/>
          </w:tcPr>
          <w:p w14:paraId="6A0BC0AB" w14:textId="77777777" w:rsidR="00000000" w:rsidRDefault="00106167">
            <w:pPr>
              <w:widowControl/>
              <w:ind w:firstLineChars="0" w:firstLine="0"/>
              <w:jc w:val="center"/>
              <w:rPr>
                <w:rFonts w:hAnsi="宋体" w:cs="宋体"/>
                <w:sz w:val="21"/>
                <w:szCs w:val="21"/>
              </w:rPr>
            </w:pPr>
          </w:p>
        </w:tc>
        <w:tc>
          <w:tcPr>
            <w:tcW w:w="1172" w:type="dxa"/>
            <w:vAlign w:val="center"/>
          </w:tcPr>
          <w:p w14:paraId="5FEB4114"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应急</w:t>
            </w:r>
            <w:r>
              <w:rPr>
                <w:rFonts w:hAnsi="宋体" w:cs="宋体" w:hint="eastAsia"/>
                <w:sz w:val="21"/>
                <w:szCs w:val="21"/>
              </w:rPr>
              <w:t>/</w:t>
            </w:r>
            <w:r>
              <w:rPr>
                <w:rFonts w:hAnsi="宋体" w:cs="宋体" w:hint="eastAsia"/>
                <w:sz w:val="21"/>
                <w:szCs w:val="21"/>
              </w:rPr>
              <w:t>信息安全保障方案</w:t>
            </w:r>
          </w:p>
          <w:p w14:paraId="5F2C77C0" w14:textId="77777777" w:rsidR="00000000" w:rsidRDefault="00106167">
            <w:pPr>
              <w:widowControl/>
              <w:ind w:firstLineChars="0" w:firstLine="0"/>
              <w:jc w:val="center"/>
              <w:rPr>
                <w:rFonts w:hAnsi="宋体" w:cs="宋体" w:hint="eastAsia"/>
                <w:sz w:val="21"/>
                <w:szCs w:val="21"/>
              </w:rPr>
            </w:pPr>
            <w:r>
              <w:rPr>
                <w:rFonts w:hAnsi="宋体" w:cs="宋体" w:hint="eastAsia"/>
                <w:sz w:val="21"/>
                <w:szCs w:val="21"/>
              </w:rPr>
              <w:t>（</w:t>
            </w:r>
            <w:r>
              <w:rPr>
                <w:rFonts w:hAnsi="宋体" w:cs="宋体" w:hint="eastAsia"/>
                <w:sz w:val="21"/>
                <w:szCs w:val="21"/>
              </w:rPr>
              <w:t>5</w:t>
            </w:r>
            <w:r>
              <w:rPr>
                <w:rFonts w:hAnsi="宋体" w:cs="宋体" w:hint="eastAsia"/>
                <w:sz w:val="21"/>
                <w:szCs w:val="21"/>
              </w:rPr>
              <w:t>分）</w:t>
            </w:r>
          </w:p>
        </w:tc>
        <w:tc>
          <w:tcPr>
            <w:tcW w:w="6571" w:type="dxa"/>
            <w:vAlign w:val="center"/>
          </w:tcPr>
          <w:p w14:paraId="47FAF8A3" w14:textId="77777777" w:rsidR="00000000" w:rsidRDefault="00106167">
            <w:pPr>
              <w:widowControl/>
              <w:ind w:firstLineChars="0" w:firstLine="0"/>
              <w:rPr>
                <w:ins w:id="306" w:author="Lenovo" w:date="2021-06-09T15:40:00Z"/>
                <w:rFonts w:hAnsi="宋体" w:cs="宋体"/>
                <w:sz w:val="21"/>
                <w:szCs w:val="21"/>
              </w:rPr>
            </w:pPr>
            <w:r>
              <w:rPr>
                <w:rFonts w:hAnsi="宋体" w:cs="宋体" w:hint="eastAsia"/>
                <w:sz w:val="21"/>
                <w:szCs w:val="21"/>
              </w:rPr>
              <w:t>需制定实施服务过程中涉及甲方临时提出服务的应对措施（如场地、车辆、食宿、增加服务人员等），以及在实施服务过程中涉及甲方的信息安全控制措施。措施完善得</w:t>
            </w:r>
            <w:r>
              <w:rPr>
                <w:rFonts w:hAnsi="宋体" w:cs="宋体" w:hint="eastAsia"/>
                <w:sz w:val="21"/>
                <w:szCs w:val="21"/>
              </w:rPr>
              <w:t>4-5</w:t>
            </w:r>
            <w:r>
              <w:rPr>
                <w:rFonts w:hAnsi="宋体" w:cs="宋体" w:hint="eastAsia"/>
                <w:sz w:val="21"/>
                <w:szCs w:val="21"/>
              </w:rPr>
              <w:t>分、措施部分完善得</w:t>
            </w:r>
            <w:r>
              <w:rPr>
                <w:rFonts w:hAnsi="宋体" w:cs="宋体" w:hint="eastAsia"/>
                <w:sz w:val="21"/>
                <w:szCs w:val="21"/>
              </w:rPr>
              <w:t>2-3</w:t>
            </w:r>
            <w:r>
              <w:rPr>
                <w:rFonts w:hAnsi="宋体" w:cs="宋体" w:hint="eastAsia"/>
                <w:sz w:val="21"/>
                <w:szCs w:val="21"/>
              </w:rPr>
              <w:t>分、措施不完善得</w:t>
            </w:r>
            <w:r>
              <w:rPr>
                <w:rFonts w:hAnsi="宋体" w:cs="宋体" w:hint="eastAsia"/>
                <w:sz w:val="21"/>
                <w:szCs w:val="21"/>
              </w:rPr>
              <w:t>0-1</w:t>
            </w:r>
            <w:r>
              <w:rPr>
                <w:rFonts w:hAnsi="宋体" w:cs="宋体" w:hint="eastAsia"/>
                <w:sz w:val="21"/>
                <w:szCs w:val="21"/>
              </w:rPr>
              <w:t>分。</w:t>
            </w:r>
          </w:p>
          <w:p w14:paraId="022150AC" w14:textId="77777777" w:rsidR="00000000" w:rsidRDefault="00106167">
            <w:pPr>
              <w:pStyle w:val="a0"/>
              <w:rPr>
                <w:rFonts w:hint="eastAsia"/>
                <w:rPrChange w:id="307" w:author="Lenovo" w:date="2021-06-09T15:40:00Z">
                  <w:rPr>
                    <w:rFonts w:hAnsi="宋体" w:cs="宋体" w:hint="eastAsia"/>
                    <w:sz w:val="21"/>
                    <w:szCs w:val="21"/>
                  </w:rPr>
                </w:rPrChange>
              </w:rPr>
              <w:pPrChange w:id="308" w:author="Lenovo" w:date="2021-06-09T15:40:00Z">
                <w:pPr>
                  <w:widowControl/>
                  <w:ind w:firstLineChars="0" w:firstLine="0"/>
                </w:pPr>
              </w:pPrChange>
            </w:pPr>
            <w:ins w:id="309" w:author="Lenovo" w:date="2021-06-09T15:40:00Z">
              <w:r>
                <w:rPr>
                  <w:rFonts w:hint="eastAsia"/>
                </w:rPr>
                <w:t>注：上述需结合述标情况与投标文件进行综合评价。</w:t>
              </w:r>
            </w:ins>
            <w:ins w:id="310" w:author="Lenovo" w:date="2021-06-09T15:41:00Z">
              <w:r>
                <w:rPr>
                  <w:rFonts w:hint="eastAsia"/>
                </w:rPr>
                <w:t>（述标人员必须为该项目</w:t>
              </w:r>
              <w:r>
                <w:rPr>
                  <w:rFonts w:hint="eastAsia"/>
                </w:rPr>
                <w:t>负责人）</w:t>
              </w:r>
            </w:ins>
          </w:p>
        </w:tc>
      </w:tr>
      <w:tr w:rsidR="00000000" w14:paraId="3D29C59A" w14:textId="77777777">
        <w:trPr>
          <w:trHeight w:val="393"/>
          <w:jc w:val="center"/>
        </w:trPr>
        <w:tc>
          <w:tcPr>
            <w:tcW w:w="586" w:type="dxa"/>
            <w:vAlign w:val="center"/>
          </w:tcPr>
          <w:p w14:paraId="21D819DD" w14:textId="77777777" w:rsidR="00000000" w:rsidRDefault="00106167">
            <w:pPr>
              <w:widowControl/>
              <w:ind w:firstLineChars="0" w:firstLine="0"/>
              <w:jc w:val="center"/>
              <w:rPr>
                <w:rFonts w:hAnsi="宋体" w:cs="宋体"/>
                <w:sz w:val="21"/>
                <w:szCs w:val="21"/>
              </w:rPr>
            </w:pPr>
            <w:r>
              <w:rPr>
                <w:rFonts w:hAnsi="宋体" w:cs="宋体" w:hint="eastAsia"/>
                <w:sz w:val="21"/>
                <w:szCs w:val="21"/>
              </w:rPr>
              <w:t>4</w:t>
            </w:r>
          </w:p>
        </w:tc>
        <w:tc>
          <w:tcPr>
            <w:tcW w:w="1004" w:type="dxa"/>
            <w:vAlign w:val="center"/>
          </w:tcPr>
          <w:p w14:paraId="7A64F6F1" w14:textId="77777777" w:rsidR="00000000" w:rsidRDefault="00106167">
            <w:pPr>
              <w:widowControl/>
              <w:ind w:firstLineChars="0" w:firstLine="0"/>
              <w:jc w:val="center"/>
              <w:rPr>
                <w:rFonts w:hAnsi="宋体" w:cs="宋体"/>
                <w:sz w:val="21"/>
                <w:szCs w:val="21"/>
              </w:rPr>
            </w:pPr>
            <w:r>
              <w:rPr>
                <w:rFonts w:hAnsi="宋体" w:cs="宋体" w:hint="eastAsia"/>
                <w:sz w:val="21"/>
                <w:szCs w:val="21"/>
              </w:rPr>
              <w:t>业绩</w:t>
            </w:r>
          </w:p>
          <w:p w14:paraId="0E627C95" w14:textId="77777777" w:rsidR="00000000" w:rsidRDefault="00106167">
            <w:pPr>
              <w:widowControl/>
              <w:ind w:firstLineChars="0" w:firstLine="0"/>
              <w:jc w:val="center"/>
              <w:rPr>
                <w:rFonts w:hAnsi="宋体" w:cs="宋体"/>
                <w:sz w:val="21"/>
                <w:szCs w:val="21"/>
              </w:rPr>
            </w:pPr>
            <w:r>
              <w:rPr>
                <w:rFonts w:hAnsi="宋体" w:cs="宋体" w:hint="eastAsia"/>
                <w:sz w:val="21"/>
                <w:szCs w:val="21"/>
              </w:rPr>
              <w:t>情况</w:t>
            </w:r>
          </w:p>
        </w:tc>
        <w:tc>
          <w:tcPr>
            <w:tcW w:w="836" w:type="dxa"/>
            <w:vAlign w:val="center"/>
          </w:tcPr>
          <w:p w14:paraId="73520B82" w14:textId="77777777" w:rsidR="00000000" w:rsidRDefault="00106167">
            <w:pPr>
              <w:widowControl/>
              <w:ind w:firstLineChars="0" w:firstLine="0"/>
              <w:jc w:val="center"/>
              <w:rPr>
                <w:rFonts w:hAnsi="宋体" w:cs="宋体"/>
                <w:sz w:val="21"/>
                <w:szCs w:val="21"/>
              </w:rPr>
            </w:pPr>
            <w:r>
              <w:rPr>
                <w:rFonts w:hAnsi="宋体" w:cs="宋体" w:hint="eastAsia"/>
                <w:sz w:val="21"/>
                <w:szCs w:val="21"/>
              </w:rPr>
              <w:t>15</w:t>
            </w:r>
            <w:r>
              <w:rPr>
                <w:rFonts w:hAnsi="宋体" w:cs="宋体" w:hint="eastAsia"/>
                <w:sz w:val="21"/>
                <w:szCs w:val="21"/>
              </w:rPr>
              <w:t>分</w:t>
            </w:r>
          </w:p>
        </w:tc>
        <w:tc>
          <w:tcPr>
            <w:tcW w:w="1172" w:type="dxa"/>
            <w:vAlign w:val="center"/>
          </w:tcPr>
          <w:p w14:paraId="2D9080F3" w14:textId="77777777" w:rsidR="00000000" w:rsidRDefault="00106167">
            <w:pPr>
              <w:widowControl/>
              <w:ind w:firstLineChars="0" w:firstLine="0"/>
              <w:rPr>
                <w:rFonts w:hAnsi="宋体" w:cs="宋体"/>
                <w:sz w:val="21"/>
                <w:szCs w:val="21"/>
              </w:rPr>
            </w:pPr>
            <w:r>
              <w:rPr>
                <w:rFonts w:hAnsi="宋体" w:cs="宋体" w:hint="eastAsia"/>
                <w:sz w:val="21"/>
                <w:szCs w:val="21"/>
              </w:rPr>
              <w:t>服务业绩（</w:t>
            </w:r>
            <w:r>
              <w:rPr>
                <w:rFonts w:hAnsi="宋体" w:cs="宋体" w:hint="eastAsia"/>
                <w:sz w:val="21"/>
                <w:szCs w:val="21"/>
              </w:rPr>
              <w:t>15</w:t>
            </w:r>
            <w:r>
              <w:rPr>
                <w:rFonts w:hAnsi="宋体" w:cs="宋体" w:hint="eastAsia"/>
                <w:sz w:val="21"/>
                <w:szCs w:val="21"/>
              </w:rPr>
              <w:t>分）</w:t>
            </w:r>
          </w:p>
        </w:tc>
        <w:tc>
          <w:tcPr>
            <w:tcW w:w="6571" w:type="dxa"/>
            <w:vAlign w:val="center"/>
          </w:tcPr>
          <w:p w14:paraId="1BAFB489" w14:textId="77777777" w:rsidR="00000000" w:rsidRDefault="00106167">
            <w:pPr>
              <w:widowControl/>
              <w:ind w:firstLineChars="0" w:firstLine="0"/>
              <w:rPr>
                <w:rFonts w:hAnsi="宋体" w:cs="宋体" w:hint="eastAsia"/>
                <w:sz w:val="21"/>
                <w:szCs w:val="21"/>
              </w:rPr>
            </w:pPr>
            <w:r>
              <w:rPr>
                <w:rFonts w:hAnsi="宋体" w:cs="宋体" w:hint="eastAsia"/>
                <w:sz w:val="21"/>
                <w:szCs w:val="21"/>
              </w:rPr>
              <w:t>响应人</w:t>
            </w:r>
            <w:r>
              <w:rPr>
                <w:rFonts w:hAnsi="宋体" w:cs="宋体" w:hint="eastAsia"/>
                <w:sz w:val="21"/>
                <w:szCs w:val="21"/>
              </w:rPr>
              <w:t>2016</w:t>
            </w:r>
            <w:r>
              <w:rPr>
                <w:rFonts w:hAnsi="宋体" w:cs="宋体" w:hint="eastAsia"/>
                <w:sz w:val="21"/>
                <w:szCs w:val="21"/>
              </w:rPr>
              <w:t>年以来，具有以下业绩的获得对应分数，最高得</w:t>
            </w:r>
            <w:r>
              <w:rPr>
                <w:rFonts w:hAnsi="宋体" w:cs="宋体" w:hint="eastAsia"/>
                <w:sz w:val="21"/>
                <w:szCs w:val="21"/>
              </w:rPr>
              <w:t>15</w:t>
            </w:r>
            <w:r>
              <w:rPr>
                <w:rFonts w:hAnsi="宋体" w:cs="宋体" w:hint="eastAsia"/>
                <w:sz w:val="21"/>
                <w:szCs w:val="21"/>
              </w:rPr>
              <w:t>分，其中：</w:t>
            </w:r>
          </w:p>
          <w:p w14:paraId="3EAD9F78" w14:textId="77777777" w:rsidR="00000000" w:rsidRDefault="00106167">
            <w:pPr>
              <w:widowControl/>
              <w:ind w:firstLineChars="0" w:firstLine="0"/>
              <w:rPr>
                <w:ins w:id="311" w:author="Lenovo" w:date="2021-06-09T15:48:00Z"/>
                <w:rFonts w:hAnsi="宋体" w:cs="宋体"/>
                <w:sz w:val="21"/>
                <w:szCs w:val="21"/>
              </w:rPr>
            </w:pPr>
            <w:r>
              <w:rPr>
                <w:rFonts w:hAnsi="宋体" w:cs="宋体" w:hint="eastAsia"/>
                <w:sz w:val="21"/>
                <w:szCs w:val="21"/>
              </w:rPr>
              <w:t>1</w:t>
            </w:r>
            <w:r>
              <w:rPr>
                <w:rFonts w:hAnsi="宋体" w:cs="宋体" w:hint="eastAsia"/>
                <w:sz w:val="21"/>
                <w:szCs w:val="21"/>
              </w:rPr>
              <w:t>、为地</w:t>
            </w:r>
            <w:r>
              <w:rPr>
                <w:rFonts w:hAnsi="宋体" w:cs="宋体" w:hint="eastAsia"/>
                <w:sz w:val="21"/>
                <w:szCs w:val="21"/>
              </w:rPr>
              <w:t>(</w:t>
            </w:r>
            <w:r>
              <w:rPr>
                <w:rFonts w:hAnsi="宋体" w:cs="宋体" w:hint="eastAsia"/>
                <w:sz w:val="21"/>
                <w:szCs w:val="21"/>
              </w:rPr>
              <w:t>厅</w:t>
            </w:r>
            <w:r>
              <w:rPr>
                <w:rFonts w:hAnsi="宋体" w:cs="宋体" w:hint="eastAsia"/>
                <w:sz w:val="21"/>
                <w:szCs w:val="21"/>
              </w:rPr>
              <w:t>)</w:t>
            </w:r>
            <w:r>
              <w:rPr>
                <w:rFonts w:hAnsi="宋体" w:cs="宋体" w:hint="eastAsia"/>
                <w:sz w:val="21"/>
                <w:szCs w:val="21"/>
              </w:rPr>
              <w:t>级及以上党政机关、国有企事业单位组织过规模</w:t>
            </w:r>
            <w:r>
              <w:rPr>
                <w:rFonts w:hAnsi="宋体" w:cs="宋体" w:hint="eastAsia"/>
                <w:sz w:val="21"/>
                <w:szCs w:val="21"/>
              </w:rPr>
              <w:t>8000</w:t>
            </w:r>
            <w:r>
              <w:rPr>
                <w:rFonts w:hAnsi="宋体" w:cs="宋体" w:hint="eastAsia"/>
                <w:sz w:val="21"/>
                <w:szCs w:val="21"/>
              </w:rPr>
              <w:t>人以上考试测评笔试项目的，</w:t>
            </w:r>
            <w:r>
              <w:rPr>
                <w:rFonts w:hAnsi="宋体" w:cs="宋体" w:hint="eastAsia"/>
                <w:sz w:val="21"/>
                <w:szCs w:val="21"/>
              </w:rPr>
              <w:t>1</w:t>
            </w:r>
            <w:r>
              <w:rPr>
                <w:rFonts w:hAnsi="宋体" w:cs="宋体" w:hint="eastAsia"/>
                <w:sz w:val="21"/>
                <w:szCs w:val="21"/>
              </w:rPr>
              <w:t>个得</w:t>
            </w:r>
            <w:r>
              <w:rPr>
                <w:rFonts w:hAnsi="宋体" w:cs="宋体" w:hint="eastAsia"/>
                <w:sz w:val="21"/>
                <w:szCs w:val="21"/>
              </w:rPr>
              <w:t>4</w:t>
            </w:r>
            <w:r>
              <w:rPr>
                <w:rFonts w:hAnsi="宋体" w:cs="宋体" w:hint="eastAsia"/>
                <w:sz w:val="21"/>
                <w:szCs w:val="21"/>
              </w:rPr>
              <w:t>分；规模</w:t>
            </w:r>
            <w:r>
              <w:rPr>
                <w:rFonts w:hAnsi="宋体" w:cs="宋体" w:hint="eastAsia"/>
                <w:sz w:val="21"/>
                <w:szCs w:val="21"/>
              </w:rPr>
              <w:t>7999-4000</w:t>
            </w:r>
            <w:r>
              <w:rPr>
                <w:rFonts w:hAnsi="宋体" w:cs="宋体" w:hint="eastAsia"/>
                <w:sz w:val="21"/>
                <w:szCs w:val="21"/>
              </w:rPr>
              <w:t>人考试测评笔试项目的，</w:t>
            </w:r>
            <w:r>
              <w:rPr>
                <w:rFonts w:hAnsi="宋体" w:cs="宋体" w:hint="eastAsia"/>
                <w:sz w:val="21"/>
                <w:szCs w:val="21"/>
              </w:rPr>
              <w:t>1</w:t>
            </w:r>
            <w:r>
              <w:rPr>
                <w:rFonts w:hAnsi="宋体" w:cs="宋体" w:hint="eastAsia"/>
                <w:sz w:val="21"/>
                <w:szCs w:val="21"/>
              </w:rPr>
              <w:t>个得</w:t>
            </w:r>
            <w:r>
              <w:rPr>
                <w:rFonts w:hAnsi="宋体" w:cs="宋体" w:hint="eastAsia"/>
                <w:sz w:val="21"/>
                <w:szCs w:val="21"/>
              </w:rPr>
              <w:t>3</w:t>
            </w:r>
            <w:r>
              <w:rPr>
                <w:rFonts w:hAnsi="宋体" w:cs="宋体" w:hint="eastAsia"/>
                <w:sz w:val="21"/>
                <w:szCs w:val="21"/>
              </w:rPr>
              <w:t>分；规模</w:t>
            </w:r>
            <w:r>
              <w:rPr>
                <w:rFonts w:hAnsi="宋体" w:cs="宋体" w:hint="eastAsia"/>
                <w:sz w:val="21"/>
                <w:szCs w:val="21"/>
              </w:rPr>
              <w:t>3999-2000</w:t>
            </w:r>
            <w:r>
              <w:rPr>
                <w:rFonts w:hAnsi="宋体" w:cs="宋体" w:hint="eastAsia"/>
                <w:sz w:val="21"/>
                <w:szCs w:val="21"/>
              </w:rPr>
              <w:t>人考试测评笔试项目的，</w:t>
            </w:r>
            <w:r>
              <w:rPr>
                <w:rFonts w:hAnsi="宋体" w:cs="宋体" w:hint="eastAsia"/>
                <w:sz w:val="21"/>
                <w:szCs w:val="21"/>
              </w:rPr>
              <w:t>1</w:t>
            </w:r>
            <w:r>
              <w:rPr>
                <w:rFonts w:hAnsi="宋体" w:cs="宋体" w:hint="eastAsia"/>
                <w:sz w:val="21"/>
                <w:szCs w:val="21"/>
              </w:rPr>
              <w:t>个得</w:t>
            </w:r>
            <w:r>
              <w:rPr>
                <w:rFonts w:hAnsi="宋体" w:cs="宋体" w:hint="eastAsia"/>
                <w:sz w:val="21"/>
                <w:szCs w:val="21"/>
              </w:rPr>
              <w:t>2</w:t>
            </w:r>
            <w:r>
              <w:rPr>
                <w:rFonts w:hAnsi="宋体" w:cs="宋体" w:hint="eastAsia"/>
                <w:sz w:val="21"/>
                <w:szCs w:val="21"/>
              </w:rPr>
              <w:t>分；规模</w:t>
            </w:r>
            <w:r>
              <w:rPr>
                <w:rFonts w:hAnsi="宋体" w:cs="宋体" w:hint="eastAsia"/>
                <w:sz w:val="21"/>
                <w:szCs w:val="21"/>
              </w:rPr>
              <w:t>1999-1000</w:t>
            </w:r>
            <w:r>
              <w:rPr>
                <w:rFonts w:hAnsi="宋体" w:cs="宋体" w:hint="eastAsia"/>
                <w:sz w:val="21"/>
                <w:szCs w:val="21"/>
              </w:rPr>
              <w:t>人考试测评笔试项目的，</w:t>
            </w:r>
            <w:r>
              <w:rPr>
                <w:rFonts w:hAnsi="宋体" w:cs="宋体" w:hint="eastAsia"/>
                <w:sz w:val="21"/>
                <w:szCs w:val="21"/>
              </w:rPr>
              <w:t>1</w:t>
            </w:r>
            <w:r>
              <w:rPr>
                <w:rFonts w:hAnsi="宋体" w:cs="宋体" w:hint="eastAsia"/>
                <w:sz w:val="21"/>
                <w:szCs w:val="21"/>
              </w:rPr>
              <w:t>个得</w:t>
            </w:r>
            <w:r>
              <w:rPr>
                <w:rFonts w:hAnsi="宋体" w:cs="宋体" w:hint="eastAsia"/>
                <w:sz w:val="21"/>
                <w:szCs w:val="21"/>
              </w:rPr>
              <w:t>1</w:t>
            </w:r>
            <w:r>
              <w:rPr>
                <w:rFonts w:hAnsi="宋体" w:cs="宋体" w:hint="eastAsia"/>
                <w:sz w:val="21"/>
                <w:szCs w:val="21"/>
              </w:rPr>
              <w:t>分，以上最高得</w:t>
            </w:r>
            <w:r>
              <w:rPr>
                <w:rFonts w:hAnsi="宋体" w:cs="宋体" w:hint="eastAsia"/>
                <w:sz w:val="21"/>
                <w:szCs w:val="21"/>
              </w:rPr>
              <w:t>10</w:t>
            </w:r>
            <w:r>
              <w:rPr>
                <w:rFonts w:hAnsi="宋体" w:cs="宋体" w:hint="eastAsia"/>
                <w:sz w:val="21"/>
                <w:szCs w:val="21"/>
              </w:rPr>
              <w:t>分。</w:t>
            </w:r>
          </w:p>
          <w:p w14:paraId="25CBA52C" w14:textId="77777777" w:rsidR="00000000" w:rsidRDefault="00106167">
            <w:pPr>
              <w:pStyle w:val="a0"/>
              <w:rPr>
                <w:rFonts w:hint="eastAsia"/>
                <w:rPrChange w:id="312" w:author="Lenovo" w:date="2021-06-09T15:48:00Z">
                  <w:rPr>
                    <w:rFonts w:hAnsi="宋体" w:cs="宋体" w:hint="eastAsia"/>
                    <w:sz w:val="21"/>
                    <w:szCs w:val="21"/>
                  </w:rPr>
                </w:rPrChange>
              </w:rPr>
              <w:pPrChange w:id="313" w:author="Lenovo" w:date="2021-06-09T15:48:00Z">
                <w:pPr>
                  <w:widowControl/>
                  <w:ind w:firstLineChars="0" w:firstLine="0"/>
                </w:pPr>
              </w:pPrChange>
            </w:pPr>
            <w:ins w:id="314" w:author="Lenovo" w:date="2021-06-09T15:48:00Z">
              <w:r>
                <w:rPr>
                  <w:rFonts w:hAnsi="宋体" w:cs="宋体" w:hint="eastAsia"/>
                  <w:kern w:val="0"/>
                  <w:szCs w:val="21"/>
                </w:rPr>
                <w:t>注：</w:t>
              </w:r>
              <w:r>
                <w:rPr>
                  <w:rFonts w:ascii="宋体" w:hAnsi="宋体" w:cs="宋体" w:hint="eastAsia"/>
                  <w:kern w:val="0"/>
                  <w:szCs w:val="21"/>
                </w:rPr>
                <w:t>上述需提供合同证明及人数证明材料，否则视为无效。</w:t>
              </w:r>
            </w:ins>
          </w:p>
          <w:p w14:paraId="108C5604" w14:textId="77777777" w:rsidR="00000000" w:rsidRDefault="00106167">
            <w:pPr>
              <w:widowControl/>
              <w:ind w:firstLineChars="0" w:firstLine="0"/>
              <w:rPr>
                <w:ins w:id="315" w:author="Lenovo" w:date="2021-06-09T15:48:00Z"/>
                <w:rFonts w:hAnsi="宋体" w:cs="宋体"/>
                <w:sz w:val="21"/>
                <w:szCs w:val="21"/>
              </w:rPr>
            </w:pPr>
            <w:r>
              <w:rPr>
                <w:rFonts w:hAnsi="宋体" w:cs="宋体" w:hint="eastAsia"/>
                <w:sz w:val="21"/>
                <w:szCs w:val="21"/>
              </w:rPr>
              <w:t>2</w:t>
            </w:r>
            <w:r>
              <w:rPr>
                <w:rFonts w:hAnsi="宋体" w:cs="宋体" w:hint="eastAsia"/>
                <w:sz w:val="21"/>
                <w:szCs w:val="21"/>
              </w:rPr>
              <w:t>、为地</w:t>
            </w:r>
            <w:r>
              <w:rPr>
                <w:rFonts w:hAnsi="宋体" w:cs="宋体" w:hint="eastAsia"/>
                <w:sz w:val="21"/>
                <w:szCs w:val="21"/>
              </w:rPr>
              <w:t>(</w:t>
            </w:r>
            <w:r>
              <w:rPr>
                <w:rFonts w:hAnsi="宋体" w:cs="宋体" w:hint="eastAsia"/>
                <w:sz w:val="21"/>
                <w:szCs w:val="21"/>
              </w:rPr>
              <w:t>厅</w:t>
            </w:r>
            <w:r>
              <w:rPr>
                <w:rFonts w:hAnsi="宋体" w:cs="宋体" w:hint="eastAsia"/>
                <w:sz w:val="21"/>
                <w:szCs w:val="21"/>
              </w:rPr>
              <w:t>)</w:t>
            </w:r>
            <w:r>
              <w:rPr>
                <w:rFonts w:hAnsi="宋体" w:cs="宋体" w:hint="eastAsia"/>
                <w:sz w:val="21"/>
                <w:szCs w:val="21"/>
              </w:rPr>
              <w:t>级及以上党政机关、国有企事</w:t>
            </w:r>
            <w:r>
              <w:rPr>
                <w:rFonts w:hAnsi="宋体" w:cs="宋体" w:hint="eastAsia"/>
                <w:sz w:val="21"/>
                <w:szCs w:val="21"/>
              </w:rPr>
              <w:t>业单位组织过干部选拔</w:t>
            </w:r>
            <w:ins w:id="316" w:author="Lenovo" w:date="2021-06-09T15:45:00Z">
              <w:r>
                <w:rPr>
                  <w:rFonts w:hAnsi="宋体" w:cs="宋体" w:hint="eastAsia"/>
                  <w:sz w:val="21"/>
                  <w:szCs w:val="21"/>
                </w:rPr>
                <w:t>（调）</w:t>
              </w:r>
            </w:ins>
            <w:r>
              <w:rPr>
                <w:rFonts w:hAnsi="宋体" w:cs="宋体" w:hint="eastAsia"/>
                <w:sz w:val="21"/>
                <w:szCs w:val="21"/>
              </w:rPr>
              <w:t>、工作人员遴选、员工素质评价</w:t>
            </w:r>
            <w:del w:id="317" w:author="Lenovo" w:date="2021-06-09T15:45:00Z">
              <w:r>
                <w:rPr>
                  <w:rFonts w:hAnsi="宋体" w:cs="宋体" w:hint="eastAsia"/>
                  <w:sz w:val="21"/>
                  <w:szCs w:val="21"/>
                </w:rPr>
                <w:delText>等</w:delText>
              </w:r>
            </w:del>
            <w:r>
              <w:rPr>
                <w:rFonts w:hAnsi="宋体" w:cs="宋体" w:hint="eastAsia"/>
                <w:sz w:val="21"/>
                <w:szCs w:val="21"/>
              </w:rPr>
              <w:t>项目的，得</w:t>
            </w:r>
            <w:r>
              <w:rPr>
                <w:rFonts w:hAnsi="宋体" w:cs="宋体" w:hint="eastAsia"/>
                <w:sz w:val="21"/>
                <w:szCs w:val="21"/>
              </w:rPr>
              <w:t>2</w:t>
            </w:r>
            <w:r>
              <w:rPr>
                <w:rFonts w:hAnsi="宋体" w:cs="宋体" w:hint="eastAsia"/>
                <w:sz w:val="21"/>
                <w:szCs w:val="21"/>
              </w:rPr>
              <w:t>分。</w:t>
            </w:r>
          </w:p>
          <w:p w14:paraId="72CC8070" w14:textId="77777777" w:rsidR="00000000" w:rsidRDefault="00106167">
            <w:pPr>
              <w:pStyle w:val="a0"/>
              <w:rPr>
                <w:rFonts w:hint="eastAsia"/>
                <w:rPrChange w:id="318" w:author="Lenovo" w:date="2021-06-09T15:48:00Z">
                  <w:rPr>
                    <w:rFonts w:hAnsi="宋体" w:cs="宋体" w:hint="eastAsia"/>
                    <w:sz w:val="21"/>
                    <w:szCs w:val="21"/>
                  </w:rPr>
                </w:rPrChange>
              </w:rPr>
              <w:pPrChange w:id="319" w:author="Lenovo" w:date="2021-06-09T15:48:00Z">
                <w:pPr>
                  <w:widowControl/>
                  <w:ind w:firstLineChars="0" w:firstLine="0"/>
                </w:pPr>
              </w:pPrChange>
            </w:pPr>
            <w:ins w:id="320" w:author="Lenovo" w:date="2021-06-09T15:48:00Z">
              <w:r>
                <w:rPr>
                  <w:rFonts w:hAnsi="宋体" w:cs="宋体" w:hint="eastAsia"/>
                  <w:kern w:val="0"/>
                  <w:szCs w:val="21"/>
                </w:rPr>
                <w:t>注：</w:t>
              </w:r>
              <w:r>
                <w:rPr>
                  <w:rFonts w:ascii="宋体" w:hAnsi="宋体" w:cs="宋体" w:hint="eastAsia"/>
                  <w:kern w:val="0"/>
                  <w:szCs w:val="21"/>
                </w:rPr>
                <w:t>上述需提供合同证明，否则视为无效。</w:t>
              </w:r>
            </w:ins>
          </w:p>
          <w:p w14:paraId="2A68303D" w14:textId="77777777" w:rsidR="00000000" w:rsidRDefault="00106167">
            <w:pPr>
              <w:widowControl/>
              <w:ind w:firstLineChars="0" w:firstLine="0"/>
              <w:rPr>
                <w:rFonts w:hAnsi="宋体" w:cs="宋体" w:hint="eastAsia"/>
                <w:sz w:val="21"/>
                <w:szCs w:val="21"/>
              </w:rPr>
            </w:pPr>
            <w:r>
              <w:rPr>
                <w:rFonts w:hAnsi="宋体" w:cs="宋体" w:hint="eastAsia"/>
                <w:sz w:val="21"/>
                <w:szCs w:val="21"/>
              </w:rPr>
              <w:t>3</w:t>
            </w:r>
            <w:r>
              <w:rPr>
                <w:rFonts w:hAnsi="宋体" w:cs="宋体" w:hint="eastAsia"/>
                <w:sz w:val="21"/>
                <w:szCs w:val="21"/>
              </w:rPr>
              <w:t>、为国有企事业单位实施过档案整理项目的，得</w:t>
            </w:r>
            <w:r>
              <w:rPr>
                <w:rFonts w:hAnsi="宋体" w:cs="宋体" w:hint="eastAsia"/>
                <w:sz w:val="21"/>
                <w:szCs w:val="21"/>
              </w:rPr>
              <w:t>3</w:t>
            </w:r>
            <w:r>
              <w:rPr>
                <w:rFonts w:hAnsi="宋体" w:cs="宋体" w:hint="eastAsia"/>
                <w:sz w:val="21"/>
                <w:szCs w:val="21"/>
              </w:rPr>
              <w:t>分。</w:t>
            </w:r>
          </w:p>
          <w:p w14:paraId="7A0F6F32" w14:textId="77777777" w:rsidR="00000000" w:rsidRDefault="00106167">
            <w:pPr>
              <w:widowControl/>
              <w:ind w:firstLineChars="0" w:firstLine="0"/>
              <w:rPr>
                <w:rFonts w:hAnsi="宋体" w:cs="宋体"/>
                <w:sz w:val="21"/>
                <w:szCs w:val="21"/>
              </w:rPr>
            </w:pPr>
            <w:r>
              <w:rPr>
                <w:rFonts w:hAnsi="宋体" w:cs="宋体" w:hint="eastAsia"/>
                <w:sz w:val="21"/>
                <w:szCs w:val="21"/>
              </w:rPr>
              <w:t>注：上述需提供合同证明</w:t>
            </w:r>
            <w:del w:id="321" w:author="Lenovo" w:date="2021-06-09T16:21:00Z">
              <w:r>
                <w:rPr>
                  <w:rFonts w:hAnsi="宋体" w:cs="宋体" w:hint="eastAsia"/>
                  <w:sz w:val="21"/>
                  <w:szCs w:val="21"/>
                </w:rPr>
                <w:delText>及人数</w:delText>
              </w:r>
            </w:del>
            <w:r>
              <w:rPr>
                <w:rFonts w:hAnsi="宋体" w:cs="宋体" w:hint="eastAsia"/>
                <w:sz w:val="21"/>
                <w:szCs w:val="21"/>
              </w:rPr>
              <w:t>证明</w:t>
            </w:r>
            <w:del w:id="322" w:author="Lenovo" w:date="2021-06-09T16:21:00Z">
              <w:r>
                <w:rPr>
                  <w:rFonts w:hAnsi="宋体" w:cs="宋体" w:hint="eastAsia"/>
                  <w:sz w:val="21"/>
                  <w:szCs w:val="21"/>
                </w:rPr>
                <w:delText>材料</w:delText>
              </w:r>
            </w:del>
            <w:r>
              <w:rPr>
                <w:rFonts w:hAnsi="宋体" w:cs="宋体" w:hint="eastAsia"/>
                <w:sz w:val="21"/>
                <w:szCs w:val="21"/>
              </w:rPr>
              <w:t>，否则视为无效。</w:t>
            </w:r>
          </w:p>
        </w:tc>
      </w:tr>
      <w:tr w:rsidR="00000000" w14:paraId="036D1FB8" w14:textId="77777777">
        <w:trPr>
          <w:trHeight w:val="352"/>
          <w:jc w:val="center"/>
        </w:trPr>
        <w:tc>
          <w:tcPr>
            <w:tcW w:w="586" w:type="dxa"/>
            <w:vMerge w:val="restart"/>
            <w:vAlign w:val="center"/>
          </w:tcPr>
          <w:p w14:paraId="068E8947" w14:textId="77777777" w:rsidR="00000000" w:rsidRDefault="00106167">
            <w:pPr>
              <w:widowControl/>
              <w:ind w:firstLineChars="0" w:firstLine="0"/>
              <w:jc w:val="center"/>
              <w:rPr>
                <w:rFonts w:hAnsi="宋体" w:cs="宋体"/>
                <w:sz w:val="21"/>
                <w:szCs w:val="21"/>
              </w:rPr>
            </w:pPr>
            <w:r>
              <w:rPr>
                <w:rFonts w:hAnsi="宋体" w:cs="宋体" w:hint="eastAsia"/>
                <w:sz w:val="21"/>
                <w:szCs w:val="21"/>
              </w:rPr>
              <w:t>5</w:t>
            </w:r>
          </w:p>
        </w:tc>
        <w:tc>
          <w:tcPr>
            <w:tcW w:w="1004" w:type="dxa"/>
            <w:vMerge w:val="restart"/>
            <w:vAlign w:val="center"/>
          </w:tcPr>
          <w:p w14:paraId="25352496" w14:textId="77777777" w:rsidR="00000000" w:rsidRDefault="00106167">
            <w:pPr>
              <w:widowControl/>
              <w:ind w:firstLineChars="0" w:firstLine="0"/>
              <w:jc w:val="center"/>
              <w:rPr>
                <w:rFonts w:hAnsi="宋体" w:cs="宋体"/>
                <w:sz w:val="21"/>
                <w:szCs w:val="21"/>
              </w:rPr>
            </w:pPr>
            <w:r>
              <w:rPr>
                <w:rFonts w:hAnsi="宋体" w:cs="宋体" w:hint="eastAsia"/>
                <w:sz w:val="21"/>
                <w:szCs w:val="21"/>
              </w:rPr>
              <w:t>服务</w:t>
            </w:r>
          </w:p>
          <w:p w14:paraId="02C96663" w14:textId="77777777" w:rsidR="00000000" w:rsidRDefault="00106167">
            <w:pPr>
              <w:widowControl/>
              <w:ind w:firstLineChars="0" w:firstLine="0"/>
              <w:jc w:val="center"/>
              <w:rPr>
                <w:rFonts w:hAnsi="宋体" w:cs="宋体"/>
                <w:sz w:val="21"/>
                <w:szCs w:val="21"/>
              </w:rPr>
            </w:pPr>
            <w:r>
              <w:rPr>
                <w:rFonts w:hAnsi="宋体" w:cs="宋体" w:hint="eastAsia"/>
                <w:sz w:val="21"/>
                <w:szCs w:val="21"/>
              </w:rPr>
              <w:t>团队</w:t>
            </w:r>
          </w:p>
        </w:tc>
        <w:tc>
          <w:tcPr>
            <w:tcW w:w="836" w:type="dxa"/>
            <w:vMerge w:val="restart"/>
            <w:vAlign w:val="center"/>
          </w:tcPr>
          <w:p w14:paraId="036999EB" w14:textId="77777777" w:rsidR="00000000" w:rsidRDefault="00106167">
            <w:pPr>
              <w:widowControl/>
              <w:ind w:firstLineChars="0" w:firstLine="0"/>
              <w:jc w:val="center"/>
              <w:rPr>
                <w:rFonts w:hAnsi="宋体" w:cs="宋体"/>
                <w:sz w:val="21"/>
                <w:szCs w:val="21"/>
              </w:rPr>
            </w:pPr>
            <w:r>
              <w:rPr>
                <w:rFonts w:hAnsi="宋体" w:cs="宋体" w:hint="eastAsia"/>
                <w:sz w:val="21"/>
                <w:szCs w:val="21"/>
              </w:rPr>
              <w:t>10</w:t>
            </w:r>
            <w:r>
              <w:rPr>
                <w:rFonts w:hAnsi="宋体" w:cs="宋体" w:hint="eastAsia"/>
                <w:sz w:val="21"/>
                <w:szCs w:val="21"/>
              </w:rPr>
              <w:t>分</w:t>
            </w:r>
          </w:p>
        </w:tc>
        <w:tc>
          <w:tcPr>
            <w:tcW w:w="1172" w:type="dxa"/>
            <w:vAlign w:val="center"/>
          </w:tcPr>
          <w:p w14:paraId="05427776" w14:textId="77777777" w:rsidR="00000000" w:rsidRDefault="00106167">
            <w:pPr>
              <w:widowControl/>
              <w:ind w:firstLineChars="0" w:firstLine="0"/>
              <w:jc w:val="center"/>
              <w:rPr>
                <w:rFonts w:hAnsi="宋体" w:cs="宋体"/>
                <w:sz w:val="21"/>
                <w:szCs w:val="21"/>
              </w:rPr>
            </w:pPr>
            <w:r>
              <w:rPr>
                <w:rFonts w:hAnsi="宋体" w:cs="宋体" w:hint="eastAsia"/>
                <w:sz w:val="21"/>
                <w:szCs w:val="21"/>
              </w:rPr>
              <w:t>项目</w:t>
            </w:r>
          </w:p>
          <w:p w14:paraId="61ED9EFB" w14:textId="77777777" w:rsidR="00000000" w:rsidRDefault="00106167">
            <w:pPr>
              <w:widowControl/>
              <w:ind w:firstLineChars="0" w:firstLine="0"/>
              <w:jc w:val="center"/>
              <w:rPr>
                <w:rFonts w:hAnsi="宋体" w:cs="宋体"/>
                <w:sz w:val="21"/>
                <w:szCs w:val="21"/>
              </w:rPr>
            </w:pPr>
            <w:r>
              <w:rPr>
                <w:rFonts w:hAnsi="宋体" w:cs="宋体" w:hint="eastAsia"/>
                <w:sz w:val="21"/>
                <w:szCs w:val="21"/>
              </w:rPr>
              <w:t>负责人</w:t>
            </w:r>
          </w:p>
          <w:p w14:paraId="73F8EBCF" w14:textId="77777777" w:rsidR="00000000" w:rsidRDefault="00106167">
            <w:pPr>
              <w:widowControl/>
              <w:ind w:firstLineChars="0" w:firstLine="0"/>
              <w:jc w:val="center"/>
              <w:rPr>
                <w:rFonts w:hAnsi="宋体" w:cs="宋体"/>
                <w:sz w:val="21"/>
                <w:szCs w:val="21"/>
              </w:rPr>
            </w:pPr>
            <w:r>
              <w:rPr>
                <w:rFonts w:hAnsi="宋体" w:cs="宋体" w:hint="eastAsia"/>
                <w:sz w:val="21"/>
                <w:szCs w:val="21"/>
              </w:rPr>
              <w:t>（</w:t>
            </w:r>
            <w:r>
              <w:rPr>
                <w:rFonts w:hAnsi="宋体" w:cs="宋体" w:hint="eastAsia"/>
                <w:sz w:val="21"/>
                <w:szCs w:val="21"/>
              </w:rPr>
              <w:t>5</w:t>
            </w:r>
            <w:r>
              <w:rPr>
                <w:rFonts w:hAnsi="宋体" w:cs="宋体" w:hint="eastAsia"/>
                <w:sz w:val="21"/>
                <w:szCs w:val="21"/>
              </w:rPr>
              <w:t>分）</w:t>
            </w:r>
          </w:p>
        </w:tc>
        <w:tc>
          <w:tcPr>
            <w:tcW w:w="6571" w:type="dxa"/>
            <w:vAlign w:val="center"/>
          </w:tcPr>
          <w:p w14:paraId="2F7B5B56" w14:textId="77777777" w:rsidR="00000000" w:rsidRDefault="00106167">
            <w:pPr>
              <w:widowControl/>
              <w:ind w:firstLineChars="0" w:firstLine="0"/>
              <w:rPr>
                <w:rFonts w:hAnsi="宋体" w:cs="宋体" w:hint="eastAsia"/>
                <w:sz w:val="21"/>
                <w:szCs w:val="21"/>
              </w:rPr>
            </w:pPr>
            <w:r>
              <w:rPr>
                <w:rFonts w:hAnsi="宋体" w:cs="宋体" w:hint="eastAsia"/>
                <w:sz w:val="21"/>
                <w:szCs w:val="21"/>
              </w:rPr>
              <w:t>应具备相关专业硕士研究生及以上学历，二级及以上企业人力资源管理师证书</w:t>
            </w:r>
            <w:del w:id="323" w:author="Lenovo" w:date="2021-06-09T15:52:00Z">
              <w:r>
                <w:rPr>
                  <w:rFonts w:hAnsi="宋体" w:cs="宋体" w:hint="eastAsia"/>
                  <w:sz w:val="21"/>
                  <w:szCs w:val="21"/>
                </w:rPr>
                <w:delText>，</w:delText>
              </w:r>
              <w:r>
                <w:rPr>
                  <w:rFonts w:hAnsi="宋体" w:cs="宋体" w:hint="eastAsia"/>
                  <w:sz w:val="21"/>
                  <w:szCs w:val="21"/>
                </w:rPr>
                <w:delText>6</w:delText>
              </w:r>
              <w:r>
                <w:rPr>
                  <w:rFonts w:hAnsi="宋体" w:cs="宋体" w:hint="eastAsia"/>
                  <w:sz w:val="21"/>
                  <w:szCs w:val="21"/>
                </w:rPr>
                <w:delText>年以上考试测评相关工作经验</w:delText>
              </w:r>
            </w:del>
            <w:r>
              <w:rPr>
                <w:rFonts w:hAnsi="宋体" w:cs="宋体" w:hint="eastAsia"/>
                <w:sz w:val="21"/>
                <w:szCs w:val="21"/>
              </w:rPr>
              <w:t>。完全满足得</w:t>
            </w:r>
            <w:r>
              <w:rPr>
                <w:rFonts w:hAnsi="宋体" w:cs="宋体" w:hint="eastAsia"/>
                <w:sz w:val="21"/>
                <w:szCs w:val="21"/>
              </w:rPr>
              <w:t>5</w:t>
            </w:r>
            <w:r>
              <w:rPr>
                <w:rFonts w:hAnsi="宋体" w:cs="宋体" w:hint="eastAsia"/>
                <w:sz w:val="21"/>
                <w:szCs w:val="21"/>
              </w:rPr>
              <w:t>分，</w:t>
            </w:r>
            <w:del w:id="324" w:author="Lenovo" w:date="2021-06-09T15:49:00Z">
              <w:r>
                <w:rPr>
                  <w:rFonts w:hAnsi="宋体" w:cs="宋体" w:hint="eastAsia"/>
                  <w:sz w:val="21"/>
                  <w:szCs w:val="21"/>
                </w:rPr>
                <w:delText>部分满足得</w:delText>
              </w:r>
              <w:r>
                <w:rPr>
                  <w:rFonts w:hAnsi="宋体" w:cs="宋体" w:hint="eastAsia"/>
                  <w:sz w:val="21"/>
                  <w:szCs w:val="21"/>
                </w:rPr>
                <w:delText>1-4</w:delText>
              </w:r>
              <w:r>
                <w:rPr>
                  <w:rFonts w:hAnsi="宋体" w:cs="宋体" w:hint="eastAsia"/>
                  <w:sz w:val="21"/>
                  <w:szCs w:val="21"/>
                </w:rPr>
                <w:delText>分，</w:delText>
              </w:r>
            </w:del>
            <w:r>
              <w:rPr>
                <w:rFonts w:hAnsi="宋体" w:cs="宋体" w:hint="eastAsia"/>
                <w:sz w:val="21"/>
                <w:szCs w:val="21"/>
              </w:rPr>
              <w:t>不满足得</w:t>
            </w:r>
            <w:r>
              <w:rPr>
                <w:rFonts w:hAnsi="宋体" w:cs="宋体" w:hint="eastAsia"/>
                <w:sz w:val="21"/>
                <w:szCs w:val="21"/>
              </w:rPr>
              <w:t>0</w:t>
            </w:r>
            <w:r>
              <w:rPr>
                <w:rFonts w:hAnsi="宋体" w:cs="宋体" w:hint="eastAsia"/>
                <w:sz w:val="21"/>
                <w:szCs w:val="21"/>
              </w:rPr>
              <w:t>分。</w:t>
            </w:r>
          </w:p>
          <w:p w14:paraId="2A6BC4E4" w14:textId="77777777" w:rsidR="00000000" w:rsidRDefault="00106167">
            <w:pPr>
              <w:widowControl/>
              <w:ind w:firstLineChars="0" w:firstLine="0"/>
              <w:rPr>
                <w:rFonts w:hAnsi="宋体" w:cs="宋体"/>
                <w:sz w:val="21"/>
                <w:szCs w:val="21"/>
              </w:rPr>
            </w:pPr>
            <w:r>
              <w:rPr>
                <w:rFonts w:hAnsi="宋体" w:cs="宋体" w:hint="eastAsia"/>
                <w:sz w:val="21"/>
                <w:szCs w:val="21"/>
              </w:rPr>
              <w:t>注：以上需提供学历和资格证书</w:t>
            </w:r>
            <w:del w:id="325" w:author="Lenovo" w:date="2021-06-09T15:52:00Z">
              <w:r>
                <w:rPr>
                  <w:rFonts w:hAnsi="宋体" w:cs="宋体" w:hint="eastAsia"/>
                  <w:sz w:val="21"/>
                  <w:szCs w:val="21"/>
                </w:rPr>
                <w:delText>、项目经验材料</w:delText>
              </w:r>
            </w:del>
            <w:r>
              <w:rPr>
                <w:rFonts w:hAnsi="宋体" w:cs="宋体" w:hint="eastAsia"/>
                <w:sz w:val="21"/>
                <w:szCs w:val="21"/>
              </w:rPr>
              <w:t>和近一年社保证明</w:t>
            </w:r>
            <w:ins w:id="326" w:author="Lenovo" w:date="2021-06-09T15:53:00Z">
              <w:del w:id="327" w:author="Administrator" w:date="2021-06-09T20:15:00Z">
                <w:r>
                  <w:rPr>
                    <w:rFonts w:hAnsi="宋体" w:cs="宋体" w:hint="eastAsia"/>
                    <w:sz w:val="21"/>
                    <w:szCs w:val="21"/>
                  </w:rPr>
                  <w:delText>或劳动合同</w:delText>
                </w:r>
              </w:del>
            </w:ins>
            <w:r>
              <w:rPr>
                <w:rFonts w:hAnsi="宋体" w:cs="宋体" w:hint="eastAsia"/>
                <w:sz w:val="21"/>
                <w:szCs w:val="21"/>
              </w:rPr>
              <w:t>(</w:t>
            </w:r>
            <w:r>
              <w:rPr>
                <w:rFonts w:hAnsi="宋体" w:cs="宋体" w:hint="eastAsia"/>
                <w:sz w:val="21"/>
                <w:szCs w:val="21"/>
              </w:rPr>
              <w:t>通过第三方代缴的需提</w:t>
            </w:r>
            <w:r>
              <w:rPr>
                <w:rFonts w:hAnsi="宋体" w:cs="宋体" w:hint="eastAsia"/>
                <w:sz w:val="21"/>
                <w:szCs w:val="21"/>
              </w:rPr>
              <w:t>供委托协议和用工合同</w:t>
            </w:r>
            <w:r>
              <w:rPr>
                <w:rFonts w:hAnsi="宋体" w:cs="宋体" w:hint="eastAsia"/>
                <w:sz w:val="21"/>
                <w:szCs w:val="21"/>
              </w:rPr>
              <w:t>)</w:t>
            </w:r>
            <w:ins w:id="328" w:author="Administrator" w:date="2021-06-09T20:15:00Z">
              <w:r>
                <w:rPr>
                  <w:rFonts w:hAnsi="宋体" w:cs="宋体" w:hint="eastAsia"/>
                  <w:sz w:val="21"/>
                  <w:szCs w:val="21"/>
                </w:rPr>
                <w:t>或劳动合同</w:t>
              </w:r>
            </w:ins>
            <w:r>
              <w:rPr>
                <w:rFonts w:hAnsi="宋体" w:cs="宋体" w:hint="eastAsia"/>
                <w:sz w:val="21"/>
                <w:szCs w:val="21"/>
              </w:rPr>
              <w:t>，否则视为无效。</w:t>
            </w:r>
          </w:p>
        </w:tc>
      </w:tr>
      <w:tr w:rsidR="00000000" w14:paraId="13805A27" w14:textId="77777777">
        <w:trPr>
          <w:trHeight w:val="351"/>
          <w:jc w:val="center"/>
        </w:trPr>
        <w:tc>
          <w:tcPr>
            <w:tcW w:w="586" w:type="dxa"/>
            <w:vMerge/>
            <w:vAlign w:val="center"/>
          </w:tcPr>
          <w:p w14:paraId="0C6694DD" w14:textId="77777777" w:rsidR="00000000" w:rsidRDefault="00106167">
            <w:pPr>
              <w:widowControl/>
              <w:ind w:firstLineChars="0" w:firstLine="0"/>
              <w:jc w:val="left"/>
              <w:rPr>
                <w:rFonts w:hAnsi="宋体" w:cs="宋体"/>
                <w:sz w:val="21"/>
                <w:szCs w:val="21"/>
              </w:rPr>
            </w:pPr>
          </w:p>
        </w:tc>
        <w:tc>
          <w:tcPr>
            <w:tcW w:w="1004" w:type="dxa"/>
            <w:vMerge/>
            <w:vAlign w:val="center"/>
          </w:tcPr>
          <w:p w14:paraId="56698C8B" w14:textId="77777777" w:rsidR="00000000" w:rsidRDefault="00106167">
            <w:pPr>
              <w:widowControl/>
              <w:ind w:firstLineChars="0" w:firstLine="0"/>
              <w:jc w:val="left"/>
              <w:rPr>
                <w:rFonts w:hAnsi="宋体" w:cs="宋体"/>
                <w:sz w:val="21"/>
                <w:szCs w:val="21"/>
              </w:rPr>
            </w:pPr>
          </w:p>
        </w:tc>
        <w:tc>
          <w:tcPr>
            <w:tcW w:w="836" w:type="dxa"/>
            <w:vMerge/>
            <w:vAlign w:val="center"/>
          </w:tcPr>
          <w:p w14:paraId="2A419B6C" w14:textId="77777777" w:rsidR="00000000" w:rsidRDefault="00106167">
            <w:pPr>
              <w:widowControl/>
              <w:ind w:firstLineChars="0" w:firstLine="0"/>
              <w:jc w:val="left"/>
              <w:rPr>
                <w:rFonts w:hAnsi="宋体" w:cs="宋体"/>
                <w:sz w:val="21"/>
                <w:szCs w:val="21"/>
              </w:rPr>
            </w:pPr>
          </w:p>
        </w:tc>
        <w:tc>
          <w:tcPr>
            <w:tcW w:w="1172" w:type="dxa"/>
            <w:vAlign w:val="center"/>
          </w:tcPr>
          <w:p w14:paraId="31F4396E" w14:textId="77777777" w:rsidR="00000000" w:rsidRDefault="00106167">
            <w:pPr>
              <w:widowControl/>
              <w:ind w:firstLineChars="0" w:firstLine="0"/>
              <w:jc w:val="center"/>
              <w:rPr>
                <w:rFonts w:hAnsi="宋体" w:cs="宋体"/>
                <w:sz w:val="21"/>
                <w:szCs w:val="21"/>
              </w:rPr>
            </w:pPr>
            <w:r>
              <w:rPr>
                <w:rFonts w:hAnsi="宋体" w:cs="宋体" w:hint="eastAsia"/>
                <w:sz w:val="21"/>
                <w:szCs w:val="21"/>
              </w:rPr>
              <w:t>项目</w:t>
            </w:r>
          </w:p>
          <w:p w14:paraId="014BF779" w14:textId="77777777" w:rsidR="00000000" w:rsidRDefault="00106167">
            <w:pPr>
              <w:widowControl/>
              <w:ind w:firstLineChars="0" w:firstLine="0"/>
              <w:jc w:val="center"/>
              <w:rPr>
                <w:rFonts w:hAnsi="宋体" w:cs="宋体"/>
                <w:sz w:val="21"/>
                <w:szCs w:val="21"/>
              </w:rPr>
            </w:pPr>
            <w:r>
              <w:rPr>
                <w:rFonts w:hAnsi="宋体" w:cs="宋体" w:hint="eastAsia"/>
                <w:sz w:val="21"/>
                <w:szCs w:val="21"/>
              </w:rPr>
              <w:t>服务人员</w:t>
            </w:r>
          </w:p>
          <w:p w14:paraId="5A618D82" w14:textId="77777777" w:rsidR="00000000" w:rsidRDefault="00106167">
            <w:pPr>
              <w:widowControl/>
              <w:ind w:firstLineChars="0" w:firstLine="0"/>
              <w:jc w:val="center"/>
              <w:rPr>
                <w:rFonts w:hAnsi="宋体" w:cs="宋体"/>
                <w:sz w:val="21"/>
                <w:szCs w:val="21"/>
              </w:rPr>
            </w:pPr>
            <w:r>
              <w:rPr>
                <w:rFonts w:hAnsi="宋体" w:cs="宋体" w:hint="eastAsia"/>
                <w:sz w:val="21"/>
                <w:szCs w:val="21"/>
              </w:rPr>
              <w:t>（</w:t>
            </w:r>
            <w:r>
              <w:rPr>
                <w:rFonts w:hAnsi="宋体" w:cs="宋体" w:hint="eastAsia"/>
                <w:sz w:val="21"/>
                <w:szCs w:val="21"/>
              </w:rPr>
              <w:t>5</w:t>
            </w:r>
            <w:r>
              <w:rPr>
                <w:rFonts w:hAnsi="宋体" w:cs="宋体" w:hint="eastAsia"/>
                <w:sz w:val="21"/>
                <w:szCs w:val="21"/>
              </w:rPr>
              <w:t>分）</w:t>
            </w:r>
          </w:p>
        </w:tc>
        <w:tc>
          <w:tcPr>
            <w:tcW w:w="6571" w:type="dxa"/>
            <w:vAlign w:val="center"/>
          </w:tcPr>
          <w:p w14:paraId="6B7EA90A" w14:textId="77777777" w:rsidR="00000000" w:rsidRDefault="00106167">
            <w:pPr>
              <w:widowControl/>
              <w:ind w:firstLineChars="0" w:firstLine="0"/>
              <w:rPr>
                <w:rFonts w:hAnsi="宋体" w:cs="宋体" w:hint="eastAsia"/>
                <w:sz w:val="21"/>
                <w:szCs w:val="21"/>
              </w:rPr>
            </w:pPr>
            <w:r>
              <w:rPr>
                <w:rFonts w:hAnsi="宋体" w:cs="宋体" w:hint="eastAsia"/>
                <w:sz w:val="21"/>
                <w:szCs w:val="21"/>
              </w:rPr>
              <w:t>提供</w:t>
            </w:r>
            <w:r>
              <w:rPr>
                <w:rFonts w:hAnsi="宋体" w:cs="宋体" w:hint="eastAsia"/>
                <w:sz w:val="21"/>
                <w:szCs w:val="21"/>
              </w:rPr>
              <w:t>4</w:t>
            </w:r>
            <w:r>
              <w:rPr>
                <w:rFonts w:hAnsi="宋体" w:cs="宋体" w:hint="eastAsia"/>
                <w:sz w:val="21"/>
                <w:szCs w:val="21"/>
              </w:rPr>
              <w:t>名固定的项目服务人员，应具备相关专业专科及以上学历，三级及以上企业人力资源管理师证书</w:t>
            </w:r>
            <w:del w:id="329" w:author="Lenovo" w:date="2021-06-09T15:54:00Z">
              <w:r>
                <w:rPr>
                  <w:rFonts w:hAnsi="宋体" w:cs="宋体" w:hint="eastAsia"/>
                  <w:sz w:val="21"/>
                  <w:szCs w:val="21"/>
                </w:rPr>
                <w:delText>，</w:delText>
              </w:r>
              <w:r>
                <w:rPr>
                  <w:rFonts w:hAnsi="宋体" w:cs="宋体" w:hint="eastAsia"/>
                  <w:sz w:val="21"/>
                  <w:szCs w:val="21"/>
                </w:rPr>
                <w:delText>3</w:delText>
              </w:r>
              <w:r>
                <w:rPr>
                  <w:rFonts w:hAnsi="宋体" w:cs="宋体" w:hint="eastAsia"/>
                  <w:sz w:val="21"/>
                  <w:szCs w:val="21"/>
                </w:rPr>
                <w:delText>年以上考试测评相关工作经验</w:delText>
              </w:r>
            </w:del>
            <w:r>
              <w:rPr>
                <w:rFonts w:hAnsi="宋体" w:cs="宋体" w:hint="eastAsia"/>
                <w:sz w:val="21"/>
                <w:szCs w:val="21"/>
              </w:rPr>
              <w:t>。完全满足得</w:t>
            </w:r>
            <w:r>
              <w:rPr>
                <w:rFonts w:hAnsi="宋体" w:cs="宋体" w:hint="eastAsia"/>
                <w:sz w:val="21"/>
                <w:szCs w:val="21"/>
              </w:rPr>
              <w:t>5</w:t>
            </w:r>
            <w:r>
              <w:rPr>
                <w:rFonts w:hAnsi="宋体" w:cs="宋体" w:hint="eastAsia"/>
                <w:sz w:val="21"/>
                <w:szCs w:val="21"/>
              </w:rPr>
              <w:t>分，</w:t>
            </w:r>
            <w:del w:id="330" w:author="Lenovo" w:date="2021-06-09T15:54:00Z">
              <w:r>
                <w:rPr>
                  <w:rFonts w:hAnsi="宋体" w:cs="宋体" w:hint="eastAsia"/>
                  <w:sz w:val="21"/>
                  <w:szCs w:val="21"/>
                </w:rPr>
                <w:delText>部分满足</w:delText>
              </w:r>
            </w:del>
            <w:ins w:id="331" w:author="Lenovo" w:date="2021-06-09T15:54:00Z">
              <w:r>
                <w:rPr>
                  <w:rFonts w:hAnsi="宋体" w:cs="宋体" w:hint="eastAsia"/>
                  <w:sz w:val="21"/>
                  <w:szCs w:val="21"/>
                </w:rPr>
                <w:t>每少提供一人扣</w:t>
              </w:r>
              <w:r>
                <w:rPr>
                  <w:rFonts w:hAnsi="宋体" w:cs="宋体"/>
                  <w:sz w:val="21"/>
                  <w:szCs w:val="21"/>
                </w:rPr>
                <w:t>1.25</w:t>
              </w:r>
              <w:r>
                <w:rPr>
                  <w:rFonts w:hAnsi="宋体" w:cs="宋体" w:hint="eastAsia"/>
                  <w:sz w:val="21"/>
                  <w:szCs w:val="21"/>
                </w:rPr>
                <w:t>分，扣完为止</w:t>
              </w:r>
            </w:ins>
            <w:del w:id="332" w:author="Lenovo" w:date="2021-06-09T15:54:00Z">
              <w:r>
                <w:rPr>
                  <w:rFonts w:hAnsi="宋体" w:cs="宋体" w:hint="eastAsia"/>
                  <w:sz w:val="21"/>
                  <w:szCs w:val="21"/>
                </w:rPr>
                <w:delText>得</w:delText>
              </w:r>
              <w:r>
                <w:rPr>
                  <w:rFonts w:hAnsi="宋体" w:cs="宋体" w:hint="eastAsia"/>
                  <w:sz w:val="21"/>
                  <w:szCs w:val="21"/>
                </w:rPr>
                <w:delText>1-4</w:delText>
              </w:r>
              <w:r>
                <w:rPr>
                  <w:rFonts w:hAnsi="宋体" w:cs="宋体" w:hint="eastAsia"/>
                  <w:sz w:val="21"/>
                  <w:szCs w:val="21"/>
                </w:rPr>
                <w:delText>分，不满足得</w:delText>
              </w:r>
              <w:r>
                <w:rPr>
                  <w:rFonts w:hAnsi="宋体" w:cs="宋体" w:hint="eastAsia"/>
                  <w:sz w:val="21"/>
                  <w:szCs w:val="21"/>
                </w:rPr>
                <w:delText>0</w:delText>
              </w:r>
              <w:r>
                <w:rPr>
                  <w:rFonts w:hAnsi="宋体" w:cs="宋体" w:hint="eastAsia"/>
                  <w:sz w:val="21"/>
                  <w:szCs w:val="21"/>
                </w:rPr>
                <w:delText>分</w:delText>
              </w:r>
            </w:del>
            <w:r>
              <w:rPr>
                <w:rFonts w:hAnsi="宋体" w:cs="宋体" w:hint="eastAsia"/>
                <w:sz w:val="21"/>
                <w:szCs w:val="21"/>
              </w:rPr>
              <w:t>。</w:t>
            </w:r>
          </w:p>
          <w:p w14:paraId="7527D0C0" w14:textId="77777777" w:rsidR="00000000" w:rsidRDefault="00106167">
            <w:pPr>
              <w:widowControl/>
              <w:ind w:firstLineChars="0" w:firstLine="0"/>
              <w:rPr>
                <w:rFonts w:hAnsi="宋体" w:cs="宋体"/>
                <w:sz w:val="21"/>
                <w:szCs w:val="21"/>
              </w:rPr>
            </w:pPr>
            <w:r>
              <w:rPr>
                <w:rFonts w:hAnsi="宋体" w:cs="宋体" w:hint="eastAsia"/>
                <w:sz w:val="21"/>
                <w:szCs w:val="21"/>
              </w:rPr>
              <w:t>注：以上需提供所有人员的学历和资格证书</w:t>
            </w:r>
            <w:del w:id="333" w:author="Lenovo" w:date="2021-06-09T15:55:00Z">
              <w:r>
                <w:rPr>
                  <w:rFonts w:hAnsi="宋体" w:cs="宋体" w:hint="eastAsia"/>
                  <w:sz w:val="21"/>
                  <w:szCs w:val="21"/>
                </w:rPr>
                <w:delText>、项目经验材料</w:delText>
              </w:r>
            </w:del>
            <w:r>
              <w:rPr>
                <w:rFonts w:hAnsi="宋体" w:cs="宋体" w:hint="eastAsia"/>
                <w:sz w:val="21"/>
                <w:szCs w:val="21"/>
              </w:rPr>
              <w:t>和近一年社保证明</w:t>
            </w:r>
            <w:ins w:id="334" w:author="Lenovo" w:date="2021-06-09T15:55:00Z">
              <w:del w:id="335" w:author="Administrator" w:date="2021-06-09T20:15:00Z">
                <w:r>
                  <w:rPr>
                    <w:rFonts w:hAnsi="宋体" w:cs="宋体" w:hint="eastAsia"/>
                    <w:sz w:val="21"/>
                    <w:szCs w:val="21"/>
                  </w:rPr>
                  <w:delText>或劳动合同</w:delText>
                </w:r>
              </w:del>
            </w:ins>
            <w:r>
              <w:rPr>
                <w:rFonts w:hAnsi="宋体" w:cs="宋体" w:hint="eastAsia"/>
                <w:sz w:val="21"/>
                <w:szCs w:val="21"/>
              </w:rPr>
              <w:t>(</w:t>
            </w:r>
            <w:r>
              <w:rPr>
                <w:rFonts w:hAnsi="宋体" w:cs="宋体" w:hint="eastAsia"/>
                <w:sz w:val="21"/>
                <w:szCs w:val="21"/>
              </w:rPr>
              <w:t>通过第三方代缴的需提供委托协议和用工合同</w:t>
            </w:r>
            <w:r>
              <w:rPr>
                <w:rFonts w:hAnsi="宋体" w:cs="宋体" w:hint="eastAsia"/>
                <w:sz w:val="21"/>
                <w:szCs w:val="21"/>
              </w:rPr>
              <w:t>)</w:t>
            </w:r>
            <w:ins w:id="336" w:author="Administrator" w:date="2021-06-09T20:15:00Z">
              <w:r>
                <w:rPr>
                  <w:rFonts w:hAnsi="宋体" w:cs="宋体" w:hint="eastAsia"/>
                  <w:sz w:val="21"/>
                  <w:szCs w:val="21"/>
                </w:rPr>
                <w:t>或劳动合同</w:t>
              </w:r>
            </w:ins>
            <w:r>
              <w:rPr>
                <w:rFonts w:hAnsi="宋体" w:cs="宋体" w:hint="eastAsia"/>
                <w:sz w:val="21"/>
                <w:szCs w:val="21"/>
              </w:rPr>
              <w:t>，否则视为无效。</w:t>
            </w:r>
          </w:p>
        </w:tc>
      </w:tr>
    </w:tbl>
    <w:p w14:paraId="3E0F3C25" w14:textId="77777777" w:rsidR="00000000" w:rsidRDefault="00106167">
      <w:pPr>
        <w:pStyle w:val="aa"/>
        <w:tabs>
          <w:tab w:val="left" w:pos="600"/>
        </w:tabs>
        <w:adjustRightInd w:val="0"/>
        <w:snapToGrid w:val="0"/>
        <w:ind w:firstLineChars="0" w:firstLine="0"/>
        <w:jc w:val="left"/>
        <w:rPr>
          <w:rFonts w:hAnsi="宋体" w:hint="eastAsia"/>
          <w:sz w:val="24"/>
          <w:szCs w:val="24"/>
        </w:rPr>
      </w:pPr>
      <w:r>
        <w:rPr>
          <w:rFonts w:hAnsi="宋体" w:hint="eastAsia"/>
          <w:sz w:val="24"/>
          <w:szCs w:val="24"/>
        </w:rPr>
        <w:t>注：平均得分精确到小数点后两位，若出现平均得分相同者，则取小数点后第</w:t>
      </w:r>
      <w:r>
        <w:rPr>
          <w:rFonts w:hAnsi="宋体" w:hint="eastAsia"/>
          <w:sz w:val="24"/>
          <w:szCs w:val="24"/>
        </w:rPr>
        <w:t>三位，以此类推。</w:t>
      </w:r>
    </w:p>
    <w:p w14:paraId="69833733" w14:textId="77777777" w:rsidR="00000000" w:rsidRDefault="00106167">
      <w:pPr>
        <w:pStyle w:val="2"/>
        <w:spacing w:line="400" w:lineRule="exact"/>
        <w:ind w:firstLineChars="0" w:firstLine="0"/>
        <w:rPr>
          <w:rFonts w:ascii="宋体" w:eastAsia="宋体" w:hAnsi="宋体" w:hint="eastAsia"/>
          <w:sz w:val="24"/>
          <w:szCs w:val="24"/>
        </w:rPr>
      </w:pPr>
      <w:r>
        <w:rPr>
          <w:rFonts w:ascii="黑体" w:hint="eastAsia"/>
          <w:sz w:val="24"/>
          <w:szCs w:val="24"/>
        </w:rPr>
        <w:t>5.</w:t>
      </w:r>
      <w:r>
        <w:rPr>
          <w:rFonts w:ascii="宋体" w:eastAsia="宋体" w:hAnsi="宋体" w:hint="eastAsia"/>
          <w:sz w:val="24"/>
          <w:szCs w:val="24"/>
        </w:rPr>
        <w:t xml:space="preserve"> </w:t>
      </w:r>
      <w:r>
        <w:rPr>
          <w:rFonts w:ascii="宋体" w:eastAsia="宋体" w:hAnsi="宋体" w:hint="eastAsia"/>
          <w:sz w:val="24"/>
          <w:szCs w:val="24"/>
        </w:rPr>
        <w:t>终止招标</w:t>
      </w:r>
    </w:p>
    <w:p w14:paraId="69E97E9C" w14:textId="77777777" w:rsidR="00000000" w:rsidRDefault="00106167">
      <w:pPr>
        <w:pStyle w:val="aa"/>
        <w:tabs>
          <w:tab w:val="left" w:pos="600"/>
        </w:tabs>
        <w:adjustRightInd w:val="0"/>
        <w:snapToGrid w:val="0"/>
        <w:ind w:firstLine="480"/>
        <w:rPr>
          <w:rFonts w:hAnsi="宋体"/>
          <w:sz w:val="24"/>
          <w:szCs w:val="24"/>
        </w:rPr>
      </w:pPr>
      <w:r>
        <w:rPr>
          <w:rFonts w:hAnsi="宋体" w:hint="eastAsia"/>
          <w:sz w:val="24"/>
          <w:szCs w:val="24"/>
        </w:rPr>
        <w:t>招标人因自身或外部原因，有权终止本次招标。投标人已发生的相关投标费用由投标人自行承担。招标人终止招标后，招标代理机构应在</w:t>
      </w:r>
      <w:r>
        <w:rPr>
          <w:rFonts w:hAnsi="宋体" w:cs="宋体" w:hint="eastAsia"/>
          <w:b/>
          <w:bCs/>
          <w:sz w:val="24"/>
          <w:szCs w:val="24"/>
          <w:u w:val="single"/>
          <w:lang w:val="zh-TW"/>
        </w:rPr>
        <w:t>《</w:t>
      </w:r>
      <w:r>
        <w:rPr>
          <w:rFonts w:hAnsi="宋体" w:cs="宋体"/>
          <w:b/>
          <w:bCs/>
          <w:sz w:val="24"/>
          <w:szCs w:val="24"/>
          <w:u w:val="single"/>
          <w:lang w:val="zh-TW" w:eastAsia="zh-TW"/>
        </w:rPr>
        <w:t>中国采购与招标网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《中国招标投标公共服务平台》和《国家烟草专卖局外网》</w:t>
      </w:r>
      <w:r>
        <w:rPr>
          <w:rFonts w:hAnsi="宋体" w:hint="eastAsia"/>
          <w:sz w:val="24"/>
          <w:szCs w:val="24"/>
        </w:rPr>
        <w:t>网上公告</w:t>
      </w:r>
    </w:p>
    <w:p w14:paraId="3DAB13C5" w14:textId="77777777" w:rsidR="00000000" w:rsidRDefault="00106167">
      <w:pPr>
        <w:pStyle w:val="2"/>
        <w:spacing w:line="400" w:lineRule="exact"/>
        <w:ind w:firstLineChars="0" w:firstLine="0"/>
        <w:rPr>
          <w:rFonts w:ascii="宋体" w:eastAsia="宋体" w:hAnsi="宋体" w:hint="eastAsia"/>
          <w:sz w:val="24"/>
          <w:szCs w:val="24"/>
        </w:rPr>
      </w:pPr>
      <w:r>
        <w:rPr>
          <w:rFonts w:ascii="宋体" w:eastAsia="宋体" w:hAnsi="宋体" w:hint="eastAsia"/>
          <w:sz w:val="24"/>
          <w:szCs w:val="24"/>
        </w:rPr>
        <w:t>6</w:t>
      </w:r>
      <w:r>
        <w:rPr>
          <w:rFonts w:ascii="宋体" w:eastAsia="宋体" w:hAnsi="宋体" w:hint="eastAsia"/>
          <w:sz w:val="24"/>
          <w:szCs w:val="24"/>
        </w:rPr>
        <w:t>．废</w:t>
      </w:r>
      <w:r>
        <w:rPr>
          <w:rFonts w:ascii="宋体" w:eastAsia="宋体" w:hAnsi="宋体" w:hint="eastAsia"/>
          <w:sz w:val="24"/>
          <w:szCs w:val="24"/>
        </w:rPr>
        <w:t xml:space="preserve"> </w:t>
      </w:r>
      <w:r>
        <w:rPr>
          <w:rFonts w:ascii="宋体" w:eastAsia="宋体" w:hAnsi="宋体" w:hint="eastAsia"/>
          <w:sz w:val="24"/>
          <w:szCs w:val="24"/>
        </w:rPr>
        <w:t>标</w:t>
      </w:r>
    </w:p>
    <w:p w14:paraId="67223206" w14:textId="77777777" w:rsidR="00000000" w:rsidRDefault="00106167">
      <w:pPr>
        <w:spacing w:line="400" w:lineRule="exact"/>
        <w:ind w:firstLine="480"/>
        <w:rPr>
          <w:rFonts w:hAnsi="宋体" w:hint="eastAsia"/>
          <w:sz w:val="24"/>
          <w:szCs w:val="24"/>
        </w:rPr>
      </w:pPr>
      <w:r>
        <w:rPr>
          <w:rFonts w:hAnsi="宋体" w:hint="eastAsia"/>
          <w:sz w:val="24"/>
          <w:szCs w:val="24"/>
        </w:rPr>
        <w:t>6.1</w:t>
      </w:r>
      <w:r>
        <w:rPr>
          <w:rFonts w:hAnsi="宋体" w:hint="eastAsia"/>
          <w:sz w:val="24"/>
          <w:szCs w:val="24"/>
        </w:rPr>
        <w:t>本次采购活动中，出现下列情形之一的，予以废标：</w:t>
      </w:r>
    </w:p>
    <w:p w14:paraId="25E5F8A2"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1</w:t>
      </w:r>
      <w:r>
        <w:rPr>
          <w:rFonts w:hAnsi="宋体" w:hint="eastAsia"/>
          <w:sz w:val="24"/>
          <w:szCs w:val="24"/>
        </w:rPr>
        <w:t>）符合专业条件的投标人或者对招标文件作实质响应的投标人不足三家的；</w:t>
      </w:r>
    </w:p>
    <w:p w14:paraId="02801A46"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2</w:t>
      </w:r>
      <w:r>
        <w:rPr>
          <w:rFonts w:hAnsi="宋体" w:hint="eastAsia"/>
          <w:sz w:val="24"/>
          <w:szCs w:val="24"/>
        </w:rPr>
        <w:t>）出现影响采购公正的违法、违规行为的；</w:t>
      </w:r>
    </w:p>
    <w:p w14:paraId="077CA47C"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3</w:t>
      </w:r>
      <w:r>
        <w:rPr>
          <w:rFonts w:hAnsi="宋体" w:hint="eastAsia"/>
          <w:sz w:val="24"/>
          <w:szCs w:val="24"/>
        </w:rPr>
        <w:t>）投标人的报价均超过了采购预算，招标人不能支付的；</w:t>
      </w:r>
    </w:p>
    <w:p w14:paraId="53BECD3D" w14:textId="77777777" w:rsidR="00000000" w:rsidRDefault="00106167">
      <w:pPr>
        <w:spacing w:line="400" w:lineRule="exact"/>
        <w:ind w:firstLine="480"/>
        <w:rPr>
          <w:rFonts w:hAnsi="宋体" w:hint="eastAsia"/>
          <w:sz w:val="24"/>
          <w:szCs w:val="24"/>
        </w:rPr>
      </w:pPr>
      <w:r>
        <w:rPr>
          <w:rFonts w:hAnsi="宋体" w:hint="eastAsia"/>
          <w:sz w:val="24"/>
          <w:szCs w:val="24"/>
        </w:rPr>
        <w:t>（</w:t>
      </w:r>
      <w:r>
        <w:rPr>
          <w:rFonts w:hAnsi="宋体" w:hint="eastAsia"/>
          <w:sz w:val="24"/>
          <w:szCs w:val="24"/>
        </w:rPr>
        <w:t>4</w:t>
      </w:r>
      <w:r>
        <w:rPr>
          <w:rFonts w:hAnsi="宋体" w:hint="eastAsia"/>
          <w:sz w:val="24"/>
          <w:szCs w:val="24"/>
        </w:rPr>
        <w:t>）因重大变故，采购任务取消的。</w:t>
      </w:r>
    </w:p>
    <w:p w14:paraId="59D483BA" w14:textId="77777777" w:rsidR="00000000" w:rsidRDefault="00106167">
      <w:pPr>
        <w:spacing w:line="400" w:lineRule="exact"/>
        <w:ind w:firstLine="480"/>
        <w:rPr>
          <w:rFonts w:hAnsi="宋体" w:hint="eastAsia"/>
          <w:sz w:val="24"/>
          <w:szCs w:val="24"/>
        </w:rPr>
      </w:pPr>
      <w:r>
        <w:rPr>
          <w:rFonts w:hAnsi="宋体" w:hint="eastAsia"/>
          <w:sz w:val="24"/>
          <w:szCs w:val="24"/>
        </w:rPr>
        <w:t>废标后，招标代理机构应在</w:t>
      </w:r>
      <w:r>
        <w:rPr>
          <w:rFonts w:hAnsi="宋体" w:cs="宋体" w:hint="eastAsia"/>
          <w:b/>
          <w:bCs/>
          <w:sz w:val="24"/>
          <w:szCs w:val="24"/>
          <w:u w:val="single"/>
          <w:lang w:val="zh-TW"/>
        </w:rPr>
        <w:t>《</w:t>
      </w:r>
      <w:r>
        <w:rPr>
          <w:rFonts w:hAnsi="宋体" w:cs="宋体"/>
          <w:b/>
          <w:bCs/>
          <w:sz w:val="24"/>
          <w:szCs w:val="24"/>
          <w:u w:val="single"/>
          <w:lang w:val="zh-TW" w:eastAsia="zh-TW"/>
        </w:rPr>
        <w:t>中国采购与招标网</w:t>
      </w:r>
      <w:r>
        <w:rPr>
          <w:rFonts w:hAnsi="宋体" w:cs="宋体" w:hint="eastAsia"/>
          <w:b/>
          <w:bCs/>
          <w:sz w:val="24"/>
          <w:szCs w:val="24"/>
          <w:u w:val="single"/>
          <w:lang w:val="zh-TW"/>
        </w:rPr>
        <w:t>》</w:t>
      </w:r>
      <w:r>
        <w:rPr>
          <w:rFonts w:hAnsi="宋体" w:cs="宋体"/>
          <w:b/>
          <w:bCs/>
          <w:sz w:val="24"/>
          <w:szCs w:val="24"/>
          <w:u w:val="single"/>
          <w:lang w:val="zh-TW" w:eastAsia="zh-TW"/>
        </w:rPr>
        <w:t>、</w:t>
      </w:r>
      <w:r>
        <w:rPr>
          <w:rFonts w:hAnsi="宋体" w:cs="宋体" w:hint="eastAsia"/>
          <w:b/>
          <w:sz w:val="24"/>
          <w:szCs w:val="24"/>
          <w:u w:val="single"/>
          <w:lang w:val="zh-TW"/>
        </w:rPr>
        <w:t>《中国招标投标公共服务平台》和《国家烟草专卖局外网》</w:t>
      </w:r>
      <w:r>
        <w:rPr>
          <w:rFonts w:hAnsi="宋体" w:hint="eastAsia"/>
          <w:sz w:val="24"/>
          <w:szCs w:val="24"/>
        </w:rPr>
        <w:t>网上公告，并公告废标的情形。投标人需要知晓导致废标情形的具体原因和理由的，可以通过书面形式询问招标采购单位。</w:t>
      </w:r>
    </w:p>
    <w:p w14:paraId="48CE5AAD" w14:textId="77777777" w:rsidR="00000000" w:rsidRDefault="00106167">
      <w:pPr>
        <w:pStyle w:val="2"/>
        <w:spacing w:line="400" w:lineRule="exact"/>
        <w:ind w:firstLineChars="83"/>
        <w:rPr>
          <w:rFonts w:ascii="宋体" w:eastAsia="宋体" w:hAnsi="宋体" w:hint="eastAsia"/>
          <w:sz w:val="24"/>
          <w:szCs w:val="24"/>
        </w:rPr>
      </w:pPr>
      <w:r>
        <w:rPr>
          <w:rFonts w:ascii="宋体" w:eastAsia="宋体" w:hAnsi="宋体" w:hint="eastAsia"/>
          <w:sz w:val="24"/>
          <w:szCs w:val="24"/>
        </w:rPr>
        <w:t>7</w:t>
      </w:r>
      <w:r>
        <w:rPr>
          <w:rFonts w:ascii="宋体" w:eastAsia="宋体" w:hAnsi="宋体" w:hint="eastAsia"/>
          <w:sz w:val="24"/>
          <w:szCs w:val="24"/>
        </w:rPr>
        <w:t>．定标</w:t>
      </w:r>
      <w:bookmarkStart w:id="337" w:name="_Toc217446061"/>
    </w:p>
    <w:p w14:paraId="2F796C1A" w14:textId="77777777" w:rsidR="00000000" w:rsidRDefault="00106167">
      <w:pPr>
        <w:spacing w:line="400" w:lineRule="exact"/>
        <w:ind w:firstLine="480"/>
        <w:rPr>
          <w:rFonts w:hAnsi="宋体" w:hint="eastAsia"/>
          <w:sz w:val="24"/>
          <w:szCs w:val="24"/>
        </w:rPr>
      </w:pPr>
      <w:r>
        <w:rPr>
          <w:rFonts w:hAnsi="宋体" w:hint="eastAsia"/>
          <w:sz w:val="24"/>
          <w:szCs w:val="24"/>
        </w:rPr>
        <w:t xml:space="preserve">7.1 </w:t>
      </w:r>
      <w:r>
        <w:rPr>
          <w:rFonts w:hAnsi="宋体" w:hint="eastAsia"/>
          <w:sz w:val="24"/>
          <w:szCs w:val="24"/>
        </w:rPr>
        <w:t>定标原则</w:t>
      </w:r>
      <w:bookmarkEnd w:id="337"/>
      <w:r>
        <w:rPr>
          <w:rFonts w:hAnsi="宋体" w:hint="eastAsia"/>
          <w:sz w:val="24"/>
          <w:szCs w:val="24"/>
        </w:rPr>
        <w:t>：本项目根据评标委员会推荐的中标候选人名单，原则上按顺位顺序确定中标人。</w:t>
      </w:r>
    </w:p>
    <w:p w14:paraId="6034DF56" w14:textId="77777777" w:rsidR="00000000" w:rsidRDefault="00106167">
      <w:pPr>
        <w:spacing w:line="400" w:lineRule="exact"/>
        <w:ind w:firstLine="482"/>
        <w:rPr>
          <w:rFonts w:hAnsi="宋体" w:hint="eastAsia"/>
          <w:b/>
          <w:sz w:val="24"/>
          <w:szCs w:val="24"/>
        </w:rPr>
      </w:pPr>
      <w:r>
        <w:rPr>
          <w:rFonts w:hAnsi="宋体" w:hint="eastAsia"/>
          <w:b/>
          <w:sz w:val="24"/>
          <w:szCs w:val="24"/>
        </w:rPr>
        <w:t>注意，招标人按照推荐的中标候选人顺序确定中标人，不能认为招标人只能确定第一中标候选人为中标人，招标人有正当理由的，可以确定后一顺序中标候选人为中标人，依次类推。</w:t>
      </w:r>
    </w:p>
    <w:p w14:paraId="6768C16E" w14:textId="77777777" w:rsidR="00000000" w:rsidRDefault="00106167">
      <w:pPr>
        <w:spacing w:line="400" w:lineRule="exact"/>
        <w:ind w:firstLine="480"/>
        <w:rPr>
          <w:rFonts w:hAnsi="宋体" w:hint="eastAsia"/>
          <w:sz w:val="24"/>
          <w:szCs w:val="24"/>
        </w:rPr>
      </w:pPr>
      <w:r>
        <w:rPr>
          <w:rFonts w:hAnsi="宋体" w:hint="eastAsia"/>
          <w:sz w:val="24"/>
          <w:szCs w:val="24"/>
        </w:rPr>
        <w:t xml:space="preserve">7.2 </w:t>
      </w:r>
      <w:r>
        <w:rPr>
          <w:rFonts w:hAnsi="宋体" w:hint="eastAsia"/>
          <w:sz w:val="24"/>
          <w:szCs w:val="24"/>
        </w:rPr>
        <w:t>招标采购单位原则上不退回投标人投标</w:t>
      </w:r>
      <w:r>
        <w:rPr>
          <w:rFonts w:hAnsi="宋体" w:hint="eastAsia"/>
          <w:sz w:val="24"/>
          <w:szCs w:val="24"/>
        </w:rPr>
        <w:t>文件和其他投标资料。</w:t>
      </w:r>
    </w:p>
    <w:p w14:paraId="38D174F9" w14:textId="77777777" w:rsidR="00000000" w:rsidRDefault="00106167">
      <w:pPr>
        <w:pStyle w:val="2"/>
        <w:spacing w:line="400" w:lineRule="exact"/>
        <w:ind w:firstLineChars="82" w:firstLine="198"/>
        <w:rPr>
          <w:rFonts w:ascii="宋体" w:eastAsia="宋体" w:hAnsi="宋体" w:hint="eastAsia"/>
          <w:bCs/>
          <w:sz w:val="24"/>
          <w:szCs w:val="24"/>
        </w:rPr>
      </w:pPr>
      <w:bookmarkStart w:id="338" w:name="_Toc217446105"/>
      <w:bookmarkStart w:id="339" w:name="_Toc183582297"/>
      <w:bookmarkStart w:id="340" w:name="_Toc183682432"/>
      <w:bookmarkStart w:id="341" w:name="_Toc208849022"/>
      <w:r>
        <w:rPr>
          <w:rFonts w:ascii="宋体" w:eastAsia="宋体" w:hAnsi="宋体" w:hint="eastAsia"/>
          <w:bCs/>
          <w:sz w:val="24"/>
          <w:szCs w:val="24"/>
        </w:rPr>
        <w:t xml:space="preserve">8. </w:t>
      </w:r>
      <w:bookmarkEnd w:id="338"/>
      <w:bookmarkEnd w:id="339"/>
      <w:bookmarkEnd w:id="340"/>
      <w:bookmarkEnd w:id="341"/>
      <w:r>
        <w:rPr>
          <w:rFonts w:ascii="宋体" w:eastAsia="宋体" w:hAnsi="宋体" w:hint="eastAsia"/>
          <w:sz w:val="24"/>
          <w:szCs w:val="24"/>
        </w:rPr>
        <w:t>评标专家在采购活动中承担以下义务：</w:t>
      </w:r>
    </w:p>
    <w:p w14:paraId="56815065" w14:textId="77777777" w:rsidR="00000000" w:rsidRDefault="00106167">
      <w:pPr>
        <w:spacing w:line="400" w:lineRule="exact"/>
        <w:ind w:firstLine="480"/>
        <w:rPr>
          <w:rFonts w:hAnsi="宋体" w:hint="eastAsia"/>
          <w:sz w:val="24"/>
          <w:szCs w:val="24"/>
        </w:rPr>
      </w:pPr>
      <w:r>
        <w:rPr>
          <w:rFonts w:hAnsi="宋体" w:hint="eastAsia"/>
          <w:sz w:val="24"/>
          <w:szCs w:val="24"/>
        </w:rPr>
        <w:t>（一）遵守评审工作纪律；</w:t>
      </w:r>
      <w:r>
        <w:rPr>
          <w:rFonts w:hAnsi="宋体" w:hint="eastAsia"/>
          <w:sz w:val="24"/>
          <w:szCs w:val="24"/>
        </w:rPr>
        <w:t xml:space="preserve"> </w:t>
      </w:r>
    </w:p>
    <w:p w14:paraId="39F607A9" w14:textId="77777777" w:rsidR="00000000" w:rsidRDefault="00106167">
      <w:pPr>
        <w:spacing w:line="400" w:lineRule="exact"/>
        <w:ind w:firstLine="480"/>
        <w:rPr>
          <w:rFonts w:hAnsi="宋体" w:hint="eastAsia"/>
          <w:sz w:val="24"/>
          <w:szCs w:val="24"/>
        </w:rPr>
      </w:pPr>
      <w:r>
        <w:rPr>
          <w:rFonts w:hAnsi="宋体" w:hint="eastAsia"/>
          <w:sz w:val="24"/>
          <w:szCs w:val="24"/>
        </w:rPr>
        <w:t>（二）按照客观、公正、审慎的原则，根据招标文件规定的评审程序、评审方法和评审标准进行独立评审；</w:t>
      </w:r>
    </w:p>
    <w:p w14:paraId="2E90B77C" w14:textId="77777777" w:rsidR="00000000" w:rsidRDefault="00106167">
      <w:pPr>
        <w:spacing w:line="400" w:lineRule="exact"/>
        <w:ind w:firstLine="480"/>
        <w:rPr>
          <w:rFonts w:hAnsi="宋体" w:hint="eastAsia"/>
          <w:sz w:val="24"/>
          <w:szCs w:val="24"/>
        </w:rPr>
      </w:pPr>
      <w:r>
        <w:rPr>
          <w:rFonts w:hAnsi="宋体" w:hint="eastAsia"/>
          <w:sz w:val="24"/>
          <w:szCs w:val="24"/>
        </w:rPr>
        <w:t>（三）不得泄露评审文件、评审情况和在评审过程中获悉的商业秘密；</w:t>
      </w:r>
    </w:p>
    <w:p w14:paraId="00DBE8C4" w14:textId="77777777" w:rsidR="00000000" w:rsidRDefault="00106167">
      <w:pPr>
        <w:spacing w:line="400" w:lineRule="exact"/>
        <w:ind w:firstLine="480"/>
        <w:rPr>
          <w:rFonts w:hAnsi="宋体" w:hint="eastAsia"/>
          <w:sz w:val="24"/>
          <w:szCs w:val="24"/>
        </w:rPr>
      </w:pPr>
      <w:r>
        <w:rPr>
          <w:rFonts w:hAnsi="宋体" w:hint="eastAsia"/>
          <w:sz w:val="24"/>
          <w:szCs w:val="24"/>
        </w:rPr>
        <w:t>（四）及时向监督部门报告评审过程中采购组织单位向评审专家做倾向性、误导性的解释或者说明，投标人行贿、提供虚假材料或者串通、受到的非法干预情况等违法违规行为；</w:t>
      </w:r>
    </w:p>
    <w:p w14:paraId="0F7D5D14" w14:textId="77777777" w:rsidR="00000000" w:rsidRDefault="00106167">
      <w:pPr>
        <w:spacing w:line="400" w:lineRule="exact"/>
        <w:ind w:firstLine="480"/>
        <w:rPr>
          <w:rFonts w:hAnsi="宋体" w:hint="eastAsia"/>
          <w:sz w:val="24"/>
          <w:szCs w:val="24"/>
        </w:rPr>
      </w:pPr>
      <w:r>
        <w:rPr>
          <w:rFonts w:hAnsi="宋体" w:hint="eastAsia"/>
          <w:sz w:val="24"/>
          <w:szCs w:val="24"/>
        </w:rPr>
        <w:t>（五）发现招标文件内容违反国家有关强制性规定或者存在歧义、重大缺陷导致评审工作无法进行时，停止评审并向</w:t>
      </w:r>
      <w:r>
        <w:rPr>
          <w:rFonts w:hAnsi="宋体" w:hint="eastAsia"/>
          <w:sz w:val="24"/>
          <w:szCs w:val="24"/>
        </w:rPr>
        <w:t>采购组织单位书面说明情况；</w:t>
      </w:r>
    </w:p>
    <w:p w14:paraId="576892BF" w14:textId="77777777" w:rsidR="00000000" w:rsidRDefault="00106167">
      <w:pPr>
        <w:spacing w:line="400" w:lineRule="exact"/>
        <w:ind w:firstLine="480"/>
        <w:rPr>
          <w:rFonts w:hAnsi="宋体" w:hint="eastAsia"/>
          <w:sz w:val="24"/>
          <w:szCs w:val="24"/>
        </w:rPr>
      </w:pPr>
      <w:r>
        <w:rPr>
          <w:rFonts w:hAnsi="宋体" w:hint="eastAsia"/>
          <w:sz w:val="24"/>
          <w:szCs w:val="24"/>
        </w:rPr>
        <w:t>（六）配合答复处理投标人的询问、质疑和投诉等事项；</w:t>
      </w:r>
    </w:p>
    <w:p w14:paraId="61D27D7E" w14:textId="77777777" w:rsidR="00000000" w:rsidRDefault="00106167">
      <w:pPr>
        <w:spacing w:line="400" w:lineRule="exact"/>
        <w:ind w:firstLine="480"/>
        <w:rPr>
          <w:rFonts w:hAnsi="宋体" w:hint="eastAsia"/>
          <w:sz w:val="24"/>
          <w:szCs w:val="24"/>
        </w:rPr>
      </w:pPr>
      <w:r>
        <w:rPr>
          <w:rFonts w:hAnsi="宋体" w:hint="eastAsia"/>
          <w:sz w:val="24"/>
          <w:szCs w:val="24"/>
        </w:rPr>
        <w:t>（七）法律、法规和规章规定的其他义务。</w:t>
      </w:r>
    </w:p>
    <w:p w14:paraId="632533AC" w14:textId="77777777" w:rsidR="00000000" w:rsidRDefault="00106167">
      <w:pPr>
        <w:pStyle w:val="2"/>
        <w:spacing w:line="400" w:lineRule="exact"/>
        <w:ind w:firstLineChars="82" w:firstLine="198"/>
        <w:rPr>
          <w:rFonts w:ascii="宋体" w:eastAsia="宋体" w:hAnsi="宋体" w:hint="eastAsia"/>
          <w:bCs/>
          <w:sz w:val="24"/>
          <w:szCs w:val="24"/>
        </w:rPr>
      </w:pPr>
      <w:r>
        <w:rPr>
          <w:rFonts w:ascii="宋体" w:eastAsia="宋体" w:hAnsi="宋体" w:hint="eastAsia"/>
          <w:bCs/>
          <w:sz w:val="24"/>
          <w:szCs w:val="24"/>
        </w:rPr>
        <w:t>9.</w:t>
      </w:r>
      <w:r>
        <w:rPr>
          <w:rFonts w:ascii="宋体" w:eastAsia="宋体" w:hAnsi="宋体" w:hint="eastAsia"/>
          <w:bCs/>
          <w:sz w:val="24"/>
          <w:szCs w:val="24"/>
        </w:rPr>
        <w:t>评标专家在采购活动中应当遵守以下工作纪律：</w:t>
      </w:r>
    </w:p>
    <w:p w14:paraId="253C32B7" w14:textId="77777777" w:rsidR="00000000" w:rsidRDefault="00106167">
      <w:pPr>
        <w:snapToGrid w:val="0"/>
        <w:ind w:firstLine="480"/>
        <w:rPr>
          <w:rFonts w:hAnsi="宋体" w:hint="eastAsia"/>
          <w:sz w:val="24"/>
          <w:szCs w:val="24"/>
        </w:rPr>
      </w:pPr>
      <w:r>
        <w:rPr>
          <w:rFonts w:hAnsi="宋体" w:hint="eastAsia"/>
          <w:sz w:val="24"/>
          <w:szCs w:val="24"/>
        </w:rPr>
        <w:t>（一）遵行关于采购回避的规定。</w:t>
      </w:r>
    </w:p>
    <w:p w14:paraId="1172592B" w14:textId="77777777" w:rsidR="00000000" w:rsidRDefault="00106167">
      <w:pPr>
        <w:snapToGrid w:val="0"/>
        <w:ind w:firstLine="480"/>
        <w:rPr>
          <w:rFonts w:hAnsi="宋体" w:hint="eastAsia"/>
          <w:sz w:val="24"/>
          <w:szCs w:val="24"/>
        </w:rPr>
      </w:pPr>
      <w:r>
        <w:rPr>
          <w:rFonts w:hAnsi="宋体" w:hint="eastAsia"/>
          <w:sz w:val="24"/>
          <w:szCs w:val="24"/>
        </w:rPr>
        <w:t>（二）评标前，应当将通讯工具或者相关电子设备交由招标采购单位统一保管。</w:t>
      </w:r>
    </w:p>
    <w:p w14:paraId="6AD3936C" w14:textId="77777777" w:rsidR="00000000" w:rsidRDefault="00106167">
      <w:pPr>
        <w:snapToGrid w:val="0"/>
        <w:ind w:firstLine="480"/>
        <w:rPr>
          <w:rFonts w:hAnsi="宋体" w:hint="eastAsia"/>
          <w:sz w:val="24"/>
          <w:szCs w:val="24"/>
        </w:rPr>
      </w:pPr>
      <w:r>
        <w:rPr>
          <w:rFonts w:hAnsi="宋体" w:hint="eastAsia"/>
          <w:sz w:val="24"/>
          <w:szCs w:val="24"/>
        </w:rPr>
        <w:t>（三）评标过程中，不得与外界联系，因发生不可预见情况，确实需要与外界联系的，应当在监督人员监督之下办理。</w:t>
      </w:r>
    </w:p>
    <w:p w14:paraId="51CB770A" w14:textId="77777777" w:rsidR="00000000" w:rsidRDefault="00106167">
      <w:pPr>
        <w:snapToGrid w:val="0"/>
        <w:ind w:firstLine="480"/>
        <w:rPr>
          <w:rFonts w:hAnsi="宋体" w:hint="eastAsia"/>
          <w:sz w:val="24"/>
          <w:szCs w:val="24"/>
        </w:rPr>
      </w:pPr>
      <w:r>
        <w:rPr>
          <w:rFonts w:hAnsi="宋体" w:hint="eastAsia"/>
          <w:sz w:val="24"/>
          <w:szCs w:val="24"/>
        </w:rPr>
        <w:t>（四）评标过程中，不得干预或者影响正常评标工作，不得发表倾向性、引导性意见，不得修改或细化招标文件确定的评标程序、评标方法、评标因素和</w:t>
      </w:r>
      <w:r>
        <w:rPr>
          <w:rFonts w:hAnsi="宋体" w:hint="eastAsia"/>
          <w:sz w:val="24"/>
          <w:szCs w:val="24"/>
        </w:rPr>
        <w:t>评标标准，不得接受投标人主动提出的澄清和解释，不得征询招标人代表的意见，不得协商评分，不得违反规定的评标格式评分和撰写评标意见，不得拒绝对自己的评标意见签字确认。</w:t>
      </w:r>
    </w:p>
    <w:p w14:paraId="05A2AE8D" w14:textId="77777777" w:rsidR="00000000" w:rsidRDefault="00106167">
      <w:pPr>
        <w:snapToGrid w:val="0"/>
        <w:ind w:firstLine="480"/>
        <w:rPr>
          <w:rFonts w:hAnsi="宋体" w:hint="eastAsia"/>
          <w:sz w:val="24"/>
          <w:szCs w:val="24"/>
        </w:rPr>
      </w:pPr>
      <w:r>
        <w:rPr>
          <w:rFonts w:hAnsi="宋体" w:hint="eastAsia"/>
          <w:sz w:val="24"/>
          <w:szCs w:val="24"/>
        </w:rPr>
        <w:t>（五）在评标过程中和评标结束后，不得记录、复制或带走任何评标资料，除因规定的义务外，不得向外界透露评标内容。</w:t>
      </w:r>
    </w:p>
    <w:p w14:paraId="4D0F0A9F" w14:textId="77777777" w:rsidR="00000000" w:rsidRDefault="00106167">
      <w:pPr>
        <w:snapToGrid w:val="0"/>
        <w:ind w:firstLine="480"/>
        <w:rPr>
          <w:rFonts w:hAnsi="宋体" w:hint="eastAsia"/>
          <w:sz w:val="24"/>
          <w:szCs w:val="24"/>
        </w:rPr>
      </w:pPr>
      <w:r>
        <w:rPr>
          <w:rFonts w:hAnsi="宋体" w:hint="eastAsia"/>
          <w:sz w:val="24"/>
          <w:szCs w:val="24"/>
        </w:rPr>
        <w:t>（六）服从评标现场招标采购单位的现场秩序管理，接受评标现场监督人员的合法监督。</w:t>
      </w:r>
    </w:p>
    <w:p w14:paraId="551766D4" w14:textId="77777777" w:rsidR="00000000" w:rsidRDefault="00106167">
      <w:pPr>
        <w:widowControl/>
        <w:snapToGrid w:val="0"/>
        <w:ind w:firstLine="480"/>
        <w:jc w:val="left"/>
        <w:rPr>
          <w:rFonts w:hAnsi="宋体" w:hint="eastAsia"/>
          <w:sz w:val="24"/>
          <w:szCs w:val="24"/>
        </w:rPr>
      </w:pPr>
      <w:r>
        <w:rPr>
          <w:rFonts w:hAnsi="宋体" w:hint="eastAsia"/>
          <w:sz w:val="24"/>
          <w:szCs w:val="24"/>
        </w:rPr>
        <w:t>（七）遵守有关廉洁自律规定，不得私下接触投标人，不得收受投标人及有关业务单位和个人的财物或好处，不得接受采购组织单位的请托。</w:t>
      </w:r>
    </w:p>
    <w:p w14:paraId="7DD0B086" w14:textId="77777777" w:rsidR="00000000" w:rsidRDefault="00106167">
      <w:pPr>
        <w:pStyle w:val="a5"/>
        <w:ind w:firstLineChars="0" w:firstLine="0"/>
        <w:rPr>
          <w:rFonts w:ascii="宋体" w:hAnsi="宋体" w:hint="eastAsia"/>
          <w:sz w:val="24"/>
          <w:szCs w:val="24"/>
        </w:rPr>
      </w:pPr>
      <w:r>
        <w:rPr>
          <w:rFonts w:ascii="宋体" w:hAnsi="宋体"/>
          <w:sz w:val="24"/>
          <w:szCs w:val="24"/>
        </w:rPr>
        <w:br w:type="page"/>
      </w:r>
    </w:p>
    <w:p w14:paraId="4A10F8E5" w14:textId="77777777" w:rsidR="00000000" w:rsidRDefault="00106167">
      <w:pPr>
        <w:pStyle w:val="1"/>
        <w:ind w:firstLine="883"/>
        <w:jc w:val="center"/>
        <w:rPr>
          <w:rFonts w:hint="eastAsia"/>
        </w:rPr>
      </w:pPr>
      <w:bookmarkStart w:id="342" w:name="_Toc16432"/>
      <w:r>
        <w:rPr>
          <w:rFonts w:hint="eastAsia"/>
        </w:rPr>
        <w:t>第五章</w:t>
      </w:r>
      <w:r>
        <w:rPr>
          <w:rFonts w:hint="eastAsia"/>
        </w:rPr>
        <w:t xml:space="preserve">  </w:t>
      </w:r>
      <w:r>
        <w:rPr>
          <w:rFonts w:hint="eastAsia"/>
        </w:rPr>
        <w:t>投标文件格式</w:t>
      </w:r>
      <w:bookmarkEnd w:id="342"/>
    </w:p>
    <w:p w14:paraId="0829388B" w14:textId="77777777" w:rsidR="00000000" w:rsidRDefault="00106167">
      <w:pPr>
        <w:widowControl/>
        <w:snapToGrid w:val="0"/>
        <w:ind w:firstLine="482"/>
        <w:jc w:val="left"/>
        <w:rPr>
          <w:rFonts w:hAnsi="宋体"/>
          <w:b/>
          <w:sz w:val="24"/>
          <w:szCs w:val="24"/>
        </w:rPr>
      </w:pPr>
    </w:p>
    <w:p w14:paraId="306AEDAF" w14:textId="77777777" w:rsidR="00000000" w:rsidRDefault="00106167">
      <w:pPr>
        <w:widowControl/>
        <w:snapToGrid w:val="0"/>
        <w:ind w:firstLine="480"/>
        <w:jc w:val="left"/>
        <w:rPr>
          <w:rFonts w:hAnsi="宋体" w:hint="eastAsia"/>
          <w:sz w:val="24"/>
          <w:szCs w:val="24"/>
        </w:rPr>
      </w:pPr>
      <w:r>
        <w:rPr>
          <w:rFonts w:hAnsi="宋体" w:hint="eastAsia"/>
          <w:sz w:val="24"/>
          <w:szCs w:val="24"/>
        </w:rPr>
        <w:t>一</w:t>
      </w:r>
      <w:r>
        <w:rPr>
          <w:rFonts w:hAnsi="宋体" w:hint="eastAsia"/>
          <w:sz w:val="24"/>
          <w:szCs w:val="24"/>
        </w:rPr>
        <w:t>、本章所制投标文件格式，除格式中明确将该格式作为实质性要求的，一律不具有强制性，但是，投标文件相关资料和本章所制格式不一致时，由此对投标人带来不利于的评标结果，由投标人自行承担。</w:t>
      </w:r>
    </w:p>
    <w:p w14:paraId="112D2D77" w14:textId="77777777" w:rsidR="00000000" w:rsidRDefault="00106167">
      <w:pPr>
        <w:widowControl/>
        <w:snapToGrid w:val="0"/>
        <w:ind w:firstLine="480"/>
        <w:jc w:val="left"/>
        <w:rPr>
          <w:rFonts w:hAnsi="宋体" w:hint="eastAsia"/>
          <w:sz w:val="24"/>
          <w:szCs w:val="24"/>
        </w:rPr>
      </w:pPr>
      <w:r>
        <w:rPr>
          <w:rFonts w:hAnsi="宋体" w:hint="eastAsia"/>
          <w:sz w:val="24"/>
          <w:szCs w:val="24"/>
        </w:rPr>
        <w:t>二、本章所制投标文件格式有关表格中的备注栏，由投标人根据自身投标情况作解释性说明，不作为必填项。</w:t>
      </w:r>
    </w:p>
    <w:p w14:paraId="0D35EE5F" w14:textId="77777777" w:rsidR="00000000" w:rsidRDefault="00106167">
      <w:pPr>
        <w:widowControl/>
        <w:snapToGrid w:val="0"/>
        <w:ind w:firstLine="480"/>
        <w:jc w:val="left"/>
        <w:rPr>
          <w:rFonts w:hAnsi="宋体" w:hint="eastAsia"/>
          <w:sz w:val="24"/>
          <w:szCs w:val="24"/>
        </w:rPr>
      </w:pPr>
      <w:r>
        <w:rPr>
          <w:rFonts w:hAnsi="宋体" w:hint="eastAsia"/>
          <w:sz w:val="24"/>
          <w:szCs w:val="24"/>
        </w:rPr>
        <w:t>三、本章所制投标文件格式中需要填写的相关内容事项，可能会与本采购项目无关，在不改变投标文件原意、不影响本项目采购需求的情况下，投标人可以不予填写，但应当注明。</w:t>
      </w:r>
    </w:p>
    <w:p w14:paraId="69067891" w14:textId="77777777" w:rsidR="00000000" w:rsidRDefault="00106167">
      <w:pPr>
        <w:widowControl/>
        <w:spacing w:line="360" w:lineRule="atLeast"/>
        <w:ind w:firstLineChars="196" w:firstLine="470"/>
        <w:rPr>
          <w:rFonts w:hAnsi="宋体"/>
          <w:sz w:val="24"/>
          <w:szCs w:val="24"/>
        </w:rPr>
      </w:pPr>
      <w:bookmarkStart w:id="343" w:name="_Toc17763"/>
      <w:bookmarkStart w:id="344" w:name="_Toc31432"/>
      <w:bookmarkStart w:id="345" w:name="_Toc5245"/>
      <w:r>
        <w:rPr>
          <w:rFonts w:hAnsi="宋体"/>
          <w:sz w:val="24"/>
          <w:szCs w:val="24"/>
        </w:rPr>
        <w:br w:type="page"/>
      </w:r>
    </w:p>
    <w:p w14:paraId="384C4C83" w14:textId="77777777" w:rsidR="00000000" w:rsidRDefault="00106167">
      <w:pPr>
        <w:widowControl/>
        <w:spacing w:line="360" w:lineRule="atLeast"/>
        <w:ind w:firstLineChars="196" w:firstLine="630"/>
        <w:jc w:val="center"/>
        <w:outlineLvl w:val="1"/>
        <w:rPr>
          <w:rFonts w:hAnsi="宋体" w:cs="华文细黑" w:hint="eastAsia"/>
          <w:b/>
          <w:snapToGrid w:val="0"/>
          <w:sz w:val="32"/>
          <w:szCs w:val="32"/>
        </w:rPr>
      </w:pPr>
      <w:r>
        <w:rPr>
          <w:rFonts w:hAnsi="宋体" w:cs="华文细黑" w:hint="eastAsia"/>
          <w:b/>
          <w:snapToGrid w:val="0"/>
          <w:sz w:val="32"/>
          <w:szCs w:val="32"/>
        </w:rPr>
        <w:t>一、投标函</w:t>
      </w:r>
      <w:bookmarkEnd w:id="343"/>
      <w:bookmarkEnd w:id="344"/>
      <w:bookmarkEnd w:id="345"/>
      <w:r>
        <w:rPr>
          <w:rFonts w:hAnsi="宋体" w:cs="华文细黑" w:hint="eastAsia"/>
          <w:b/>
          <w:snapToGrid w:val="0"/>
          <w:sz w:val="32"/>
          <w:szCs w:val="32"/>
        </w:rPr>
        <w:t>（实质性要求）</w:t>
      </w:r>
    </w:p>
    <w:p w14:paraId="621FFE67" w14:textId="77777777" w:rsidR="00000000" w:rsidRDefault="00106167">
      <w:pPr>
        <w:widowControl/>
        <w:ind w:firstLineChars="0" w:firstLine="0"/>
        <w:jc w:val="left"/>
        <w:rPr>
          <w:rFonts w:hAnsi="宋体" w:cs="华文细黑" w:hint="eastAsia"/>
          <w:b/>
          <w:bCs/>
          <w:snapToGrid w:val="0"/>
          <w:sz w:val="24"/>
          <w:szCs w:val="24"/>
          <w:u w:val="single"/>
        </w:rPr>
      </w:pPr>
    </w:p>
    <w:p w14:paraId="006F93D5" w14:textId="77777777" w:rsidR="00000000" w:rsidRDefault="00106167">
      <w:pPr>
        <w:widowControl/>
        <w:ind w:firstLineChars="0" w:firstLine="0"/>
        <w:jc w:val="left"/>
        <w:rPr>
          <w:rFonts w:hAnsi="宋体" w:cs="华文细黑"/>
          <w:b/>
          <w:bCs/>
          <w:snapToGrid w:val="0"/>
          <w:sz w:val="24"/>
          <w:szCs w:val="24"/>
          <w:u w:val="single"/>
        </w:rPr>
      </w:pPr>
      <w:r>
        <w:rPr>
          <w:rFonts w:hAnsi="宋体" w:hint="eastAsia"/>
          <w:snapToGrid w:val="0"/>
          <w:sz w:val="24"/>
          <w:szCs w:val="24"/>
          <w:u w:val="single"/>
        </w:rPr>
        <w:t xml:space="preserve">   </w:t>
      </w:r>
      <w:r>
        <w:rPr>
          <w:rFonts w:hAnsi="宋体" w:cs="华文细黑" w:hint="eastAsia"/>
          <w:b/>
          <w:bCs/>
          <w:snapToGrid w:val="0"/>
          <w:sz w:val="24"/>
          <w:szCs w:val="24"/>
          <w:u w:val="single"/>
        </w:rPr>
        <w:t>招标代理机构名称</w:t>
      </w:r>
      <w:r>
        <w:rPr>
          <w:rFonts w:hAnsi="宋体" w:cs="华文细黑" w:hint="eastAsia"/>
          <w:b/>
          <w:bCs/>
          <w:snapToGrid w:val="0"/>
          <w:sz w:val="24"/>
          <w:szCs w:val="24"/>
          <w:u w:val="single"/>
        </w:rPr>
        <w:t xml:space="preserve">    </w:t>
      </w:r>
      <w:r>
        <w:rPr>
          <w:rFonts w:hAnsi="宋体" w:cs="华文细黑" w:hint="eastAsia"/>
          <w:b/>
          <w:bCs/>
          <w:snapToGrid w:val="0"/>
          <w:sz w:val="24"/>
          <w:szCs w:val="24"/>
        </w:rPr>
        <w:t>：</w:t>
      </w:r>
    </w:p>
    <w:p w14:paraId="538700C2" w14:textId="77777777" w:rsidR="00000000" w:rsidRDefault="00106167">
      <w:pPr>
        <w:spacing w:line="480" w:lineRule="exact"/>
        <w:ind w:firstLine="480"/>
        <w:jc w:val="left"/>
        <w:rPr>
          <w:rFonts w:hAnsi="宋体" w:cs="华文细黑"/>
          <w:bCs/>
          <w:snapToGrid w:val="0"/>
          <w:sz w:val="24"/>
          <w:szCs w:val="24"/>
        </w:rPr>
      </w:pPr>
      <w:r>
        <w:rPr>
          <w:rFonts w:hAnsi="宋体" w:cs="华文细黑" w:hint="eastAsia"/>
          <w:bCs/>
          <w:snapToGrid w:val="0"/>
          <w:sz w:val="24"/>
          <w:szCs w:val="24"/>
        </w:rPr>
        <w:t xml:space="preserve"> </w:t>
      </w:r>
      <w:r>
        <w:rPr>
          <w:rFonts w:hAnsi="宋体" w:cs="华文细黑" w:hint="eastAsia"/>
          <w:bCs/>
          <w:snapToGrid w:val="0"/>
          <w:sz w:val="24"/>
          <w:szCs w:val="24"/>
        </w:rPr>
        <w:t>我方全</w:t>
      </w:r>
      <w:r>
        <w:rPr>
          <w:rFonts w:hAnsi="宋体" w:cs="华文细黑" w:hint="eastAsia"/>
          <w:bCs/>
          <w:snapToGrid w:val="0"/>
          <w:sz w:val="24"/>
          <w:szCs w:val="24"/>
        </w:rPr>
        <w:t>面研究了</w:t>
      </w:r>
      <w:r>
        <w:rPr>
          <w:rFonts w:hAnsi="宋体" w:cs="华文细黑" w:hint="eastAsia"/>
          <w:bCs/>
          <w:snapToGrid w:val="0"/>
          <w:sz w:val="24"/>
          <w:szCs w:val="24"/>
          <w:u w:val="single"/>
        </w:rPr>
        <w:t xml:space="preserve">   </w:t>
      </w:r>
      <w:r>
        <w:rPr>
          <w:rFonts w:hAnsi="宋体" w:cs="华文细黑" w:hint="eastAsia"/>
          <w:bCs/>
          <w:snapToGrid w:val="0"/>
          <w:sz w:val="24"/>
          <w:szCs w:val="24"/>
          <w:u w:val="single"/>
        </w:rPr>
        <w:t>（项目名称）</w:t>
      </w:r>
      <w:r>
        <w:rPr>
          <w:rFonts w:hAnsi="宋体" w:cs="华文细黑" w:hint="eastAsia"/>
          <w:bCs/>
          <w:snapToGrid w:val="0"/>
          <w:sz w:val="24"/>
          <w:szCs w:val="24"/>
          <w:u w:val="single"/>
        </w:rPr>
        <w:t xml:space="preserve">   </w:t>
      </w:r>
      <w:r>
        <w:rPr>
          <w:rFonts w:hAnsi="宋体" w:cs="华文细黑" w:hint="eastAsia"/>
          <w:bCs/>
          <w:snapToGrid w:val="0"/>
          <w:sz w:val="24"/>
          <w:szCs w:val="24"/>
        </w:rPr>
        <w:t>项目（项目编号：</w:t>
      </w:r>
      <w:r>
        <w:rPr>
          <w:rFonts w:hAnsi="宋体" w:cs="华文细黑" w:hint="eastAsia"/>
          <w:bCs/>
          <w:snapToGrid w:val="0"/>
          <w:sz w:val="24"/>
          <w:szCs w:val="24"/>
          <w:u w:val="single"/>
        </w:rPr>
        <w:t xml:space="preserve">          </w:t>
      </w:r>
      <w:r>
        <w:rPr>
          <w:rFonts w:hAnsi="宋体" w:cs="华文细黑" w:hint="eastAsia"/>
          <w:bCs/>
          <w:snapToGrid w:val="0"/>
          <w:sz w:val="24"/>
          <w:szCs w:val="24"/>
        </w:rPr>
        <w:t>）招标文件，决定参加贵单位组织的本项目投标活动。我方授权</w:t>
      </w:r>
      <w:r>
        <w:rPr>
          <w:rFonts w:hAnsi="宋体" w:cs="华文细黑" w:hint="eastAsia"/>
          <w:bCs/>
          <w:snapToGrid w:val="0"/>
          <w:sz w:val="24"/>
          <w:szCs w:val="24"/>
        </w:rPr>
        <w:t xml:space="preserve"> </w:t>
      </w:r>
      <w:r>
        <w:rPr>
          <w:rFonts w:hAnsi="宋体" w:cs="华文细黑" w:hint="eastAsia"/>
          <w:bCs/>
          <w:snapToGrid w:val="0"/>
          <w:sz w:val="24"/>
          <w:szCs w:val="24"/>
          <w:u w:val="single"/>
        </w:rPr>
        <w:t xml:space="preserve">   </w:t>
      </w:r>
      <w:r>
        <w:rPr>
          <w:rFonts w:hAnsi="宋体" w:cs="华文细黑" w:hint="eastAsia"/>
          <w:bCs/>
          <w:snapToGrid w:val="0"/>
          <w:sz w:val="24"/>
          <w:szCs w:val="24"/>
          <w:u w:val="single"/>
        </w:rPr>
        <w:t>（姓名、职务）</w:t>
      </w:r>
      <w:r>
        <w:rPr>
          <w:rFonts w:hAnsi="宋体" w:cs="华文细黑" w:hint="eastAsia"/>
          <w:bCs/>
          <w:snapToGrid w:val="0"/>
          <w:sz w:val="24"/>
          <w:szCs w:val="24"/>
        </w:rPr>
        <w:t xml:space="preserve"> </w:t>
      </w:r>
      <w:r>
        <w:rPr>
          <w:rFonts w:hAnsi="宋体" w:cs="华文细黑" w:hint="eastAsia"/>
          <w:bCs/>
          <w:snapToGrid w:val="0"/>
          <w:sz w:val="24"/>
          <w:szCs w:val="24"/>
        </w:rPr>
        <w:t>代表我方</w:t>
      </w:r>
      <w:r>
        <w:rPr>
          <w:rFonts w:hAnsi="宋体" w:cs="华文细黑" w:hint="eastAsia"/>
          <w:bCs/>
          <w:snapToGrid w:val="0"/>
          <w:sz w:val="24"/>
          <w:szCs w:val="24"/>
          <w:u w:val="single"/>
        </w:rPr>
        <w:t xml:space="preserve">                </w:t>
      </w:r>
      <w:r>
        <w:rPr>
          <w:rFonts w:hAnsi="宋体" w:cs="华文细黑" w:hint="eastAsia"/>
          <w:bCs/>
          <w:snapToGrid w:val="0"/>
          <w:sz w:val="24"/>
          <w:szCs w:val="24"/>
          <w:u w:val="single"/>
        </w:rPr>
        <w:t>（投标人名称）</w:t>
      </w:r>
      <w:r>
        <w:rPr>
          <w:rFonts w:hAnsi="宋体" w:cs="华文细黑" w:hint="eastAsia"/>
          <w:bCs/>
          <w:snapToGrid w:val="0"/>
          <w:sz w:val="24"/>
          <w:szCs w:val="24"/>
          <w:u w:val="single"/>
        </w:rPr>
        <w:t xml:space="preserve">  </w:t>
      </w:r>
      <w:r>
        <w:rPr>
          <w:rFonts w:hAnsi="宋体" w:cs="华文细黑" w:hint="eastAsia"/>
          <w:bCs/>
          <w:snapToGrid w:val="0"/>
          <w:sz w:val="24"/>
          <w:szCs w:val="24"/>
        </w:rPr>
        <w:t>全权处理本项目投标的有关事宜。</w:t>
      </w:r>
    </w:p>
    <w:p w14:paraId="7D34FD06" w14:textId="77777777" w:rsidR="00000000" w:rsidRDefault="00106167">
      <w:pPr>
        <w:pStyle w:val="21"/>
        <w:spacing w:line="480" w:lineRule="exact"/>
        <w:ind w:firstLine="480"/>
        <w:rPr>
          <w:rFonts w:ascii="宋体" w:hAnsi="宋体" w:cs="华文细黑" w:hint="eastAsia"/>
          <w:bCs/>
          <w:snapToGrid w:val="0"/>
          <w:sz w:val="24"/>
          <w:szCs w:val="24"/>
        </w:rPr>
      </w:pPr>
      <w:r>
        <w:rPr>
          <w:rFonts w:ascii="宋体" w:hAnsi="宋体" w:cs="华文细黑" w:hint="eastAsia"/>
          <w:bCs/>
          <w:snapToGrid w:val="0"/>
          <w:sz w:val="24"/>
          <w:szCs w:val="24"/>
        </w:rPr>
        <w:t>1</w:t>
      </w:r>
      <w:r>
        <w:rPr>
          <w:rFonts w:ascii="宋体" w:hAnsi="宋体" w:cs="华文细黑" w:hint="eastAsia"/>
          <w:bCs/>
          <w:snapToGrid w:val="0"/>
          <w:sz w:val="24"/>
          <w:szCs w:val="24"/>
        </w:rPr>
        <w:t>、我方自愿按照招标文件规定的各项要求向招标人提供所服务，总投标价为人民币</w:t>
      </w:r>
      <w:r>
        <w:rPr>
          <w:rFonts w:ascii="宋体" w:hAnsi="宋体" w:cs="华文细黑" w:hint="eastAsia"/>
          <w:bCs/>
          <w:snapToGrid w:val="0"/>
          <w:sz w:val="24"/>
          <w:szCs w:val="24"/>
          <w:u w:val="single"/>
        </w:rPr>
        <w:t xml:space="preserve">       </w:t>
      </w:r>
      <w:r>
        <w:rPr>
          <w:rFonts w:ascii="宋体" w:hAnsi="宋体" w:cs="华文细黑" w:hint="eastAsia"/>
          <w:bCs/>
          <w:snapToGrid w:val="0"/>
          <w:sz w:val="24"/>
          <w:szCs w:val="24"/>
          <w:u w:val="single"/>
        </w:rPr>
        <w:t>元（大写：</w:t>
      </w:r>
      <w:r>
        <w:rPr>
          <w:rFonts w:ascii="宋体" w:hAnsi="宋体" w:cs="华文细黑" w:hint="eastAsia"/>
          <w:bCs/>
          <w:snapToGrid w:val="0"/>
          <w:sz w:val="24"/>
          <w:szCs w:val="24"/>
          <w:u w:val="single"/>
        </w:rPr>
        <w:t xml:space="preserve">          </w:t>
      </w:r>
      <w:r>
        <w:rPr>
          <w:rFonts w:ascii="宋体" w:hAnsi="宋体" w:cs="华文细黑" w:hint="eastAsia"/>
          <w:bCs/>
          <w:snapToGrid w:val="0"/>
          <w:sz w:val="24"/>
          <w:szCs w:val="24"/>
          <w:u w:val="single"/>
        </w:rPr>
        <w:t>元</w:t>
      </w:r>
      <w:r>
        <w:rPr>
          <w:rFonts w:ascii="宋体" w:hAnsi="宋体" w:cs="华文细黑" w:hint="eastAsia"/>
          <w:bCs/>
          <w:snapToGrid w:val="0"/>
          <w:sz w:val="24"/>
          <w:szCs w:val="24"/>
        </w:rPr>
        <w:t>），服务期限：</w:t>
      </w:r>
      <w:r>
        <w:rPr>
          <w:rFonts w:ascii="宋体" w:hAnsi="宋体" w:cs="华文细黑" w:hint="eastAsia"/>
          <w:bCs/>
          <w:snapToGrid w:val="0"/>
          <w:sz w:val="24"/>
          <w:szCs w:val="24"/>
          <w:u w:val="single"/>
        </w:rPr>
        <w:t xml:space="preserve">       </w:t>
      </w:r>
      <w:r>
        <w:rPr>
          <w:rFonts w:ascii="宋体" w:hAnsi="宋体" w:cs="华文细黑" w:hint="eastAsia"/>
          <w:bCs/>
          <w:snapToGrid w:val="0"/>
          <w:sz w:val="24"/>
          <w:szCs w:val="24"/>
        </w:rPr>
        <w:t>。</w:t>
      </w:r>
    </w:p>
    <w:p w14:paraId="74DBBFB8" w14:textId="77777777" w:rsidR="00000000" w:rsidRDefault="00106167">
      <w:pPr>
        <w:pStyle w:val="21"/>
        <w:spacing w:line="480" w:lineRule="exact"/>
        <w:ind w:firstLine="480"/>
        <w:rPr>
          <w:rFonts w:ascii="宋体" w:hAnsi="宋体" w:cs="华文细黑"/>
          <w:bCs/>
          <w:snapToGrid w:val="0"/>
          <w:sz w:val="24"/>
          <w:szCs w:val="24"/>
        </w:rPr>
      </w:pPr>
      <w:r>
        <w:rPr>
          <w:rFonts w:ascii="宋体" w:hAnsi="宋体" w:cs="华文细黑" w:hint="eastAsia"/>
          <w:bCs/>
          <w:snapToGrid w:val="0"/>
          <w:sz w:val="24"/>
          <w:szCs w:val="24"/>
        </w:rPr>
        <w:t>2</w:t>
      </w:r>
      <w:r>
        <w:rPr>
          <w:rFonts w:ascii="宋体" w:hAnsi="宋体" w:cs="华文细黑" w:hint="eastAsia"/>
          <w:bCs/>
          <w:snapToGrid w:val="0"/>
          <w:sz w:val="24"/>
          <w:szCs w:val="24"/>
        </w:rPr>
        <w:t>、一旦我方中标，我方将严格履行合同规定的责任和义务，保证按合同约定的时限完成项目，并交付招标人验收、使用。</w:t>
      </w:r>
    </w:p>
    <w:p w14:paraId="2D56EF74" w14:textId="77777777" w:rsidR="00000000" w:rsidRDefault="00106167">
      <w:pPr>
        <w:pStyle w:val="21"/>
        <w:spacing w:line="480" w:lineRule="exact"/>
        <w:ind w:firstLine="480"/>
        <w:rPr>
          <w:rFonts w:ascii="宋体" w:hAnsi="宋体" w:cs="华文细黑" w:hint="eastAsia"/>
          <w:bCs/>
          <w:snapToGrid w:val="0"/>
          <w:sz w:val="24"/>
          <w:szCs w:val="24"/>
        </w:rPr>
      </w:pPr>
      <w:r>
        <w:rPr>
          <w:rFonts w:ascii="宋体" w:hAnsi="宋体" w:cs="华文细黑" w:hint="eastAsia"/>
          <w:bCs/>
          <w:snapToGrid w:val="0"/>
          <w:sz w:val="24"/>
          <w:szCs w:val="24"/>
        </w:rPr>
        <w:t>3</w:t>
      </w:r>
      <w:r>
        <w:rPr>
          <w:rFonts w:ascii="宋体" w:hAnsi="宋体" w:cs="华文细黑" w:hint="eastAsia"/>
          <w:bCs/>
          <w:snapToGrid w:val="0"/>
          <w:sz w:val="24"/>
          <w:szCs w:val="24"/>
        </w:rPr>
        <w:t>、我方为本</w:t>
      </w:r>
      <w:r>
        <w:rPr>
          <w:rFonts w:ascii="宋体" w:hAnsi="宋体" w:cs="华文细黑" w:hint="eastAsia"/>
          <w:bCs/>
          <w:snapToGrid w:val="0"/>
          <w:sz w:val="24"/>
          <w:szCs w:val="24"/>
        </w:rPr>
        <w:t>项目提交投标</w:t>
      </w:r>
      <w:r>
        <w:rPr>
          <w:rFonts w:ascii="宋体" w:hAnsi="宋体" w:cs="华文细黑" w:hint="eastAsia"/>
          <w:snapToGrid w:val="0"/>
          <w:sz w:val="24"/>
          <w:szCs w:val="24"/>
        </w:rPr>
        <w:t>文件正本一份，副本</w:t>
      </w:r>
      <w:r>
        <w:rPr>
          <w:rFonts w:ascii="宋体" w:hAnsi="宋体" w:cs="华文细黑" w:hint="eastAsia"/>
          <w:snapToGrid w:val="0"/>
          <w:sz w:val="24"/>
          <w:szCs w:val="24"/>
          <w:u w:val="single"/>
        </w:rPr>
        <w:t xml:space="preserve"> 1</w:t>
      </w:r>
      <w:r>
        <w:rPr>
          <w:rFonts w:ascii="宋体" w:hAnsi="宋体" w:cs="华文细黑" w:hint="eastAsia"/>
          <w:snapToGrid w:val="0"/>
          <w:sz w:val="24"/>
          <w:szCs w:val="24"/>
        </w:rPr>
        <w:t>份，电子文档一份</w:t>
      </w:r>
      <w:r>
        <w:rPr>
          <w:rFonts w:ascii="宋体" w:hAnsi="宋体" w:cs="华文细黑" w:hint="eastAsia"/>
          <w:bCs/>
          <w:snapToGrid w:val="0"/>
          <w:sz w:val="24"/>
          <w:szCs w:val="24"/>
        </w:rPr>
        <w:t>。</w:t>
      </w:r>
    </w:p>
    <w:p w14:paraId="7B2D077C" w14:textId="77777777" w:rsidR="00000000" w:rsidRDefault="00106167">
      <w:pPr>
        <w:pStyle w:val="21"/>
        <w:spacing w:line="480" w:lineRule="exact"/>
        <w:ind w:firstLine="480"/>
        <w:rPr>
          <w:rFonts w:ascii="宋体" w:hAnsi="宋体" w:cs="华文细黑"/>
          <w:snapToGrid w:val="0"/>
          <w:sz w:val="24"/>
          <w:szCs w:val="24"/>
        </w:rPr>
      </w:pPr>
      <w:r>
        <w:rPr>
          <w:rFonts w:ascii="宋体" w:hAnsi="宋体" w:hint="eastAsia"/>
          <w:sz w:val="24"/>
          <w:szCs w:val="24"/>
        </w:rPr>
        <w:t>4</w:t>
      </w:r>
      <w:r>
        <w:rPr>
          <w:rFonts w:ascii="宋体" w:hAnsi="宋体" w:hint="eastAsia"/>
          <w:sz w:val="24"/>
          <w:szCs w:val="24"/>
        </w:rPr>
        <w:t>、我方同意本次招标的投标有效期为</w:t>
      </w:r>
      <w:r>
        <w:rPr>
          <w:rFonts w:ascii="宋体" w:hAnsi="宋体" w:hint="eastAsia"/>
          <w:sz w:val="24"/>
          <w:szCs w:val="24"/>
          <w:u w:val="single"/>
        </w:rPr>
        <w:t xml:space="preserve">    </w:t>
      </w:r>
      <w:r>
        <w:rPr>
          <w:rFonts w:ascii="宋体" w:hAnsi="宋体" w:hint="eastAsia"/>
          <w:sz w:val="24"/>
          <w:szCs w:val="24"/>
        </w:rPr>
        <w:t>天。</w:t>
      </w:r>
    </w:p>
    <w:p w14:paraId="098511CB" w14:textId="77777777" w:rsidR="00000000" w:rsidRDefault="00106167">
      <w:pPr>
        <w:pStyle w:val="21"/>
        <w:spacing w:line="480" w:lineRule="exact"/>
        <w:ind w:firstLine="480"/>
        <w:rPr>
          <w:rFonts w:ascii="宋体" w:hAnsi="宋体" w:cs="华文细黑"/>
          <w:bCs/>
          <w:snapToGrid w:val="0"/>
          <w:sz w:val="24"/>
          <w:szCs w:val="24"/>
        </w:rPr>
      </w:pPr>
      <w:r>
        <w:rPr>
          <w:rFonts w:ascii="宋体" w:hAnsi="宋体" w:cs="华文细黑" w:hint="eastAsia"/>
          <w:bCs/>
          <w:snapToGrid w:val="0"/>
          <w:sz w:val="24"/>
          <w:szCs w:val="24"/>
        </w:rPr>
        <w:t>5</w:t>
      </w:r>
      <w:r>
        <w:rPr>
          <w:rFonts w:ascii="宋体" w:hAnsi="宋体" w:cs="华文细黑" w:hint="eastAsia"/>
          <w:bCs/>
          <w:snapToGrid w:val="0"/>
          <w:sz w:val="24"/>
          <w:szCs w:val="24"/>
        </w:rPr>
        <w:t>、我方愿意提供贵公司可能另外要求的，与投标有关的文件资料，并保证我方已提供和将要提供的文件资料是真实、准确的。</w:t>
      </w:r>
    </w:p>
    <w:p w14:paraId="51084208" w14:textId="77777777" w:rsidR="00000000" w:rsidRDefault="00106167">
      <w:pPr>
        <w:pStyle w:val="21"/>
        <w:spacing w:line="480" w:lineRule="exact"/>
        <w:ind w:firstLine="480"/>
        <w:rPr>
          <w:rFonts w:ascii="宋体" w:hAnsi="宋体" w:cs="华文细黑"/>
          <w:bCs/>
          <w:snapToGrid w:val="0"/>
          <w:sz w:val="24"/>
          <w:szCs w:val="24"/>
        </w:rPr>
      </w:pPr>
      <w:r>
        <w:rPr>
          <w:rFonts w:ascii="宋体" w:hAnsi="宋体" w:cs="华文细黑" w:hint="eastAsia"/>
          <w:bCs/>
          <w:snapToGrid w:val="0"/>
          <w:sz w:val="24"/>
          <w:szCs w:val="24"/>
        </w:rPr>
        <w:t>6</w:t>
      </w:r>
      <w:r>
        <w:rPr>
          <w:rFonts w:ascii="宋体" w:hAnsi="宋体" w:cs="华文细黑" w:hint="eastAsia"/>
          <w:bCs/>
          <w:snapToGrid w:val="0"/>
          <w:sz w:val="24"/>
          <w:szCs w:val="24"/>
        </w:rPr>
        <w:t>、我方完全理解招标人不一定将合同授予最低报价的投标人的行为。</w:t>
      </w:r>
    </w:p>
    <w:p w14:paraId="44DA09F8" w14:textId="77777777" w:rsidR="00000000" w:rsidRDefault="00106167">
      <w:pPr>
        <w:spacing w:line="480" w:lineRule="exact"/>
        <w:ind w:firstLine="480"/>
        <w:rPr>
          <w:rFonts w:hAnsi="宋体" w:cs="宋体" w:hint="eastAsia"/>
          <w:snapToGrid w:val="0"/>
          <w:sz w:val="24"/>
          <w:szCs w:val="24"/>
        </w:rPr>
      </w:pPr>
      <w:bookmarkStart w:id="346" w:name="_Toc24858"/>
      <w:bookmarkStart w:id="347" w:name="_Toc28573"/>
      <w:bookmarkStart w:id="348" w:name="_Toc32047"/>
    </w:p>
    <w:p w14:paraId="7BBD397F" w14:textId="77777777" w:rsidR="00000000" w:rsidRDefault="00106167">
      <w:pPr>
        <w:spacing w:line="480" w:lineRule="exact"/>
        <w:ind w:firstLine="480"/>
        <w:rPr>
          <w:rFonts w:hAnsi="宋体" w:cs="宋体" w:hint="eastAsia"/>
          <w:snapToGrid w:val="0"/>
          <w:sz w:val="24"/>
          <w:szCs w:val="24"/>
        </w:rPr>
      </w:pPr>
    </w:p>
    <w:p w14:paraId="2553A524" w14:textId="77777777" w:rsidR="00000000" w:rsidRDefault="00106167">
      <w:pPr>
        <w:pStyle w:val="Default"/>
        <w:rPr>
          <w:rFonts w:ascii="宋体" w:eastAsia="宋体" w:hAnsi="宋体" w:hint="eastAsia"/>
          <w:color w:val="auto"/>
          <w:szCs w:val="24"/>
        </w:rPr>
      </w:pPr>
    </w:p>
    <w:p w14:paraId="14F30E0D" w14:textId="77777777" w:rsidR="00000000" w:rsidRDefault="00106167">
      <w:pPr>
        <w:spacing w:line="480" w:lineRule="exact"/>
        <w:ind w:firstLine="480"/>
        <w:rPr>
          <w:rFonts w:hAnsi="宋体" w:cs="宋体"/>
          <w:snapToGrid w:val="0"/>
          <w:sz w:val="24"/>
          <w:szCs w:val="24"/>
        </w:rPr>
      </w:pPr>
      <w:r>
        <w:rPr>
          <w:rFonts w:hAnsi="宋体" w:cs="宋体" w:hint="eastAsia"/>
          <w:snapToGrid w:val="0"/>
          <w:sz w:val="24"/>
          <w:szCs w:val="24"/>
        </w:rPr>
        <w:t>投标人名称：（盖单位公章）</w:t>
      </w:r>
    </w:p>
    <w:p w14:paraId="4B6ED67F" w14:textId="77777777" w:rsidR="00000000" w:rsidRDefault="00106167">
      <w:pPr>
        <w:spacing w:line="480" w:lineRule="exact"/>
        <w:ind w:firstLine="480"/>
        <w:rPr>
          <w:rFonts w:hAnsi="宋体" w:cs="宋体" w:hint="eastAsia"/>
          <w:snapToGrid w:val="0"/>
          <w:sz w:val="24"/>
          <w:szCs w:val="24"/>
        </w:rPr>
      </w:pPr>
      <w:r>
        <w:rPr>
          <w:rFonts w:hAnsi="宋体" w:cs="宋体" w:hint="eastAsia"/>
          <w:snapToGrid w:val="0"/>
          <w:sz w:val="24"/>
          <w:szCs w:val="24"/>
        </w:rPr>
        <w:t>通讯地址：</w:t>
      </w:r>
      <w:r>
        <w:rPr>
          <w:rFonts w:hAnsi="宋体" w:cs="宋体" w:hint="eastAsia"/>
          <w:snapToGrid w:val="0"/>
          <w:sz w:val="24"/>
          <w:szCs w:val="24"/>
        </w:rPr>
        <w:t xml:space="preserve">     </w:t>
      </w:r>
    </w:p>
    <w:p w14:paraId="7627B4CE" w14:textId="77777777" w:rsidR="00000000" w:rsidRDefault="00106167">
      <w:pPr>
        <w:spacing w:line="480" w:lineRule="exact"/>
        <w:ind w:firstLine="480"/>
        <w:rPr>
          <w:rFonts w:hAnsi="宋体" w:cs="宋体"/>
          <w:snapToGrid w:val="0"/>
          <w:sz w:val="24"/>
          <w:szCs w:val="24"/>
          <w:u w:val="single"/>
        </w:rPr>
      </w:pPr>
      <w:r>
        <w:rPr>
          <w:rFonts w:hAnsi="宋体" w:cs="宋体" w:hint="eastAsia"/>
          <w:snapToGrid w:val="0"/>
          <w:sz w:val="24"/>
          <w:szCs w:val="24"/>
        </w:rPr>
        <w:t>邮政编码：</w:t>
      </w:r>
    </w:p>
    <w:p w14:paraId="6C50278A" w14:textId="77777777" w:rsidR="00000000" w:rsidRDefault="00106167">
      <w:pPr>
        <w:spacing w:line="480" w:lineRule="exact"/>
        <w:ind w:firstLine="480"/>
        <w:rPr>
          <w:rFonts w:hAnsi="宋体" w:cs="宋体" w:hint="eastAsia"/>
          <w:snapToGrid w:val="0"/>
          <w:sz w:val="24"/>
          <w:szCs w:val="24"/>
        </w:rPr>
      </w:pPr>
      <w:r>
        <w:rPr>
          <w:rFonts w:hAnsi="宋体" w:cs="宋体" w:hint="eastAsia"/>
          <w:snapToGrid w:val="0"/>
          <w:sz w:val="24"/>
          <w:szCs w:val="24"/>
        </w:rPr>
        <w:t>联系电话：</w:t>
      </w:r>
      <w:r>
        <w:rPr>
          <w:rFonts w:hAnsi="宋体" w:cs="宋体" w:hint="eastAsia"/>
          <w:snapToGrid w:val="0"/>
          <w:sz w:val="24"/>
          <w:szCs w:val="24"/>
        </w:rPr>
        <w:t xml:space="preserve">     </w:t>
      </w:r>
    </w:p>
    <w:p w14:paraId="5A09B7C4" w14:textId="77777777" w:rsidR="00000000" w:rsidRDefault="00106167">
      <w:pPr>
        <w:spacing w:line="480" w:lineRule="exact"/>
        <w:ind w:firstLine="480"/>
        <w:rPr>
          <w:rFonts w:hAnsi="宋体" w:cs="宋体"/>
          <w:snapToGrid w:val="0"/>
          <w:sz w:val="24"/>
          <w:szCs w:val="24"/>
          <w:u w:val="single"/>
        </w:rPr>
      </w:pPr>
      <w:r>
        <w:rPr>
          <w:rFonts w:hAnsi="宋体" w:cs="宋体" w:hint="eastAsia"/>
          <w:snapToGrid w:val="0"/>
          <w:sz w:val="24"/>
          <w:szCs w:val="24"/>
        </w:rPr>
        <w:t>传真：</w:t>
      </w:r>
      <w:r>
        <w:rPr>
          <w:rFonts w:hAnsi="宋体" w:cs="宋体" w:hint="eastAsia"/>
          <w:snapToGrid w:val="0"/>
          <w:sz w:val="24"/>
          <w:szCs w:val="24"/>
        </w:rPr>
        <w:t xml:space="preserve">    </w:t>
      </w:r>
    </w:p>
    <w:p w14:paraId="41DBC3ED" w14:textId="77777777" w:rsidR="00000000" w:rsidRDefault="00106167">
      <w:pPr>
        <w:spacing w:line="480" w:lineRule="exact"/>
        <w:ind w:firstLine="480"/>
        <w:rPr>
          <w:rFonts w:hAnsi="宋体" w:cs="宋体"/>
          <w:snapToGrid w:val="0"/>
          <w:sz w:val="24"/>
          <w:szCs w:val="24"/>
          <w:u w:val="single"/>
        </w:rPr>
      </w:pPr>
      <w:r>
        <w:rPr>
          <w:rFonts w:hAnsi="宋体" w:hint="eastAsia"/>
          <w:sz w:val="24"/>
          <w:szCs w:val="24"/>
        </w:rPr>
        <w:t>法定代表人或授权代表：（签字）</w:t>
      </w:r>
    </w:p>
    <w:p w14:paraId="26F84041" w14:textId="77777777" w:rsidR="00000000" w:rsidRDefault="00106167">
      <w:pPr>
        <w:spacing w:line="480" w:lineRule="exact"/>
        <w:ind w:firstLine="480"/>
        <w:rPr>
          <w:rFonts w:hAnsi="宋体" w:cs="宋体" w:hint="eastAsia"/>
          <w:snapToGrid w:val="0"/>
          <w:sz w:val="24"/>
          <w:szCs w:val="24"/>
        </w:rPr>
      </w:pPr>
      <w:r>
        <w:rPr>
          <w:rFonts w:hAnsi="宋体" w:cs="宋体" w:hint="eastAsia"/>
          <w:snapToGrid w:val="0"/>
          <w:sz w:val="24"/>
          <w:szCs w:val="24"/>
        </w:rPr>
        <w:t>日</w:t>
      </w:r>
      <w:r>
        <w:rPr>
          <w:rFonts w:hAnsi="宋体" w:cs="宋体" w:hint="eastAsia"/>
          <w:snapToGrid w:val="0"/>
          <w:sz w:val="24"/>
          <w:szCs w:val="24"/>
        </w:rPr>
        <w:t xml:space="preserve"> </w:t>
      </w:r>
      <w:r>
        <w:rPr>
          <w:rFonts w:hAnsi="宋体" w:cs="宋体" w:hint="eastAsia"/>
          <w:snapToGrid w:val="0"/>
          <w:sz w:val="24"/>
          <w:szCs w:val="24"/>
        </w:rPr>
        <w:t>期：</w:t>
      </w:r>
      <w:r>
        <w:rPr>
          <w:rFonts w:hAnsi="宋体" w:cs="宋体" w:hint="eastAsia"/>
          <w:snapToGrid w:val="0"/>
          <w:sz w:val="24"/>
          <w:szCs w:val="24"/>
        </w:rPr>
        <w:t xml:space="preserve">  </w:t>
      </w:r>
      <w:r>
        <w:rPr>
          <w:rFonts w:hAnsi="宋体" w:cs="宋体" w:hint="eastAsia"/>
          <w:snapToGrid w:val="0"/>
          <w:sz w:val="24"/>
          <w:szCs w:val="24"/>
        </w:rPr>
        <w:t>年</w:t>
      </w:r>
      <w:r>
        <w:rPr>
          <w:rFonts w:hAnsi="宋体" w:cs="宋体" w:hint="eastAsia"/>
          <w:snapToGrid w:val="0"/>
          <w:sz w:val="24"/>
          <w:szCs w:val="24"/>
        </w:rPr>
        <w:t xml:space="preserve">  </w:t>
      </w:r>
      <w:r>
        <w:rPr>
          <w:rFonts w:hAnsi="宋体" w:cs="宋体" w:hint="eastAsia"/>
          <w:snapToGrid w:val="0"/>
          <w:sz w:val="24"/>
          <w:szCs w:val="24"/>
        </w:rPr>
        <w:t>月</w:t>
      </w:r>
      <w:r>
        <w:rPr>
          <w:rFonts w:hAnsi="宋体" w:cs="宋体" w:hint="eastAsia"/>
          <w:snapToGrid w:val="0"/>
          <w:sz w:val="24"/>
          <w:szCs w:val="24"/>
        </w:rPr>
        <w:t xml:space="preserve">  </w:t>
      </w:r>
      <w:r>
        <w:rPr>
          <w:rFonts w:hAnsi="宋体" w:cs="宋体" w:hint="eastAsia"/>
          <w:snapToGrid w:val="0"/>
          <w:sz w:val="24"/>
          <w:szCs w:val="24"/>
        </w:rPr>
        <w:t>日</w:t>
      </w:r>
    </w:p>
    <w:p w14:paraId="1CC5B955" w14:textId="77777777" w:rsidR="00000000" w:rsidRDefault="00106167">
      <w:pPr>
        <w:spacing w:line="480" w:lineRule="exact"/>
        <w:ind w:firstLineChars="0" w:firstLine="0"/>
        <w:rPr>
          <w:rFonts w:hAnsi="宋体" w:cs="宋体" w:hint="eastAsia"/>
          <w:snapToGrid w:val="0"/>
          <w:sz w:val="24"/>
          <w:szCs w:val="24"/>
        </w:rPr>
      </w:pPr>
    </w:p>
    <w:p w14:paraId="6863C2CD" w14:textId="77777777" w:rsidR="00000000" w:rsidRDefault="00106167">
      <w:pPr>
        <w:spacing w:line="480" w:lineRule="exact"/>
        <w:ind w:firstLine="480"/>
        <w:rPr>
          <w:rFonts w:hAnsi="宋体" w:cs="宋体" w:hint="eastAsia"/>
          <w:snapToGrid w:val="0"/>
          <w:sz w:val="24"/>
          <w:szCs w:val="24"/>
        </w:rPr>
      </w:pPr>
    </w:p>
    <w:p w14:paraId="563512E8" w14:textId="77777777" w:rsidR="00000000" w:rsidRDefault="00106167">
      <w:pPr>
        <w:spacing w:line="480" w:lineRule="exact"/>
        <w:ind w:firstLineChars="0" w:firstLine="0"/>
        <w:rPr>
          <w:rFonts w:hAnsi="宋体" w:cs="宋体"/>
          <w:snapToGrid w:val="0"/>
          <w:sz w:val="24"/>
          <w:szCs w:val="24"/>
        </w:rPr>
      </w:pPr>
    </w:p>
    <w:p w14:paraId="4D231F5A" w14:textId="77777777" w:rsidR="00000000" w:rsidRDefault="00106167">
      <w:pPr>
        <w:widowControl/>
        <w:spacing w:line="360" w:lineRule="atLeast"/>
        <w:ind w:firstLine="643"/>
        <w:jc w:val="center"/>
        <w:outlineLvl w:val="1"/>
        <w:rPr>
          <w:rFonts w:hAnsi="宋体" w:hint="eastAsia"/>
          <w:b/>
          <w:sz w:val="32"/>
          <w:szCs w:val="32"/>
        </w:rPr>
      </w:pPr>
      <w:bookmarkStart w:id="349" w:name="_Toc6463"/>
      <w:bookmarkStart w:id="350" w:name="_Toc26047"/>
      <w:bookmarkStart w:id="351" w:name="_Toc439699511"/>
      <w:bookmarkStart w:id="352" w:name="_Toc26144"/>
      <w:bookmarkEnd w:id="346"/>
      <w:bookmarkEnd w:id="347"/>
      <w:bookmarkEnd w:id="348"/>
      <w:r>
        <w:rPr>
          <w:rFonts w:hAnsi="宋体" w:hint="eastAsia"/>
          <w:b/>
          <w:sz w:val="32"/>
          <w:szCs w:val="32"/>
        </w:rPr>
        <w:br w:type="page"/>
      </w:r>
      <w:r>
        <w:rPr>
          <w:rFonts w:hAnsi="宋体" w:hint="eastAsia"/>
          <w:b/>
          <w:sz w:val="32"/>
          <w:szCs w:val="32"/>
        </w:rPr>
        <w:t>二、开标一览表（实质性要求）</w:t>
      </w:r>
    </w:p>
    <w:p w14:paraId="5776AE10" w14:textId="77777777" w:rsidR="00000000" w:rsidRDefault="00106167">
      <w:pPr>
        <w:ind w:firstLine="504"/>
        <w:rPr>
          <w:rFonts w:hAnsi="宋体" w:hint="eastAsia"/>
          <w:bCs/>
          <w:sz w:val="28"/>
          <w:szCs w:val="28"/>
        </w:rPr>
      </w:pPr>
      <w:r>
        <w:rPr>
          <w:rFonts w:hAnsi="宋体" w:cs="宋体" w:hint="eastAsia"/>
          <w:spacing w:val="6"/>
          <w:sz w:val="24"/>
        </w:rPr>
        <w:t>项目名称：</w:t>
      </w:r>
    </w:p>
    <w:p w14:paraId="7F008B01" w14:textId="77777777" w:rsidR="00000000" w:rsidRDefault="00106167">
      <w:pPr>
        <w:ind w:firstLine="504"/>
        <w:rPr>
          <w:rFonts w:hAnsi="宋体" w:hint="eastAsia"/>
          <w:szCs w:val="24"/>
        </w:rPr>
      </w:pPr>
      <w:r>
        <w:rPr>
          <w:rFonts w:hAnsi="宋体" w:cs="宋体" w:hint="eastAsia"/>
          <w:spacing w:val="6"/>
          <w:sz w:val="24"/>
        </w:rPr>
        <w:t>项目编号：</w:t>
      </w:r>
    </w:p>
    <w:tbl>
      <w:tblPr>
        <w:tblW w:w="1001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6"/>
        <w:gridCol w:w="2745"/>
        <w:gridCol w:w="2760"/>
        <w:gridCol w:w="1792"/>
        <w:gridCol w:w="1913"/>
      </w:tblGrid>
      <w:tr w:rsidR="00000000" w14:paraId="42D65126" w14:textId="77777777">
        <w:trPr>
          <w:trHeight w:val="23"/>
          <w:jc w:val="center"/>
        </w:trPr>
        <w:tc>
          <w:tcPr>
            <w:tcW w:w="806" w:type="dxa"/>
            <w:vAlign w:val="center"/>
          </w:tcPr>
          <w:p w14:paraId="52E1947B" w14:textId="77777777" w:rsidR="00000000" w:rsidRDefault="00106167">
            <w:pPr>
              <w:widowControl/>
              <w:ind w:firstLineChars="0" w:firstLine="0"/>
              <w:jc w:val="center"/>
              <w:textAlignment w:val="center"/>
              <w:rPr>
                <w:rFonts w:hAnsi="宋体" w:cs="宋体" w:hint="eastAsia"/>
                <w:sz w:val="24"/>
                <w:lang w:bidi="ar"/>
              </w:rPr>
            </w:pPr>
            <w:r>
              <w:rPr>
                <w:rFonts w:hAnsi="宋体" w:cs="宋体" w:hint="eastAsia"/>
                <w:sz w:val="24"/>
                <w:lang w:bidi="ar"/>
              </w:rPr>
              <w:t>序号</w:t>
            </w:r>
          </w:p>
        </w:tc>
        <w:tc>
          <w:tcPr>
            <w:tcW w:w="5505" w:type="dxa"/>
            <w:gridSpan w:val="2"/>
            <w:vAlign w:val="center"/>
          </w:tcPr>
          <w:p w14:paraId="330A1AE9" w14:textId="77777777" w:rsidR="00000000" w:rsidRDefault="00106167">
            <w:pPr>
              <w:widowControl/>
              <w:ind w:firstLineChars="0" w:firstLine="0"/>
              <w:jc w:val="center"/>
              <w:textAlignment w:val="center"/>
              <w:rPr>
                <w:rFonts w:hAnsi="宋体" w:cs="宋体" w:hint="eastAsia"/>
                <w:sz w:val="24"/>
                <w:lang w:bidi="ar"/>
              </w:rPr>
            </w:pPr>
            <w:r>
              <w:rPr>
                <w:rFonts w:hAnsi="宋体" w:cs="宋体" w:hint="eastAsia"/>
                <w:sz w:val="24"/>
                <w:lang w:bidi="ar"/>
              </w:rPr>
              <w:t>报价内容</w:t>
            </w:r>
          </w:p>
        </w:tc>
        <w:tc>
          <w:tcPr>
            <w:tcW w:w="1792" w:type="dxa"/>
            <w:vAlign w:val="center"/>
          </w:tcPr>
          <w:p w14:paraId="25B72986" w14:textId="77777777" w:rsidR="00000000" w:rsidRDefault="00106167">
            <w:pPr>
              <w:widowControl/>
              <w:ind w:firstLineChars="0" w:firstLine="0"/>
              <w:jc w:val="center"/>
              <w:textAlignment w:val="center"/>
              <w:rPr>
                <w:rFonts w:hAnsi="宋体" w:cs="宋体" w:hint="eastAsia"/>
                <w:sz w:val="24"/>
                <w:lang w:bidi="ar"/>
              </w:rPr>
            </w:pPr>
            <w:r>
              <w:rPr>
                <w:rFonts w:hAnsi="宋体" w:cs="宋体" w:hint="eastAsia"/>
                <w:sz w:val="24"/>
                <w:lang w:bidi="ar"/>
              </w:rPr>
              <w:t>单位</w:t>
            </w:r>
          </w:p>
        </w:tc>
        <w:tc>
          <w:tcPr>
            <w:tcW w:w="1913" w:type="dxa"/>
            <w:vAlign w:val="center"/>
          </w:tcPr>
          <w:p w14:paraId="7EC0BB17" w14:textId="77777777" w:rsidR="00000000" w:rsidRDefault="00106167">
            <w:pPr>
              <w:widowControl/>
              <w:ind w:firstLineChars="0" w:firstLine="0"/>
              <w:jc w:val="center"/>
              <w:textAlignment w:val="center"/>
              <w:rPr>
                <w:rFonts w:hAnsi="宋体" w:cs="宋体" w:hint="eastAsia"/>
                <w:sz w:val="24"/>
                <w:lang w:bidi="ar"/>
              </w:rPr>
            </w:pPr>
            <w:r>
              <w:rPr>
                <w:rFonts w:hAnsi="宋体" w:cs="宋体" w:hint="eastAsia"/>
                <w:sz w:val="24"/>
                <w:lang w:bidi="ar"/>
              </w:rPr>
              <w:t>单价</w:t>
            </w:r>
          </w:p>
        </w:tc>
      </w:tr>
      <w:tr w:rsidR="00000000" w14:paraId="3A915D63" w14:textId="77777777">
        <w:trPr>
          <w:trHeight w:val="23"/>
          <w:jc w:val="center"/>
        </w:trPr>
        <w:tc>
          <w:tcPr>
            <w:tcW w:w="806" w:type="dxa"/>
            <w:vAlign w:val="center"/>
          </w:tcPr>
          <w:p w14:paraId="32F3F8F2"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1</w:t>
            </w:r>
          </w:p>
        </w:tc>
        <w:tc>
          <w:tcPr>
            <w:tcW w:w="2745" w:type="dxa"/>
            <w:vMerge w:val="restart"/>
            <w:vAlign w:val="center"/>
          </w:tcPr>
          <w:p w14:paraId="54A22318"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对外员工招聘</w:t>
            </w:r>
          </w:p>
        </w:tc>
        <w:tc>
          <w:tcPr>
            <w:tcW w:w="2760" w:type="dxa"/>
            <w:vAlign w:val="center"/>
          </w:tcPr>
          <w:p w14:paraId="6B293EFC"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初审</w:t>
            </w:r>
          </w:p>
        </w:tc>
        <w:tc>
          <w:tcPr>
            <w:tcW w:w="1792" w:type="dxa"/>
            <w:vAlign w:val="center"/>
          </w:tcPr>
          <w:p w14:paraId="28623FA3"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5C300DE1" w14:textId="77777777" w:rsidR="00000000" w:rsidRDefault="00106167">
            <w:pPr>
              <w:ind w:firstLineChars="0" w:firstLine="0"/>
              <w:rPr>
                <w:rFonts w:hAnsi="宋体" w:cs="宋体" w:hint="eastAsia"/>
                <w:sz w:val="24"/>
                <w:lang w:bidi="ar"/>
              </w:rPr>
            </w:pPr>
          </w:p>
        </w:tc>
      </w:tr>
      <w:tr w:rsidR="00000000" w14:paraId="4CD7F778" w14:textId="77777777">
        <w:trPr>
          <w:trHeight w:val="23"/>
          <w:jc w:val="center"/>
        </w:trPr>
        <w:tc>
          <w:tcPr>
            <w:tcW w:w="806" w:type="dxa"/>
            <w:vAlign w:val="center"/>
          </w:tcPr>
          <w:p w14:paraId="75B860F9"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2</w:t>
            </w:r>
          </w:p>
        </w:tc>
        <w:tc>
          <w:tcPr>
            <w:tcW w:w="2745" w:type="dxa"/>
            <w:vMerge/>
            <w:vAlign w:val="center"/>
          </w:tcPr>
          <w:p w14:paraId="3D6D31A2" w14:textId="77777777" w:rsidR="00000000" w:rsidRDefault="00106167">
            <w:pPr>
              <w:ind w:firstLineChars="0" w:firstLine="0"/>
              <w:jc w:val="center"/>
              <w:rPr>
                <w:rFonts w:hAnsi="宋体" w:cs="宋体" w:hint="eastAsia"/>
                <w:sz w:val="24"/>
                <w:lang w:bidi="ar"/>
              </w:rPr>
            </w:pPr>
          </w:p>
        </w:tc>
        <w:tc>
          <w:tcPr>
            <w:tcW w:w="2760" w:type="dxa"/>
            <w:vAlign w:val="center"/>
          </w:tcPr>
          <w:p w14:paraId="2115F363"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初面</w:t>
            </w:r>
          </w:p>
        </w:tc>
        <w:tc>
          <w:tcPr>
            <w:tcW w:w="1792" w:type="dxa"/>
            <w:vAlign w:val="center"/>
          </w:tcPr>
          <w:p w14:paraId="6226E724"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097E498A" w14:textId="77777777" w:rsidR="00000000" w:rsidRDefault="00106167">
            <w:pPr>
              <w:ind w:firstLineChars="0" w:firstLine="0"/>
              <w:rPr>
                <w:rFonts w:hAnsi="宋体" w:cs="宋体" w:hint="eastAsia"/>
                <w:sz w:val="24"/>
                <w:lang w:bidi="ar"/>
              </w:rPr>
            </w:pPr>
          </w:p>
        </w:tc>
      </w:tr>
      <w:tr w:rsidR="00000000" w14:paraId="6490303B" w14:textId="77777777">
        <w:trPr>
          <w:trHeight w:val="23"/>
          <w:jc w:val="center"/>
        </w:trPr>
        <w:tc>
          <w:tcPr>
            <w:tcW w:w="806" w:type="dxa"/>
            <w:vAlign w:val="center"/>
          </w:tcPr>
          <w:p w14:paraId="143D8340"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3</w:t>
            </w:r>
          </w:p>
        </w:tc>
        <w:tc>
          <w:tcPr>
            <w:tcW w:w="2745" w:type="dxa"/>
            <w:vMerge/>
            <w:vAlign w:val="center"/>
          </w:tcPr>
          <w:p w14:paraId="16E0DAC3" w14:textId="77777777" w:rsidR="00000000" w:rsidRDefault="00106167">
            <w:pPr>
              <w:ind w:firstLineChars="0" w:firstLine="0"/>
              <w:jc w:val="center"/>
              <w:rPr>
                <w:rFonts w:hAnsi="宋体" w:cs="宋体" w:hint="eastAsia"/>
                <w:sz w:val="24"/>
                <w:lang w:bidi="ar"/>
              </w:rPr>
            </w:pPr>
          </w:p>
        </w:tc>
        <w:tc>
          <w:tcPr>
            <w:tcW w:w="2760" w:type="dxa"/>
            <w:vAlign w:val="center"/>
          </w:tcPr>
          <w:p w14:paraId="4B351A45"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笔试</w:t>
            </w:r>
          </w:p>
        </w:tc>
        <w:tc>
          <w:tcPr>
            <w:tcW w:w="1792" w:type="dxa"/>
            <w:vAlign w:val="center"/>
          </w:tcPr>
          <w:p w14:paraId="4F3DA215"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r>
              <w:rPr>
                <w:rFonts w:hAnsi="宋体" w:cs="宋体" w:hint="eastAsia"/>
                <w:sz w:val="24"/>
                <w:lang w:bidi="ar"/>
              </w:rPr>
              <w:t>/</w:t>
            </w:r>
            <w:r>
              <w:rPr>
                <w:rFonts w:hAnsi="宋体" w:cs="宋体" w:hint="eastAsia"/>
                <w:sz w:val="24"/>
                <w:lang w:bidi="ar"/>
              </w:rPr>
              <w:t>科</w:t>
            </w:r>
          </w:p>
        </w:tc>
        <w:tc>
          <w:tcPr>
            <w:tcW w:w="1913" w:type="dxa"/>
            <w:vAlign w:val="center"/>
          </w:tcPr>
          <w:p w14:paraId="0A7FD161" w14:textId="77777777" w:rsidR="00000000" w:rsidRDefault="00106167">
            <w:pPr>
              <w:ind w:firstLineChars="0" w:firstLine="0"/>
              <w:rPr>
                <w:rFonts w:hAnsi="宋体" w:cs="宋体" w:hint="eastAsia"/>
                <w:sz w:val="24"/>
                <w:lang w:bidi="ar"/>
              </w:rPr>
            </w:pPr>
          </w:p>
        </w:tc>
      </w:tr>
      <w:tr w:rsidR="00000000" w14:paraId="73EC2F8E" w14:textId="77777777">
        <w:trPr>
          <w:trHeight w:val="23"/>
          <w:jc w:val="center"/>
        </w:trPr>
        <w:tc>
          <w:tcPr>
            <w:tcW w:w="806" w:type="dxa"/>
            <w:vAlign w:val="center"/>
          </w:tcPr>
          <w:p w14:paraId="0A9737E8"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4</w:t>
            </w:r>
          </w:p>
        </w:tc>
        <w:tc>
          <w:tcPr>
            <w:tcW w:w="2745" w:type="dxa"/>
            <w:vMerge/>
            <w:vAlign w:val="center"/>
          </w:tcPr>
          <w:p w14:paraId="6648650B" w14:textId="77777777" w:rsidR="00000000" w:rsidRDefault="00106167">
            <w:pPr>
              <w:ind w:firstLineChars="0" w:firstLine="0"/>
              <w:jc w:val="center"/>
              <w:rPr>
                <w:rFonts w:hAnsi="宋体" w:cs="宋体" w:hint="eastAsia"/>
                <w:sz w:val="24"/>
                <w:lang w:bidi="ar"/>
              </w:rPr>
            </w:pPr>
          </w:p>
        </w:tc>
        <w:tc>
          <w:tcPr>
            <w:tcW w:w="2760" w:type="dxa"/>
            <w:vAlign w:val="center"/>
          </w:tcPr>
          <w:p w14:paraId="025945D2"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面试</w:t>
            </w:r>
          </w:p>
        </w:tc>
        <w:tc>
          <w:tcPr>
            <w:tcW w:w="1792" w:type="dxa"/>
            <w:vAlign w:val="center"/>
          </w:tcPr>
          <w:p w14:paraId="35D82F34"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4197B449" w14:textId="77777777" w:rsidR="00000000" w:rsidRDefault="00106167">
            <w:pPr>
              <w:ind w:firstLineChars="0" w:firstLine="0"/>
              <w:rPr>
                <w:rFonts w:hAnsi="宋体" w:cs="宋体" w:hint="eastAsia"/>
                <w:sz w:val="24"/>
                <w:lang w:bidi="ar"/>
              </w:rPr>
            </w:pPr>
          </w:p>
        </w:tc>
      </w:tr>
      <w:tr w:rsidR="00000000" w14:paraId="6474D438" w14:textId="77777777">
        <w:trPr>
          <w:trHeight w:val="23"/>
          <w:jc w:val="center"/>
        </w:trPr>
        <w:tc>
          <w:tcPr>
            <w:tcW w:w="806" w:type="dxa"/>
            <w:vAlign w:val="center"/>
          </w:tcPr>
          <w:p w14:paraId="46E94F06"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5</w:t>
            </w:r>
          </w:p>
        </w:tc>
        <w:tc>
          <w:tcPr>
            <w:tcW w:w="2745" w:type="dxa"/>
            <w:vMerge w:val="restart"/>
            <w:vAlign w:val="center"/>
          </w:tcPr>
          <w:p w14:paraId="7F897D81"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省局（公司）机关、专业公司遴选工作人员</w:t>
            </w:r>
          </w:p>
        </w:tc>
        <w:tc>
          <w:tcPr>
            <w:tcW w:w="2760" w:type="dxa"/>
            <w:vAlign w:val="center"/>
          </w:tcPr>
          <w:p w14:paraId="58A0C662"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笔试</w:t>
            </w:r>
          </w:p>
        </w:tc>
        <w:tc>
          <w:tcPr>
            <w:tcW w:w="1792" w:type="dxa"/>
            <w:vAlign w:val="center"/>
          </w:tcPr>
          <w:p w14:paraId="2AE775A5"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r>
              <w:rPr>
                <w:rFonts w:hAnsi="宋体" w:cs="宋体" w:hint="eastAsia"/>
                <w:sz w:val="24"/>
                <w:lang w:bidi="ar"/>
              </w:rPr>
              <w:t>/</w:t>
            </w:r>
            <w:r>
              <w:rPr>
                <w:rFonts w:hAnsi="宋体" w:cs="宋体" w:hint="eastAsia"/>
                <w:sz w:val="24"/>
                <w:lang w:bidi="ar"/>
              </w:rPr>
              <w:t>科</w:t>
            </w:r>
          </w:p>
        </w:tc>
        <w:tc>
          <w:tcPr>
            <w:tcW w:w="1913" w:type="dxa"/>
            <w:vAlign w:val="center"/>
          </w:tcPr>
          <w:p w14:paraId="0C98FED4" w14:textId="77777777" w:rsidR="00000000" w:rsidRDefault="00106167">
            <w:pPr>
              <w:ind w:firstLineChars="0" w:firstLine="0"/>
              <w:rPr>
                <w:rFonts w:hAnsi="宋体" w:cs="宋体" w:hint="eastAsia"/>
                <w:sz w:val="24"/>
                <w:lang w:bidi="ar"/>
              </w:rPr>
            </w:pPr>
          </w:p>
        </w:tc>
      </w:tr>
      <w:tr w:rsidR="00000000" w14:paraId="2643FF9F" w14:textId="77777777">
        <w:trPr>
          <w:trHeight w:val="23"/>
          <w:jc w:val="center"/>
        </w:trPr>
        <w:tc>
          <w:tcPr>
            <w:tcW w:w="806" w:type="dxa"/>
            <w:vAlign w:val="center"/>
          </w:tcPr>
          <w:p w14:paraId="70FE53F0"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6</w:t>
            </w:r>
          </w:p>
        </w:tc>
        <w:tc>
          <w:tcPr>
            <w:tcW w:w="2745" w:type="dxa"/>
            <w:vMerge/>
            <w:vAlign w:val="center"/>
          </w:tcPr>
          <w:p w14:paraId="67E71818" w14:textId="77777777" w:rsidR="00000000" w:rsidRDefault="00106167">
            <w:pPr>
              <w:ind w:firstLineChars="0" w:firstLine="0"/>
              <w:jc w:val="center"/>
              <w:rPr>
                <w:rFonts w:hAnsi="宋体" w:cs="宋体" w:hint="eastAsia"/>
                <w:sz w:val="24"/>
                <w:lang w:bidi="ar"/>
              </w:rPr>
            </w:pPr>
          </w:p>
        </w:tc>
        <w:tc>
          <w:tcPr>
            <w:tcW w:w="2760" w:type="dxa"/>
            <w:vAlign w:val="center"/>
          </w:tcPr>
          <w:p w14:paraId="27943EF1"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面试</w:t>
            </w:r>
          </w:p>
        </w:tc>
        <w:tc>
          <w:tcPr>
            <w:tcW w:w="1792" w:type="dxa"/>
            <w:vAlign w:val="center"/>
          </w:tcPr>
          <w:p w14:paraId="7D3F5E71"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03170C6A" w14:textId="77777777" w:rsidR="00000000" w:rsidRDefault="00106167">
            <w:pPr>
              <w:ind w:firstLineChars="0" w:firstLine="0"/>
              <w:rPr>
                <w:rFonts w:hAnsi="宋体" w:cs="宋体" w:hint="eastAsia"/>
                <w:sz w:val="24"/>
                <w:lang w:bidi="ar"/>
              </w:rPr>
            </w:pPr>
          </w:p>
        </w:tc>
      </w:tr>
      <w:tr w:rsidR="00000000" w14:paraId="18A14C40" w14:textId="77777777">
        <w:trPr>
          <w:trHeight w:val="23"/>
          <w:jc w:val="center"/>
        </w:trPr>
        <w:tc>
          <w:tcPr>
            <w:tcW w:w="806" w:type="dxa"/>
            <w:vAlign w:val="center"/>
          </w:tcPr>
          <w:p w14:paraId="19B24AB0"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7</w:t>
            </w:r>
          </w:p>
        </w:tc>
        <w:tc>
          <w:tcPr>
            <w:tcW w:w="2745" w:type="dxa"/>
            <w:vMerge w:val="restart"/>
            <w:vAlign w:val="center"/>
          </w:tcPr>
          <w:p w14:paraId="67E7F6D6"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全省行业人才综合测评</w:t>
            </w:r>
          </w:p>
        </w:tc>
        <w:tc>
          <w:tcPr>
            <w:tcW w:w="2760" w:type="dxa"/>
            <w:vAlign w:val="center"/>
          </w:tcPr>
          <w:p w14:paraId="48F552B9"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笔试</w:t>
            </w:r>
          </w:p>
        </w:tc>
        <w:tc>
          <w:tcPr>
            <w:tcW w:w="1792" w:type="dxa"/>
            <w:vAlign w:val="center"/>
          </w:tcPr>
          <w:p w14:paraId="06735B07"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r>
              <w:rPr>
                <w:rFonts w:hAnsi="宋体" w:cs="宋体" w:hint="eastAsia"/>
                <w:sz w:val="24"/>
                <w:lang w:bidi="ar"/>
              </w:rPr>
              <w:t>/</w:t>
            </w:r>
            <w:r>
              <w:rPr>
                <w:rFonts w:hAnsi="宋体" w:cs="宋体" w:hint="eastAsia"/>
                <w:sz w:val="24"/>
                <w:lang w:bidi="ar"/>
              </w:rPr>
              <w:t>科</w:t>
            </w:r>
          </w:p>
        </w:tc>
        <w:tc>
          <w:tcPr>
            <w:tcW w:w="1913" w:type="dxa"/>
            <w:vAlign w:val="center"/>
          </w:tcPr>
          <w:p w14:paraId="1277CA87" w14:textId="77777777" w:rsidR="00000000" w:rsidRDefault="00106167">
            <w:pPr>
              <w:ind w:firstLineChars="0" w:firstLine="0"/>
              <w:rPr>
                <w:rFonts w:hAnsi="宋体" w:cs="宋体" w:hint="eastAsia"/>
                <w:sz w:val="24"/>
                <w:lang w:bidi="ar"/>
              </w:rPr>
            </w:pPr>
          </w:p>
        </w:tc>
      </w:tr>
      <w:tr w:rsidR="00000000" w14:paraId="0E7A2C82" w14:textId="77777777">
        <w:trPr>
          <w:trHeight w:val="23"/>
          <w:jc w:val="center"/>
        </w:trPr>
        <w:tc>
          <w:tcPr>
            <w:tcW w:w="806" w:type="dxa"/>
            <w:vAlign w:val="center"/>
          </w:tcPr>
          <w:p w14:paraId="7EF6F75B"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8</w:t>
            </w:r>
          </w:p>
        </w:tc>
        <w:tc>
          <w:tcPr>
            <w:tcW w:w="2745" w:type="dxa"/>
            <w:vMerge/>
            <w:vAlign w:val="center"/>
          </w:tcPr>
          <w:p w14:paraId="637C6288" w14:textId="77777777" w:rsidR="00000000" w:rsidRDefault="00106167">
            <w:pPr>
              <w:ind w:firstLineChars="0" w:firstLine="0"/>
              <w:jc w:val="center"/>
              <w:rPr>
                <w:rFonts w:hAnsi="宋体" w:cs="宋体" w:hint="eastAsia"/>
                <w:sz w:val="24"/>
                <w:lang w:bidi="ar"/>
              </w:rPr>
            </w:pPr>
          </w:p>
        </w:tc>
        <w:tc>
          <w:tcPr>
            <w:tcW w:w="2760" w:type="dxa"/>
            <w:vAlign w:val="center"/>
          </w:tcPr>
          <w:p w14:paraId="35DCDAA4"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面试</w:t>
            </w:r>
          </w:p>
        </w:tc>
        <w:tc>
          <w:tcPr>
            <w:tcW w:w="1792" w:type="dxa"/>
            <w:vAlign w:val="center"/>
          </w:tcPr>
          <w:p w14:paraId="74BC9A3F"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02764678" w14:textId="77777777" w:rsidR="00000000" w:rsidRDefault="00106167">
            <w:pPr>
              <w:ind w:firstLineChars="0" w:firstLine="0"/>
              <w:rPr>
                <w:rFonts w:hAnsi="宋体" w:cs="宋体" w:hint="eastAsia"/>
                <w:sz w:val="24"/>
                <w:lang w:bidi="ar"/>
              </w:rPr>
            </w:pPr>
          </w:p>
        </w:tc>
      </w:tr>
      <w:tr w:rsidR="00000000" w14:paraId="23626CF3" w14:textId="77777777">
        <w:trPr>
          <w:trHeight w:val="23"/>
          <w:jc w:val="center"/>
        </w:trPr>
        <w:tc>
          <w:tcPr>
            <w:tcW w:w="806" w:type="dxa"/>
            <w:vAlign w:val="center"/>
          </w:tcPr>
          <w:p w14:paraId="000A3294"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9</w:t>
            </w:r>
          </w:p>
        </w:tc>
        <w:tc>
          <w:tcPr>
            <w:tcW w:w="2745" w:type="dxa"/>
            <w:vMerge w:val="restart"/>
            <w:vAlign w:val="center"/>
          </w:tcPr>
          <w:p w14:paraId="2242F67D"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职业技能鉴定</w:t>
            </w:r>
          </w:p>
        </w:tc>
        <w:tc>
          <w:tcPr>
            <w:tcW w:w="2760" w:type="dxa"/>
            <w:vAlign w:val="center"/>
          </w:tcPr>
          <w:p w14:paraId="7DF6DF04"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成都</w:t>
            </w:r>
          </w:p>
        </w:tc>
        <w:tc>
          <w:tcPr>
            <w:tcW w:w="1792" w:type="dxa"/>
            <w:vAlign w:val="center"/>
          </w:tcPr>
          <w:p w14:paraId="02D6A07B"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7ED74441" w14:textId="77777777" w:rsidR="00000000" w:rsidRDefault="00106167">
            <w:pPr>
              <w:ind w:firstLineChars="0" w:firstLine="0"/>
              <w:rPr>
                <w:rFonts w:hAnsi="宋体" w:cs="宋体" w:hint="eastAsia"/>
                <w:sz w:val="24"/>
                <w:lang w:bidi="ar"/>
              </w:rPr>
            </w:pPr>
          </w:p>
        </w:tc>
      </w:tr>
      <w:tr w:rsidR="00000000" w14:paraId="2542AACD" w14:textId="77777777">
        <w:trPr>
          <w:trHeight w:val="23"/>
          <w:jc w:val="center"/>
        </w:trPr>
        <w:tc>
          <w:tcPr>
            <w:tcW w:w="806" w:type="dxa"/>
            <w:vAlign w:val="center"/>
          </w:tcPr>
          <w:p w14:paraId="11FA7016"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10</w:t>
            </w:r>
          </w:p>
        </w:tc>
        <w:tc>
          <w:tcPr>
            <w:tcW w:w="2745" w:type="dxa"/>
            <w:vMerge/>
            <w:vAlign w:val="center"/>
          </w:tcPr>
          <w:p w14:paraId="4FAAAC3F" w14:textId="77777777" w:rsidR="00000000" w:rsidRDefault="00106167">
            <w:pPr>
              <w:ind w:firstLineChars="0" w:firstLine="0"/>
              <w:jc w:val="center"/>
              <w:rPr>
                <w:rFonts w:hAnsi="宋体" w:cs="宋体" w:hint="eastAsia"/>
                <w:sz w:val="24"/>
                <w:lang w:bidi="ar"/>
              </w:rPr>
            </w:pPr>
          </w:p>
        </w:tc>
        <w:tc>
          <w:tcPr>
            <w:tcW w:w="2760" w:type="dxa"/>
            <w:vAlign w:val="center"/>
          </w:tcPr>
          <w:p w14:paraId="619EC5D3"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烟叶产区（攀枝花、泸州、广元、宜宾、凉山）</w:t>
            </w:r>
          </w:p>
        </w:tc>
        <w:tc>
          <w:tcPr>
            <w:tcW w:w="1792" w:type="dxa"/>
            <w:vAlign w:val="center"/>
          </w:tcPr>
          <w:p w14:paraId="231820CC"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6FAEF039" w14:textId="77777777" w:rsidR="00000000" w:rsidRDefault="00106167">
            <w:pPr>
              <w:ind w:firstLineChars="0" w:firstLine="0"/>
              <w:rPr>
                <w:rFonts w:hAnsi="宋体" w:cs="宋体" w:hint="eastAsia"/>
                <w:sz w:val="24"/>
                <w:lang w:bidi="ar"/>
              </w:rPr>
            </w:pPr>
          </w:p>
        </w:tc>
      </w:tr>
      <w:tr w:rsidR="00000000" w14:paraId="42E1E9D4" w14:textId="77777777">
        <w:trPr>
          <w:trHeight w:val="23"/>
          <w:jc w:val="center"/>
        </w:trPr>
        <w:tc>
          <w:tcPr>
            <w:tcW w:w="806" w:type="dxa"/>
            <w:vAlign w:val="center"/>
          </w:tcPr>
          <w:p w14:paraId="099F4A20"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11</w:t>
            </w:r>
          </w:p>
        </w:tc>
        <w:tc>
          <w:tcPr>
            <w:tcW w:w="5505" w:type="dxa"/>
            <w:gridSpan w:val="2"/>
            <w:vAlign w:val="center"/>
          </w:tcPr>
          <w:p w14:paraId="3EEB6453"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烟草行业特有职业资格（岗位等级）证书复核</w:t>
            </w:r>
          </w:p>
        </w:tc>
        <w:tc>
          <w:tcPr>
            <w:tcW w:w="1792" w:type="dxa"/>
            <w:vAlign w:val="center"/>
          </w:tcPr>
          <w:p w14:paraId="67748E8E"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p>
        </w:tc>
        <w:tc>
          <w:tcPr>
            <w:tcW w:w="1913" w:type="dxa"/>
            <w:vAlign w:val="center"/>
          </w:tcPr>
          <w:p w14:paraId="7D8DC595" w14:textId="77777777" w:rsidR="00000000" w:rsidRDefault="00106167">
            <w:pPr>
              <w:ind w:firstLineChars="0" w:firstLine="0"/>
              <w:rPr>
                <w:rFonts w:hAnsi="宋体" w:cs="宋体" w:hint="eastAsia"/>
                <w:sz w:val="24"/>
                <w:lang w:bidi="ar"/>
              </w:rPr>
            </w:pPr>
          </w:p>
        </w:tc>
      </w:tr>
      <w:tr w:rsidR="00000000" w14:paraId="7CD30A3B" w14:textId="77777777">
        <w:trPr>
          <w:trHeight w:val="23"/>
          <w:jc w:val="center"/>
        </w:trPr>
        <w:tc>
          <w:tcPr>
            <w:tcW w:w="806" w:type="dxa"/>
            <w:vAlign w:val="center"/>
          </w:tcPr>
          <w:p w14:paraId="6FD437DD"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12</w:t>
            </w:r>
          </w:p>
        </w:tc>
        <w:tc>
          <w:tcPr>
            <w:tcW w:w="5505" w:type="dxa"/>
            <w:gridSpan w:val="2"/>
            <w:vAlign w:val="center"/>
          </w:tcPr>
          <w:p w14:paraId="3B700EEC"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机关人事档案整理</w:t>
            </w:r>
          </w:p>
        </w:tc>
        <w:tc>
          <w:tcPr>
            <w:tcW w:w="1792" w:type="dxa"/>
            <w:vAlign w:val="center"/>
          </w:tcPr>
          <w:p w14:paraId="54F95477" w14:textId="77777777" w:rsidR="00000000" w:rsidRDefault="00106167">
            <w:pPr>
              <w:ind w:firstLineChars="0" w:firstLine="0"/>
              <w:jc w:val="center"/>
              <w:rPr>
                <w:rFonts w:hAnsi="宋体" w:cs="宋体" w:hint="eastAsia"/>
                <w:sz w:val="24"/>
                <w:lang w:bidi="ar"/>
              </w:rPr>
            </w:pPr>
            <w:r>
              <w:rPr>
                <w:rFonts w:hAnsi="宋体" w:cs="宋体" w:hint="eastAsia"/>
                <w:sz w:val="24"/>
                <w:lang w:bidi="ar"/>
              </w:rPr>
              <w:t>元</w:t>
            </w:r>
            <w:r>
              <w:rPr>
                <w:rFonts w:hAnsi="宋体" w:cs="宋体" w:hint="eastAsia"/>
                <w:sz w:val="24"/>
                <w:lang w:bidi="ar"/>
              </w:rPr>
              <w:t>/</w:t>
            </w:r>
            <w:r>
              <w:rPr>
                <w:rFonts w:hAnsi="宋体" w:cs="宋体" w:hint="eastAsia"/>
                <w:sz w:val="24"/>
                <w:lang w:bidi="ar"/>
              </w:rPr>
              <w:t>人</w:t>
            </w:r>
            <w:r>
              <w:rPr>
                <w:rFonts w:hAnsi="宋体" w:cs="宋体" w:hint="eastAsia"/>
                <w:sz w:val="24"/>
                <w:lang w:bidi="ar"/>
              </w:rPr>
              <w:t>/</w:t>
            </w:r>
            <w:r>
              <w:rPr>
                <w:rFonts w:hAnsi="宋体" w:cs="宋体" w:hint="eastAsia"/>
                <w:sz w:val="24"/>
                <w:lang w:bidi="ar"/>
              </w:rPr>
              <w:t>本</w:t>
            </w:r>
          </w:p>
        </w:tc>
        <w:tc>
          <w:tcPr>
            <w:tcW w:w="1913" w:type="dxa"/>
            <w:vAlign w:val="center"/>
          </w:tcPr>
          <w:p w14:paraId="7C2A462C" w14:textId="77777777" w:rsidR="00000000" w:rsidRDefault="00106167">
            <w:pPr>
              <w:ind w:firstLineChars="0" w:firstLine="0"/>
              <w:rPr>
                <w:rFonts w:hAnsi="宋体" w:cs="宋体" w:hint="eastAsia"/>
                <w:sz w:val="24"/>
                <w:lang w:bidi="ar"/>
              </w:rPr>
            </w:pPr>
          </w:p>
        </w:tc>
      </w:tr>
    </w:tbl>
    <w:p w14:paraId="473C6A33" w14:textId="77777777" w:rsidR="00000000" w:rsidRDefault="00106167">
      <w:pPr>
        <w:spacing w:line="520" w:lineRule="exact"/>
        <w:ind w:firstLineChars="0" w:firstLine="0"/>
        <w:jc w:val="left"/>
        <w:rPr>
          <w:rFonts w:hAnsi="宋体" w:cs="宋体"/>
          <w:bCs/>
          <w:kern w:val="2"/>
          <w:sz w:val="24"/>
          <w:szCs w:val="21"/>
        </w:rPr>
      </w:pPr>
      <w:r>
        <w:rPr>
          <w:rFonts w:hAnsi="宋体" w:cs="宋体" w:hint="eastAsia"/>
          <w:kern w:val="2"/>
          <w:sz w:val="24"/>
          <w:szCs w:val="21"/>
        </w:rPr>
        <w:t>注：</w:t>
      </w:r>
      <w:r>
        <w:rPr>
          <w:rFonts w:hAnsi="宋体" w:cs="宋体" w:hint="eastAsia"/>
          <w:kern w:val="2"/>
          <w:sz w:val="24"/>
          <w:szCs w:val="21"/>
        </w:rPr>
        <w:t>1</w:t>
      </w:r>
      <w:r>
        <w:rPr>
          <w:rFonts w:hAnsi="宋体" w:cs="宋体" w:hint="eastAsia"/>
          <w:kern w:val="2"/>
          <w:sz w:val="24"/>
          <w:szCs w:val="21"/>
        </w:rPr>
        <w:t>、</w:t>
      </w:r>
      <w:bookmarkStart w:id="353" w:name="OLE_LINK6"/>
      <w:r>
        <w:rPr>
          <w:rFonts w:hAnsi="宋体" w:cs="宋体" w:hint="eastAsia"/>
          <w:kern w:val="2"/>
          <w:sz w:val="24"/>
          <w:szCs w:val="21"/>
        </w:rPr>
        <w:t>本次</w:t>
      </w:r>
      <w:r>
        <w:rPr>
          <w:rFonts w:hAnsi="宋体" w:cs="宋体" w:hint="eastAsia"/>
          <w:kern w:val="2"/>
          <w:sz w:val="24"/>
          <w:szCs w:val="21"/>
        </w:rPr>
        <w:t>报价为固定单价，包括但不限于人工费、差旅费、管理费、利润、合同包含的风险和各种税费等各项应有费用。因投标人自身原因造成漏报、少报皆由其自行承担责任，委托方不再补偿。</w:t>
      </w:r>
    </w:p>
    <w:bookmarkEnd w:id="353"/>
    <w:p w14:paraId="73C30E9A" w14:textId="77777777" w:rsidR="00000000" w:rsidRDefault="00106167">
      <w:pPr>
        <w:numPr>
          <w:ilvl w:val="0"/>
          <w:numId w:val="6"/>
        </w:numPr>
        <w:spacing w:line="500" w:lineRule="exact"/>
        <w:ind w:firstLineChars="0"/>
        <w:jc w:val="left"/>
        <w:rPr>
          <w:rFonts w:hAnsi="宋体" w:cs="宋体"/>
          <w:kern w:val="2"/>
          <w:sz w:val="24"/>
          <w:szCs w:val="21"/>
        </w:rPr>
      </w:pPr>
      <w:r>
        <w:rPr>
          <w:rFonts w:hAnsi="宋体" w:cs="宋体" w:hint="eastAsia"/>
          <w:kern w:val="2"/>
          <w:sz w:val="24"/>
          <w:szCs w:val="21"/>
        </w:rPr>
        <w:t>投标人应将开标一览表另备一份单独密封，投标时同时递交。</w:t>
      </w:r>
    </w:p>
    <w:p w14:paraId="1D140F40" w14:textId="77777777" w:rsidR="00000000" w:rsidRDefault="00106167">
      <w:pPr>
        <w:ind w:firstLine="480"/>
        <w:rPr>
          <w:rFonts w:hAnsi="宋体"/>
          <w:sz w:val="24"/>
          <w:szCs w:val="24"/>
        </w:rPr>
      </w:pPr>
    </w:p>
    <w:p w14:paraId="2599D3E8" w14:textId="77777777" w:rsidR="00000000" w:rsidRDefault="00106167">
      <w:pPr>
        <w:ind w:firstLine="480"/>
        <w:rPr>
          <w:rFonts w:hAnsi="宋体"/>
          <w:sz w:val="24"/>
          <w:szCs w:val="24"/>
        </w:rPr>
      </w:pPr>
      <w:r>
        <w:rPr>
          <w:rFonts w:hAnsi="宋体" w:hint="eastAsia"/>
          <w:sz w:val="24"/>
          <w:szCs w:val="24"/>
        </w:rPr>
        <w:t>投标人名称：</w:t>
      </w:r>
      <w:r>
        <w:rPr>
          <w:rFonts w:hAnsi="宋体" w:hint="eastAsia"/>
          <w:sz w:val="24"/>
          <w:szCs w:val="24"/>
        </w:rPr>
        <w:t xml:space="preserve">  </w:t>
      </w:r>
      <w:r>
        <w:rPr>
          <w:rFonts w:hAnsi="宋体" w:hint="eastAsia"/>
          <w:sz w:val="24"/>
          <w:szCs w:val="24"/>
        </w:rPr>
        <w:t>（盖单位公章）。</w:t>
      </w:r>
    </w:p>
    <w:p w14:paraId="196333F7" w14:textId="77777777" w:rsidR="00000000" w:rsidRDefault="00106167">
      <w:pPr>
        <w:ind w:firstLine="480"/>
        <w:rPr>
          <w:rFonts w:hAnsi="宋体"/>
          <w:sz w:val="24"/>
          <w:szCs w:val="24"/>
        </w:rPr>
      </w:pPr>
      <w:r>
        <w:rPr>
          <w:rFonts w:hAnsi="宋体" w:hint="eastAsia"/>
          <w:sz w:val="24"/>
          <w:szCs w:val="24"/>
        </w:rPr>
        <w:t>法定代表人或授权代表（签字）：</w:t>
      </w:r>
      <w:r>
        <w:rPr>
          <w:rFonts w:hAnsi="宋体" w:hint="eastAsia"/>
          <w:sz w:val="24"/>
          <w:szCs w:val="24"/>
        </w:rPr>
        <w:t xml:space="preserve"> </w:t>
      </w:r>
    </w:p>
    <w:p w14:paraId="0DCD458D" w14:textId="77777777" w:rsidR="00000000" w:rsidRDefault="00106167">
      <w:pPr>
        <w:ind w:firstLine="480"/>
        <w:rPr>
          <w:rFonts w:hAnsi="宋体" w:hint="eastAsia"/>
          <w:sz w:val="24"/>
          <w:szCs w:val="24"/>
        </w:rPr>
      </w:pPr>
      <w:r>
        <w:rPr>
          <w:rFonts w:hAnsi="宋体" w:cs="宋体" w:hint="eastAsia"/>
          <w:bCs/>
          <w:sz w:val="24"/>
          <w:szCs w:val="24"/>
        </w:rPr>
        <w:t>日期：</w:t>
      </w:r>
      <w:r>
        <w:rPr>
          <w:rFonts w:hAnsi="宋体" w:cs="宋体" w:hint="eastAsia"/>
          <w:bCs/>
          <w:sz w:val="24"/>
          <w:szCs w:val="24"/>
        </w:rPr>
        <w:t xml:space="preserve"> </w:t>
      </w:r>
      <w:r>
        <w:rPr>
          <w:rFonts w:hAnsi="宋体" w:cs="宋体" w:hint="eastAsia"/>
          <w:bCs/>
          <w:sz w:val="24"/>
          <w:szCs w:val="24"/>
          <w:u w:val="single"/>
        </w:rPr>
        <w:t xml:space="preserve">     </w:t>
      </w:r>
      <w:r>
        <w:rPr>
          <w:rFonts w:hAnsi="宋体" w:cs="宋体" w:hint="eastAsia"/>
          <w:bCs/>
          <w:sz w:val="24"/>
          <w:szCs w:val="24"/>
        </w:rPr>
        <w:t>年</w:t>
      </w:r>
      <w:r>
        <w:rPr>
          <w:rFonts w:hAnsi="宋体" w:cs="宋体" w:hint="eastAsia"/>
          <w:bCs/>
          <w:sz w:val="24"/>
          <w:szCs w:val="24"/>
          <w:u w:val="single"/>
        </w:rPr>
        <w:t xml:space="preserve">     </w:t>
      </w:r>
      <w:r>
        <w:rPr>
          <w:rFonts w:hAnsi="宋体" w:cs="宋体" w:hint="eastAsia"/>
          <w:bCs/>
          <w:sz w:val="24"/>
          <w:szCs w:val="24"/>
        </w:rPr>
        <w:t>月</w:t>
      </w:r>
      <w:r>
        <w:rPr>
          <w:rFonts w:hAnsi="宋体" w:cs="宋体" w:hint="eastAsia"/>
          <w:bCs/>
          <w:sz w:val="24"/>
          <w:szCs w:val="24"/>
          <w:u w:val="single"/>
        </w:rPr>
        <w:t xml:space="preserve">     </w:t>
      </w:r>
      <w:r>
        <w:rPr>
          <w:rFonts w:hAnsi="宋体" w:cs="宋体" w:hint="eastAsia"/>
          <w:bCs/>
          <w:sz w:val="24"/>
          <w:szCs w:val="24"/>
        </w:rPr>
        <w:t>日</w:t>
      </w:r>
      <w:r>
        <w:rPr>
          <w:rFonts w:hAnsi="宋体" w:hint="eastAsia"/>
          <w:sz w:val="24"/>
          <w:szCs w:val="24"/>
        </w:rPr>
        <w:t>：</w:t>
      </w:r>
    </w:p>
    <w:p w14:paraId="16F1FC41" w14:textId="77777777" w:rsidR="00000000" w:rsidRDefault="00106167">
      <w:pPr>
        <w:ind w:firstLine="480"/>
        <w:rPr>
          <w:rFonts w:hAnsi="宋体" w:hint="eastAsia"/>
          <w:sz w:val="24"/>
          <w:szCs w:val="24"/>
        </w:rPr>
      </w:pPr>
    </w:p>
    <w:p w14:paraId="5C670EC5" w14:textId="77777777" w:rsidR="00000000" w:rsidRDefault="00106167">
      <w:pPr>
        <w:spacing w:afterLines="50" w:after="156" w:line="380" w:lineRule="exact"/>
        <w:ind w:firstLineChars="0" w:firstLine="0"/>
        <w:jc w:val="center"/>
        <w:outlineLvl w:val="1"/>
        <w:rPr>
          <w:rFonts w:hAnsi="宋体" w:hint="eastAsia"/>
          <w:b/>
          <w:bCs/>
          <w:snapToGrid w:val="0"/>
          <w:sz w:val="32"/>
          <w:szCs w:val="32"/>
        </w:rPr>
      </w:pPr>
      <w:r>
        <w:rPr>
          <w:rFonts w:hAnsi="宋体" w:hint="eastAsia"/>
          <w:b/>
          <w:sz w:val="32"/>
          <w:szCs w:val="32"/>
        </w:rPr>
        <w:br w:type="page"/>
      </w:r>
      <w:r>
        <w:rPr>
          <w:rFonts w:hAnsi="宋体" w:hint="eastAsia"/>
          <w:b/>
          <w:sz w:val="32"/>
          <w:szCs w:val="32"/>
        </w:rPr>
        <w:t>三、</w:t>
      </w:r>
      <w:r>
        <w:rPr>
          <w:rFonts w:hAnsi="宋体" w:cs="华文细黑" w:hint="eastAsia"/>
          <w:b/>
          <w:snapToGrid w:val="0"/>
          <w:sz w:val="32"/>
          <w:szCs w:val="32"/>
        </w:rPr>
        <w:t>承诺函</w:t>
      </w:r>
    </w:p>
    <w:p w14:paraId="78AE8E81" w14:textId="77777777" w:rsidR="00000000" w:rsidRDefault="00106167">
      <w:pPr>
        <w:widowControl/>
        <w:spacing w:line="440" w:lineRule="exact"/>
        <w:ind w:firstLineChars="183" w:firstLine="439"/>
        <w:jc w:val="left"/>
        <w:rPr>
          <w:rFonts w:hAnsi="宋体"/>
          <w:snapToGrid w:val="0"/>
          <w:sz w:val="24"/>
          <w:szCs w:val="24"/>
        </w:rPr>
      </w:pPr>
      <w:r>
        <w:rPr>
          <w:rFonts w:hAnsi="宋体" w:hint="eastAsia"/>
          <w:snapToGrid w:val="0"/>
          <w:sz w:val="24"/>
          <w:szCs w:val="24"/>
          <w:u w:val="single"/>
        </w:rPr>
        <w:t xml:space="preserve">    </w:t>
      </w:r>
      <w:r>
        <w:rPr>
          <w:rFonts w:hAnsi="宋体" w:cs="华文细黑" w:hint="eastAsia"/>
          <w:b/>
          <w:bCs/>
          <w:snapToGrid w:val="0"/>
          <w:sz w:val="24"/>
          <w:szCs w:val="24"/>
          <w:u w:val="single"/>
        </w:rPr>
        <w:t>招标代理机构名称</w:t>
      </w:r>
      <w:r>
        <w:rPr>
          <w:rFonts w:hAnsi="宋体" w:cs="华文细黑" w:hint="eastAsia"/>
          <w:b/>
          <w:bCs/>
          <w:snapToGrid w:val="0"/>
          <w:sz w:val="24"/>
          <w:szCs w:val="24"/>
          <w:u w:val="single"/>
        </w:rPr>
        <w:t xml:space="preserve">    </w:t>
      </w:r>
      <w:r>
        <w:rPr>
          <w:rFonts w:hAnsi="宋体" w:hint="eastAsia"/>
          <w:snapToGrid w:val="0"/>
          <w:sz w:val="24"/>
          <w:szCs w:val="24"/>
        </w:rPr>
        <w:t>：</w:t>
      </w:r>
    </w:p>
    <w:p w14:paraId="5B9DDD21" w14:textId="77777777" w:rsidR="00000000" w:rsidRDefault="00106167">
      <w:pPr>
        <w:widowControl/>
        <w:spacing w:line="440" w:lineRule="exact"/>
        <w:ind w:firstLineChars="350" w:firstLine="840"/>
        <w:jc w:val="left"/>
        <w:rPr>
          <w:rFonts w:hAnsi="宋体"/>
          <w:snapToGrid w:val="0"/>
          <w:sz w:val="24"/>
          <w:szCs w:val="24"/>
        </w:rPr>
      </w:pPr>
      <w:r>
        <w:rPr>
          <w:rFonts w:hAnsi="宋体" w:hint="eastAsia"/>
          <w:snapToGrid w:val="0"/>
          <w:sz w:val="24"/>
          <w:szCs w:val="24"/>
        </w:rPr>
        <w:t>我公司作为本次采购项目的投标人，根据招标文件要求，现郑重承诺如下：</w:t>
      </w:r>
    </w:p>
    <w:p w14:paraId="523914FA" w14:textId="77777777" w:rsidR="00000000" w:rsidRDefault="00106167">
      <w:pPr>
        <w:widowControl/>
        <w:spacing w:line="440" w:lineRule="exact"/>
        <w:ind w:firstLine="480"/>
        <w:jc w:val="left"/>
        <w:rPr>
          <w:rFonts w:hAnsi="宋体"/>
          <w:snapToGrid w:val="0"/>
          <w:sz w:val="24"/>
          <w:szCs w:val="24"/>
        </w:rPr>
      </w:pPr>
      <w:r>
        <w:rPr>
          <w:rFonts w:hAnsi="宋体" w:hint="eastAsia"/>
          <w:snapToGrid w:val="0"/>
          <w:sz w:val="24"/>
          <w:szCs w:val="24"/>
        </w:rPr>
        <w:t>一、具备本项目规定资格的条件，不存在禁止投标的情形：</w:t>
      </w:r>
    </w:p>
    <w:p w14:paraId="72E69A6D" w14:textId="77777777" w:rsidR="00000000" w:rsidRDefault="00106167">
      <w:pPr>
        <w:widowControl/>
        <w:spacing w:line="440" w:lineRule="exact"/>
        <w:ind w:firstLine="480"/>
        <w:jc w:val="left"/>
        <w:rPr>
          <w:rFonts w:hAnsi="宋体" w:hint="eastAsia"/>
          <w:snapToGrid w:val="0"/>
          <w:sz w:val="24"/>
          <w:szCs w:val="24"/>
        </w:rPr>
      </w:pPr>
      <w:r>
        <w:rPr>
          <w:rFonts w:hAnsi="宋体" w:hint="eastAsia"/>
          <w:snapToGrid w:val="0"/>
          <w:sz w:val="24"/>
          <w:szCs w:val="24"/>
        </w:rPr>
        <w:t>（一）具有独立承担民事责任的能力；</w:t>
      </w:r>
      <w:r>
        <w:rPr>
          <w:rFonts w:hAnsi="宋体" w:hint="eastAsia"/>
          <w:snapToGrid w:val="0"/>
          <w:sz w:val="24"/>
          <w:szCs w:val="24"/>
        </w:rPr>
        <w:t xml:space="preserve"> </w:t>
      </w:r>
      <w:r>
        <w:rPr>
          <w:rFonts w:hAnsi="宋体" w:hint="eastAsia"/>
          <w:snapToGrid w:val="0"/>
          <w:sz w:val="24"/>
          <w:szCs w:val="24"/>
        </w:rPr>
        <w:br/>
      </w:r>
      <w:r>
        <w:rPr>
          <w:rFonts w:hAnsi="宋体" w:hint="eastAsia"/>
          <w:snapToGrid w:val="0"/>
          <w:sz w:val="24"/>
          <w:szCs w:val="24"/>
        </w:rPr>
        <w:t xml:space="preserve">　　（二）具有良好的商业信誉和健全的财务会计制度；</w:t>
      </w:r>
      <w:r>
        <w:rPr>
          <w:rFonts w:hAnsi="宋体" w:hint="eastAsia"/>
          <w:snapToGrid w:val="0"/>
          <w:sz w:val="24"/>
          <w:szCs w:val="24"/>
        </w:rPr>
        <w:t xml:space="preserve"> </w:t>
      </w:r>
      <w:r>
        <w:rPr>
          <w:rFonts w:hAnsi="宋体" w:hint="eastAsia"/>
          <w:snapToGrid w:val="0"/>
          <w:sz w:val="24"/>
          <w:szCs w:val="24"/>
        </w:rPr>
        <w:br/>
      </w:r>
      <w:r>
        <w:rPr>
          <w:rFonts w:hAnsi="宋体" w:hint="eastAsia"/>
          <w:snapToGrid w:val="0"/>
          <w:sz w:val="24"/>
          <w:szCs w:val="24"/>
        </w:rPr>
        <w:t xml:space="preserve">　　（三）具有履行合同所必需的设备和专业技术能力；</w:t>
      </w:r>
      <w:r>
        <w:rPr>
          <w:rFonts w:hAnsi="宋体" w:hint="eastAsia"/>
          <w:snapToGrid w:val="0"/>
          <w:sz w:val="24"/>
          <w:szCs w:val="24"/>
        </w:rPr>
        <w:t xml:space="preserve"> </w:t>
      </w:r>
      <w:r>
        <w:rPr>
          <w:rFonts w:hAnsi="宋体" w:hint="eastAsia"/>
          <w:snapToGrid w:val="0"/>
          <w:sz w:val="24"/>
          <w:szCs w:val="24"/>
        </w:rPr>
        <w:br/>
      </w:r>
      <w:r>
        <w:rPr>
          <w:rFonts w:hAnsi="宋体" w:hint="eastAsia"/>
          <w:snapToGrid w:val="0"/>
          <w:sz w:val="24"/>
          <w:szCs w:val="24"/>
        </w:rPr>
        <w:t xml:space="preserve">　　（四）具有依法缴纳税收和社会保障资金的良好记录；</w:t>
      </w:r>
      <w:r>
        <w:rPr>
          <w:rFonts w:hAnsi="宋体" w:hint="eastAsia"/>
          <w:snapToGrid w:val="0"/>
          <w:sz w:val="24"/>
          <w:szCs w:val="24"/>
        </w:rPr>
        <w:t xml:space="preserve"> </w:t>
      </w:r>
      <w:r>
        <w:rPr>
          <w:rFonts w:hAnsi="宋体" w:hint="eastAsia"/>
          <w:snapToGrid w:val="0"/>
          <w:sz w:val="24"/>
          <w:szCs w:val="24"/>
        </w:rPr>
        <w:br/>
      </w:r>
      <w:r>
        <w:rPr>
          <w:rFonts w:hAnsi="宋体" w:hint="eastAsia"/>
          <w:snapToGrid w:val="0"/>
          <w:sz w:val="24"/>
          <w:szCs w:val="24"/>
        </w:rPr>
        <w:t xml:space="preserve">　　（五）参加</w:t>
      </w:r>
      <w:r>
        <w:rPr>
          <w:rFonts w:hAnsi="宋体" w:hint="eastAsia"/>
          <w:sz w:val="24"/>
          <w:szCs w:val="24"/>
        </w:rPr>
        <w:t>本次</w:t>
      </w:r>
      <w:r>
        <w:rPr>
          <w:rFonts w:hAnsi="宋体" w:hint="eastAsia"/>
          <w:snapToGrid w:val="0"/>
          <w:sz w:val="24"/>
          <w:szCs w:val="24"/>
        </w:rPr>
        <w:t>采购活动前三年内，在经营活动中没有重大违法记录；</w:t>
      </w:r>
    </w:p>
    <w:p w14:paraId="13BF3F1C" w14:textId="77777777" w:rsidR="00000000" w:rsidRDefault="00106167">
      <w:pPr>
        <w:widowControl/>
        <w:spacing w:line="440" w:lineRule="exact"/>
        <w:ind w:firstLine="480"/>
        <w:jc w:val="left"/>
        <w:rPr>
          <w:rFonts w:hAnsi="宋体"/>
          <w:snapToGrid w:val="0"/>
          <w:sz w:val="24"/>
          <w:szCs w:val="24"/>
        </w:rPr>
      </w:pPr>
      <w:r>
        <w:rPr>
          <w:rFonts w:hAnsi="宋体" w:hint="eastAsia"/>
          <w:snapToGrid w:val="0"/>
          <w:sz w:val="24"/>
          <w:szCs w:val="24"/>
        </w:rPr>
        <w:t>（六）符合法律、行政法规规定的其他条件；</w:t>
      </w:r>
    </w:p>
    <w:p w14:paraId="2AE4E439" w14:textId="77777777" w:rsidR="00000000" w:rsidRDefault="00106167">
      <w:pPr>
        <w:widowControl/>
        <w:spacing w:line="440" w:lineRule="exact"/>
        <w:ind w:firstLine="480"/>
        <w:jc w:val="left"/>
        <w:rPr>
          <w:rFonts w:hAnsi="宋体" w:hint="eastAsia"/>
          <w:snapToGrid w:val="0"/>
          <w:sz w:val="24"/>
          <w:szCs w:val="24"/>
        </w:rPr>
      </w:pPr>
      <w:r>
        <w:rPr>
          <w:rFonts w:hAnsi="宋体" w:hint="eastAsia"/>
          <w:snapToGrid w:val="0"/>
          <w:sz w:val="24"/>
          <w:szCs w:val="24"/>
        </w:rPr>
        <w:t>（七）截止本项目投标截止</w:t>
      </w:r>
      <w:r>
        <w:rPr>
          <w:rFonts w:hAnsi="宋体" w:hint="eastAsia"/>
          <w:sz w:val="24"/>
          <w:szCs w:val="24"/>
        </w:rPr>
        <w:t>时间</w:t>
      </w:r>
      <w:r>
        <w:rPr>
          <w:rFonts w:hAnsi="宋体" w:hint="eastAsia"/>
          <w:snapToGrid w:val="0"/>
          <w:sz w:val="24"/>
          <w:szCs w:val="24"/>
        </w:rPr>
        <w:t>，未处于烟草行业单位的投标限制期内</w:t>
      </w:r>
      <w:r>
        <w:rPr>
          <w:rFonts w:hAnsi="宋体" w:hint="eastAsia"/>
          <w:b/>
          <w:snapToGrid w:val="0"/>
          <w:sz w:val="24"/>
          <w:szCs w:val="24"/>
        </w:rPr>
        <w:t>；</w:t>
      </w:r>
    </w:p>
    <w:p w14:paraId="2A142A63" w14:textId="77777777" w:rsidR="00000000" w:rsidRDefault="00106167">
      <w:pPr>
        <w:widowControl/>
        <w:spacing w:line="440" w:lineRule="exact"/>
        <w:ind w:firstLine="480"/>
        <w:jc w:val="left"/>
        <w:rPr>
          <w:rFonts w:hAnsi="宋体" w:hint="eastAsia"/>
          <w:snapToGrid w:val="0"/>
          <w:sz w:val="24"/>
          <w:szCs w:val="24"/>
        </w:rPr>
      </w:pPr>
      <w:r>
        <w:rPr>
          <w:rFonts w:hAnsi="宋体" w:hint="eastAsia"/>
          <w:snapToGrid w:val="0"/>
          <w:sz w:val="24"/>
          <w:szCs w:val="24"/>
        </w:rPr>
        <w:t>（八）</w:t>
      </w:r>
      <w:r>
        <w:rPr>
          <w:rFonts w:hAnsi="宋体" w:hint="eastAsia"/>
          <w:sz w:val="24"/>
          <w:szCs w:val="24"/>
        </w:rPr>
        <w:t>截止本项目投标截止时间，未被列入“信用中国”网站</w:t>
      </w:r>
      <w:r>
        <w:rPr>
          <w:rFonts w:hAnsi="宋体" w:hint="eastAsia"/>
          <w:sz w:val="24"/>
          <w:szCs w:val="24"/>
        </w:rPr>
        <w:t>(www.creditchina.gov.cn)</w:t>
      </w:r>
      <w:r>
        <w:rPr>
          <w:rFonts w:hAnsi="宋体" w:hint="eastAsia"/>
          <w:sz w:val="24"/>
          <w:szCs w:val="24"/>
        </w:rPr>
        <w:t>、</w:t>
      </w:r>
      <w:del w:id="354" w:author="Lenovo" w:date="2021-06-09T16:10:00Z">
        <w:r>
          <w:rPr>
            <w:rFonts w:hAnsi="宋体" w:hint="eastAsia"/>
            <w:sz w:val="24"/>
            <w:szCs w:val="24"/>
          </w:rPr>
          <w:delText>“中国政府采购网”网站</w:delText>
        </w:r>
        <w:r>
          <w:rPr>
            <w:rFonts w:hAnsi="宋体" w:hint="eastAsia"/>
            <w:sz w:val="24"/>
            <w:szCs w:val="24"/>
          </w:rPr>
          <w:delText>(ww</w:delText>
        </w:r>
        <w:r>
          <w:rPr>
            <w:rFonts w:hAnsi="宋体" w:hint="eastAsia"/>
            <w:sz w:val="24"/>
            <w:szCs w:val="24"/>
          </w:rPr>
          <w:delText>w.ccgp.gov.cn)</w:delText>
        </w:r>
      </w:del>
      <w:ins w:id="355" w:author="Lenovo" w:date="2021-06-09T16:10:00Z">
        <w:r>
          <w:rPr>
            <w:rFonts w:hAnsi="宋体" w:hint="eastAsia"/>
            <w:sz w:val="24"/>
            <w:szCs w:val="24"/>
          </w:rPr>
          <w:t>”国家企业信用信息公示系统”网站（</w:t>
        </w:r>
        <w:r>
          <w:rPr>
            <w:rFonts w:hAnsi="宋体" w:hint="eastAsia"/>
            <w:sz w:val="24"/>
            <w:szCs w:val="24"/>
          </w:rPr>
          <w:t>http://www.gsxt.gov.cn/index.html</w:t>
        </w:r>
        <w:r>
          <w:rPr>
            <w:rFonts w:hAnsi="宋体" w:hint="eastAsia"/>
            <w:sz w:val="24"/>
            <w:szCs w:val="24"/>
          </w:rPr>
          <w:t>）</w:t>
        </w:r>
      </w:ins>
      <w:r>
        <w:rPr>
          <w:rFonts w:hAnsi="宋体" w:hint="eastAsia"/>
          <w:sz w:val="24"/>
          <w:szCs w:val="24"/>
        </w:rPr>
        <w:t>中任一网站的失信被执行人名单或重大税收违法案件当事人名单或政府采购严重违法失信行为记录名单；截止本项目投标截止日前三年内，在“中国裁判文书网”网站（</w:t>
      </w:r>
      <w:r>
        <w:rPr>
          <w:rFonts w:hAnsi="宋体" w:hint="eastAsia"/>
          <w:sz w:val="24"/>
          <w:szCs w:val="24"/>
        </w:rPr>
        <w:t>http://wenshu.court.gov.cn</w:t>
      </w:r>
      <w:r>
        <w:rPr>
          <w:rFonts w:hAnsi="宋体" w:hint="eastAsia"/>
          <w:sz w:val="24"/>
          <w:szCs w:val="24"/>
        </w:rPr>
        <w:t>）未显示有行贿行为记录的</w:t>
      </w:r>
      <w:r>
        <w:rPr>
          <w:rFonts w:hAnsi="宋体" w:hint="eastAsia"/>
          <w:snapToGrid w:val="0"/>
          <w:sz w:val="24"/>
          <w:szCs w:val="24"/>
        </w:rPr>
        <w:t>；</w:t>
      </w:r>
    </w:p>
    <w:p w14:paraId="62AADCF9" w14:textId="77777777" w:rsidR="00000000" w:rsidRDefault="00106167">
      <w:pPr>
        <w:widowControl/>
        <w:spacing w:line="440" w:lineRule="exact"/>
        <w:ind w:firstLine="480"/>
        <w:jc w:val="left"/>
        <w:rPr>
          <w:rFonts w:hAnsi="宋体" w:hint="eastAsia"/>
          <w:snapToGrid w:val="0"/>
          <w:sz w:val="24"/>
          <w:szCs w:val="24"/>
        </w:rPr>
      </w:pPr>
      <w:r>
        <w:rPr>
          <w:rFonts w:hAnsi="宋体" w:hint="eastAsia"/>
          <w:snapToGrid w:val="0"/>
          <w:sz w:val="24"/>
          <w:szCs w:val="24"/>
        </w:rPr>
        <w:t>（九）不存在本项目招标文件规定的其它禁止投标的情形。</w:t>
      </w:r>
    </w:p>
    <w:p w14:paraId="4FEC2176" w14:textId="77777777" w:rsidR="00000000" w:rsidRDefault="00106167">
      <w:pPr>
        <w:widowControl/>
        <w:spacing w:line="440" w:lineRule="exact"/>
        <w:ind w:firstLine="480"/>
        <w:jc w:val="left"/>
        <w:rPr>
          <w:rFonts w:hAnsi="宋体"/>
          <w:snapToGrid w:val="0"/>
          <w:sz w:val="24"/>
          <w:szCs w:val="24"/>
        </w:rPr>
      </w:pPr>
      <w:r>
        <w:rPr>
          <w:rFonts w:hAnsi="宋体" w:hint="eastAsia"/>
          <w:snapToGrid w:val="0"/>
          <w:sz w:val="24"/>
          <w:szCs w:val="24"/>
        </w:rPr>
        <w:t>二、完全接受和满足本项目招标文件中规定的实质性要求，如对招标文件有异议，已经在投标截止时间届满前依法</w:t>
      </w:r>
      <w:r>
        <w:rPr>
          <w:rFonts w:hAnsi="宋体" w:hint="eastAsia"/>
          <w:snapToGrid w:val="0"/>
          <w:sz w:val="24"/>
          <w:szCs w:val="24"/>
        </w:rPr>
        <w:t>进行维权救济，不存在对招标文件有异议的同时又参加投标以求侥幸中标或者为实现其他非法目的的行为。</w:t>
      </w:r>
    </w:p>
    <w:p w14:paraId="30CC8003" w14:textId="77777777" w:rsidR="00000000" w:rsidRDefault="00106167">
      <w:pPr>
        <w:autoSpaceDE w:val="0"/>
        <w:autoSpaceDN w:val="0"/>
        <w:adjustRightInd w:val="0"/>
        <w:spacing w:line="240" w:lineRule="auto"/>
        <w:ind w:firstLine="480"/>
        <w:jc w:val="left"/>
        <w:rPr>
          <w:rFonts w:hAnsi="宋体" w:hint="eastAsia"/>
          <w:snapToGrid w:val="0"/>
          <w:sz w:val="24"/>
          <w:szCs w:val="24"/>
        </w:rPr>
      </w:pPr>
      <w:r>
        <w:rPr>
          <w:rFonts w:hAnsi="宋体" w:hint="eastAsia"/>
          <w:snapToGrid w:val="0"/>
          <w:sz w:val="24"/>
          <w:szCs w:val="24"/>
        </w:rPr>
        <w:t>三、参加本次招标采购活动，不存在和其他投标人在同一合同项下的采购项目中，同时委托同一个自然人、同一家庭的人员、同一单位的人员作为授权代表或投标人的行为。</w:t>
      </w:r>
      <w:r>
        <w:rPr>
          <w:rFonts w:hAnsi="宋体" w:hint="eastAsia"/>
          <w:snapToGrid w:val="0"/>
          <w:sz w:val="24"/>
          <w:szCs w:val="24"/>
        </w:rPr>
        <w:t xml:space="preserve"> </w:t>
      </w:r>
    </w:p>
    <w:p w14:paraId="3057CC41" w14:textId="77777777" w:rsidR="00000000" w:rsidRDefault="00106167">
      <w:pPr>
        <w:widowControl/>
        <w:spacing w:line="440" w:lineRule="exact"/>
        <w:ind w:firstLine="480"/>
        <w:jc w:val="left"/>
        <w:rPr>
          <w:rFonts w:hAnsi="宋体" w:hint="eastAsia"/>
          <w:snapToGrid w:val="0"/>
          <w:sz w:val="24"/>
          <w:szCs w:val="24"/>
        </w:rPr>
      </w:pPr>
      <w:r>
        <w:rPr>
          <w:rFonts w:hAnsi="宋体" w:hint="eastAsia"/>
          <w:snapToGrid w:val="0"/>
          <w:sz w:val="24"/>
          <w:szCs w:val="24"/>
        </w:rPr>
        <w:t>四、投标文件中提供的任何材料资料和商务、技术、服务等响应承诺情况都是真实的、有效的、合法的。</w:t>
      </w:r>
    </w:p>
    <w:p w14:paraId="3343B94C" w14:textId="77777777" w:rsidR="00000000" w:rsidRDefault="00106167">
      <w:pPr>
        <w:widowControl/>
        <w:spacing w:line="440" w:lineRule="exact"/>
        <w:ind w:firstLine="480"/>
        <w:jc w:val="left"/>
        <w:rPr>
          <w:rFonts w:hAnsi="宋体"/>
          <w:snapToGrid w:val="0"/>
          <w:sz w:val="24"/>
          <w:szCs w:val="24"/>
        </w:rPr>
      </w:pPr>
      <w:r>
        <w:rPr>
          <w:rFonts w:hAnsi="宋体" w:hint="eastAsia"/>
          <w:snapToGrid w:val="0"/>
          <w:sz w:val="24"/>
          <w:szCs w:val="24"/>
        </w:rPr>
        <w:t>五、在投标以及合同履行过程中使用的任何产品和服务（包括部分使用），</w:t>
      </w:r>
    </w:p>
    <w:p w14:paraId="482870BA" w14:textId="77777777" w:rsidR="00000000" w:rsidRDefault="00106167">
      <w:pPr>
        <w:widowControl/>
        <w:spacing w:line="440" w:lineRule="exact"/>
        <w:ind w:firstLineChars="0" w:firstLine="0"/>
        <w:jc w:val="left"/>
        <w:rPr>
          <w:rFonts w:hAnsi="宋体"/>
          <w:snapToGrid w:val="0"/>
          <w:sz w:val="24"/>
          <w:szCs w:val="24"/>
        </w:rPr>
      </w:pPr>
      <w:r>
        <w:rPr>
          <w:rFonts w:hAnsi="宋体" w:hint="eastAsia"/>
          <w:snapToGrid w:val="0"/>
          <w:sz w:val="24"/>
          <w:szCs w:val="24"/>
        </w:rPr>
        <w:t>不会产生因第三方提出侵犯其专利权、商标权或其它知识产权而引起的法律和经济纠纷，如因专利权、商标权或</w:t>
      </w:r>
      <w:r>
        <w:rPr>
          <w:rFonts w:hAnsi="宋体" w:hint="eastAsia"/>
          <w:snapToGrid w:val="0"/>
          <w:sz w:val="24"/>
          <w:szCs w:val="24"/>
        </w:rPr>
        <w:t>其它知识产权而引起法律和经济纠纷，由我公司单方面承担所有相关责任。</w:t>
      </w:r>
    </w:p>
    <w:p w14:paraId="52795A6C" w14:textId="77777777" w:rsidR="00000000" w:rsidRDefault="00106167">
      <w:pPr>
        <w:pStyle w:val="Default"/>
        <w:spacing w:line="360" w:lineRule="auto"/>
        <w:ind w:firstLineChars="200" w:firstLine="480"/>
        <w:rPr>
          <w:rFonts w:ascii="宋体" w:eastAsia="宋体" w:hAnsi="宋体" w:hint="eastAsia"/>
          <w:snapToGrid w:val="0"/>
          <w:color w:val="auto"/>
          <w:szCs w:val="24"/>
        </w:rPr>
      </w:pPr>
      <w:r>
        <w:rPr>
          <w:rFonts w:ascii="宋体" w:eastAsia="宋体" w:hAnsi="宋体" w:hint="eastAsia"/>
          <w:snapToGrid w:val="0"/>
          <w:color w:val="auto"/>
          <w:szCs w:val="24"/>
        </w:rPr>
        <w:t>本公司对上述承诺的内容事项真实性负责。如经查实上述承诺的内容事项存在虚假，我公司愿意接受以提供虚假材料谋取中标追究法律责任。</w:t>
      </w:r>
    </w:p>
    <w:p w14:paraId="148ECCAF" w14:textId="77777777" w:rsidR="00000000" w:rsidRDefault="00106167">
      <w:pPr>
        <w:pStyle w:val="Default"/>
        <w:rPr>
          <w:rFonts w:ascii="宋体" w:eastAsia="宋体" w:hAnsi="宋体"/>
          <w:color w:val="auto"/>
          <w:szCs w:val="24"/>
        </w:rPr>
      </w:pPr>
    </w:p>
    <w:p w14:paraId="454F1B2F" w14:textId="77777777" w:rsidR="00000000" w:rsidRDefault="00106167">
      <w:pPr>
        <w:spacing w:beforeLines="50" w:before="156" w:line="480" w:lineRule="exact"/>
        <w:ind w:firstLine="480"/>
        <w:jc w:val="left"/>
        <w:rPr>
          <w:rFonts w:hAnsi="宋体"/>
          <w:snapToGrid w:val="0"/>
          <w:sz w:val="24"/>
          <w:szCs w:val="24"/>
        </w:rPr>
      </w:pPr>
      <w:r>
        <w:rPr>
          <w:rFonts w:hAnsi="宋体" w:hint="eastAsia"/>
          <w:snapToGrid w:val="0"/>
          <w:sz w:val="24"/>
          <w:szCs w:val="24"/>
        </w:rPr>
        <w:t>投标人名称：</w:t>
      </w:r>
      <w:r>
        <w:rPr>
          <w:rFonts w:hAnsi="宋体" w:hint="eastAsia"/>
          <w:snapToGrid w:val="0"/>
          <w:sz w:val="24"/>
          <w:szCs w:val="24"/>
        </w:rPr>
        <w:t xml:space="preserve">                </w:t>
      </w:r>
      <w:r>
        <w:rPr>
          <w:rFonts w:hAnsi="宋体" w:hint="eastAsia"/>
          <w:snapToGrid w:val="0"/>
          <w:sz w:val="24"/>
          <w:szCs w:val="24"/>
        </w:rPr>
        <w:t>（盖单位公章）</w:t>
      </w:r>
    </w:p>
    <w:p w14:paraId="06D2AA1A" w14:textId="77777777" w:rsidR="00000000" w:rsidRDefault="00106167">
      <w:pPr>
        <w:spacing w:line="480" w:lineRule="exact"/>
        <w:ind w:firstLine="480"/>
        <w:jc w:val="left"/>
        <w:rPr>
          <w:rFonts w:hAnsi="宋体"/>
          <w:snapToGrid w:val="0"/>
          <w:sz w:val="24"/>
          <w:szCs w:val="24"/>
        </w:rPr>
      </w:pPr>
      <w:r>
        <w:rPr>
          <w:rFonts w:hAnsi="宋体" w:hint="eastAsia"/>
          <w:snapToGrid w:val="0"/>
          <w:sz w:val="24"/>
          <w:szCs w:val="24"/>
        </w:rPr>
        <w:t>法定代表人或授权代表（签字）：</w:t>
      </w:r>
      <w:r>
        <w:rPr>
          <w:rFonts w:hAnsi="宋体" w:hint="eastAsia"/>
          <w:snapToGrid w:val="0"/>
          <w:sz w:val="24"/>
          <w:szCs w:val="24"/>
        </w:rPr>
        <w:t xml:space="preserve">           </w:t>
      </w:r>
    </w:p>
    <w:p w14:paraId="5AD45A9F" w14:textId="77777777" w:rsidR="00000000" w:rsidRDefault="00106167">
      <w:pPr>
        <w:ind w:leftChars="50" w:left="170" w:firstLineChars="150" w:firstLine="360"/>
        <w:rPr>
          <w:rFonts w:hAnsi="宋体" w:hint="eastAsia"/>
          <w:snapToGrid w:val="0"/>
          <w:sz w:val="24"/>
          <w:szCs w:val="24"/>
        </w:rPr>
      </w:pPr>
      <w:r>
        <w:rPr>
          <w:rFonts w:hAnsi="宋体" w:hint="eastAsia"/>
          <w:snapToGrid w:val="0"/>
          <w:sz w:val="24"/>
          <w:szCs w:val="24"/>
        </w:rPr>
        <w:t>日期：</w:t>
      </w:r>
      <w:r>
        <w:rPr>
          <w:rFonts w:hAnsi="宋体" w:hint="eastAsia"/>
          <w:snapToGrid w:val="0"/>
          <w:sz w:val="24"/>
          <w:szCs w:val="24"/>
        </w:rPr>
        <w:t xml:space="preserve">   </w:t>
      </w:r>
      <w:r>
        <w:rPr>
          <w:rFonts w:hAnsi="宋体" w:hint="eastAsia"/>
          <w:snapToGrid w:val="0"/>
          <w:sz w:val="24"/>
          <w:szCs w:val="24"/>
        </w:rPr>
        <w:t>年</w:t>
      </w:r>
      <w:r>
        <w:rPr>
          <w:rFonts w:hAnsi="宋体" w:hint="eastAsia"/>
          <w:snapToGrid w:val="0"/>
          <w:sz w:val="24"/>
          <w:szCs w:val="24"/>
        </w:rPr>
        <w:t xml:space="preserve">   </w:t>
      </w:r>
      <w:r>
        <w:rPr>
          <w:rFonts w:hAnsi="宋体" w:hint="eastAsia"/>
          <w:snapToGrid w:val="0"/>
          <w:sz w:val="24"/>
          <w:szCs w:val="24"/>
        </w:rPr>
        <w:t>月</w:t>
      </w:r>
      <w:r>
        <w:rPr>
          <w:rFonts w:hAnsi="宋体" w:hint="eastAsia"/>
          <w:snapToGrid w:val="0"/>
          <w:sz w:val="24"/>
          <w:szCs w:val="24"/>
        </w:rPr>
        <w:t xml:space="preserve">   </w:t>
      </w:r>
      <w:r>
        <w:rPr>
          <w:rFonts w:hAnsi="宋体" w:hint="eastAsia"/>
          <w:snapToGrid w:val="0"/>
          <w:sz w:val="24"/>
          <w:szCs w:val="24"/>
        </w:rPr>
        <w:t>日</w:t>
      </w:r>
    </w:p>
    <w:p w14:paraId="1FA561ED" w14:textId="77777777" w:rsidR="00000000" w:rsidRDefault="00106167">
      <w:pPr>
        <w:ind w:leftChars="50" w:left="170" w:firstLineChars="150" w:firstLine="422"/>
        <w:rPr>
          <w:rFonts w:hAnsi="宋体" w:cs="华文细黑" w:hint="eastAsia"/>
          <w:b/>
          <w:snapToGrid w:val="0"/>
          <w:sz w:val="28"/>
          <w:szCs w:val="28"/>
        </w:rPr>
      </w:pPr>
      <w:r>
        <w:rPr>
          <w:rFonts w:hAnsi="宋体" w:hint="eastAsia"/>
          <w:b/>
          <w:bCs/>
          <w:snapToGrid w:val="0"/>
          <w:sz w:val="28"/>
          <w:szCs w:val="28"/>
        </w:rPr>
        <w:br w:type="page"/>
      </w:r>
      <w:r>
        <w:rPr>
          <w:rFonts w:hAnsi="宋体" w:cs="华文细黑" w:hint="eastAsia"/>
          <w:b/>
          <w:snapToGrid w:val="0"/>
          <w:sz w:val="28"/>
          <w:szCs w:val="28"/>
        </w:rPr>
        <w:t xml:space="preserve">      </w:t>
      </w:r>
    </w:p>
    <w:p w14:paraId="26AA849C" w14:textId="77777777" w:rsidR="00000000" w:rsidRDefault="00106167">
      <w:pPr>
        <w:ind w:leftChars="50" w:left="170" w:firstLineChars="150" w:firstLine="482"/>
        <w:jc w:val="center"/>
        <w:rPr>
          <w:rFonts w:hAnsi="宋体" w:cs="宋体" w:hint="eastAsia"/>
          <w:b/>
          <w:sz w:val="32"/>
          <w:szCs w:val="32"/>
        </w:rPr>
      </w:pPr>
      <w:bookmarkStart w:id="356" w:name="_Toc14788"/>
      <w:bookmarkEnd w:id="349"/>
      <w:bookmarkEnd w:id="350"/>
      <w:bookmarkEnd w:id="351"/>
      <w:bookmarkEnd w:id="352"/>
      <w:r>
        <w:rPr>
          <w:rFonts w:hAnsi="宋体" w:cs="华文细黑" w:hint="eastAsia"/>
          <w:b/>
          <w:snapToGrid w:val="0"/>
          <w:sz w:val="32"/>
          <w:szCs w:val="32"/>
        </w:rPr>
        <w:t>四</w:t>
      </w:r>
      <w:r>
        <w:rPr>
          <w:rFonts w:hAnsi="宋体" w:cs="宋体" w:hint="eastAsia"/>
          <w:b/>
          <w:sz w:val="32"/>
          <w:szCs w:val="32"/>
        </w:rPr>
        <w:t>、法定代表人身份证明</w:t>
      </w:r>
      <w:bookmarkEnd w:id="356"/>
    </w:p>
    <w:p w14:paraId="76AE2165" w14:textId="77777777" w:rsidR="00000000" w:rsidRDefault="00106167">
      <w:pPr>
        <w:pStyle w:val="Affc"/>
        <w:spacing w:line="560" w:lineRule="exact"/>
        <w:rPr>
          <w:rFonts w:ascii="宋体" w:eastAsia="宋体" w:hAnsi="宋体" w:cs="仿宋_GB2312" w:hint="eastAsia"/>
          <w:b/>
          <w:color w:val="auto"/>
          <w:sz w:val="24"/>
          <w:szCs w:val="24"/>
          <w:u w:val="single"/>
          <w:lang w:val="zh-TW"/>
        </w:rPr>
      </w:pPr>
    </w:p>
    <w:p w14:paraId="11441FE6" w14:textId="77777777" w:rsidR="00000000" w:rsidRDefault="00106167">
      <w:pPr>
        <w:pStyle w:val="Affc"/>
        <w:spacing w:line="560" w:lineRule="exact"/>
        <w:rPr>
          <w:rFonts w:ascii="宋体" w:eastAsia="宋体" w:hAnsi="宋体" w:cs="宋体" w:hint="eastAsia"/>
          <w:bCs/>
          <w:color w:val="auto"/>
          <w:sz w:val="24"/>
          <w:szCs w:val="24"/>
        </w:rPr>
      </w:pPr>
      <w:r>
        <w:rPr>
          <w:rFonts w:hAnsi="宋体" w:hint="eastAsia"/>
          <w:snapToGrid w:val="0"/>
          <w:color w:val="auto"/>
          <w:sz w:val="24"/>
          <w:szCs w:val="24"/>
          <w:u w:val="single"/>
        </w:rPr>
        <w:t xml:space="preserve">   </w:t>
      </w:r>
      <w:r>
        <w:rPr>
          <w:rFonts w:hAnsi="宋体" w:cs="华文细黑" w:hint="eastAsia"/>
          <w:b/>
          <w:bCs/>
          <w:snapToGrid w:val="0"/>
          <w:color w:val="auto"/>
          <w:sz w:val="24"/>
          <w:szCs w:val="24"/>
          <w:u w:val="single"/>
        </w:rPr>
        <w:t>招标代理机构名称</w:t>
      </w:r>
      <w:r>
        <w:rPr>
          <w:rFonts w:hAnsi="宋体" w:cs="华文细黑" w:hint="eastAsia"/>
          <w:b/>
          <w:bCs/>
          <w:snapToGrid w:val="0"/>
          <w:color w:val="auto"/>
          <w:sz w:val="24"/>
          <w:szCs w:val="24"/>
          <w:u w:val="single"/>
        </w:rPr>
        <w:t xml:space="preserve">    </w:t>
      </w:r>
      <w:r>
        <w:rPr>
          <w:rFonts w:ascii="宋体" w:eastAsia="宋体" w:hAnsi="宋体" w:cs="宋体" w:hint="eastAsia"/>
          <w:bCs/>
          <w:color w:val="auto"/>
          <w:sz w:val="24"/>
          <w:szCs w:val="24"/>
          <w:lang w:val="zh-TW" w:eastAsia="zh-TW"/>
        </w:rPr>
        <w:t>：</w:t>
      </w:r>
    </w:p>
    <w:p w14:paraId="7D8865EF" w14:textId="77777777" w:rsidR="00000000" w:rsidRDefault="00106167">
      <w:pPr>
        <w:spacing w:line="480" w:lineRule="auto"/>
        <w:ind w:firstLine="480"/>
        <w:rPr>
          <w:rFonts w:hAnsi="宋体" w:cs="宋体" w:hint="eastAsia"/>
          <w:bCs/>
          <w:kern w:val="2"/>
          <w:sz w:val="24"/>
          <w:szCs w:val="24"/>
        </w:rPr>
      </w:pPr>
    </w:p>
    <w:p w14:paraId="74BB888B" w14:textId="77777777" w:rsidR="00000000" w:rsidRDefault="00106167">
      <w:pPr>
        <w:tabs>
          <w:tab w:val="left" w:pos="6300"/>
        </w:tabs>
        <w:spacing w:line="480" w:lineRule="auto"/>
        <w:ind w:firstLineChars="300" w:firstLine="720"/>
        <w:rPr>
          <w:rFonts w:hAnsi="宋体" w:cs="宋体" w:hint="eastAsia"/>
          <w:bCs/>
          <w:kern w:val="2"/>
          <w:sz w:val="24"/>
          <w:szCs w:val="24"/>
          <w:lang w:val="zh-CN"/>
        </w:rPr>
      </w:pPr>
      <w:r>
        <w:rPr>
          <w:rFonts w:hAnsi="宋体" w:cs="宋体" w:hint="eastAsia"/>
          <w:bCs/>
          <w:kern w:val="2"/>
          <w:sz w:val="24"/>
          <w:szCs w:val="24"/>
          <w:u w:val="single"/>
          <w:lang w:val="zh-CN"/>
        </w:rPr>
        <w:t xml:space="preserve">      </w:t>
      </w:r>
      <w:r>
        <w:rPr>
          <w:rFonts w:hAnsi="宋体" w:cs="宋体" w:hint="eastAsia"/>
          <w:bCs/>
          <w:kern w:val="2"/>
          <w:sz w:val="24"/>
          <w:szCs w:val="24"/>
          <w:u w:val="single"/>
          <w:lang w:val="zh-CN"/>
        </w:rPr>
        <w:t>（法定代表人姓名）</w:t>
      </w:r>
      <w:r>
        <w:rPr>
          <w:rFonts w:hAnsi="宋体" w:cs="宋体" w:hint="eastAsia"/>
          <w:bCs/>
          <w:kern w:val="2"/>
          <w:sz w:val="24"/>
          <w:szCs w:val="24"/>
          <w:lang w:val="zh-CN"/>
        </w:rPr>
        <w:t>在</w:t>
      </w:r>
      <w:r>
        <w:rPr>
          <w:rFonts w:hAnsi="宋体" w:cs="宋体" w:hint="eastAsia"/>
          <w:bCs/>
          <w:kern w:val="2"/>
          <w:sz w:val="24"/>
          <w:szCs w:val="24"/>
          <w:u w:val="single"/>
          <w:lang w:val="zh-CN"/>
        </w:rPr>
        <w:t>（投标人名称）</w:t>
      </w:r>
      <w:r>
        <w:rPr>
          <w:rFonts w:hAnsi="宋体" w:cs="宋体" w:hint="eastAsia"/>
          <w:bCs/>
          <w:kern w:val="2"/>
          <w:sz w:val="24"/>
          <w:szCs w:val="24"/>
          <w:lang w:val="zh-CN"/>
        </w:rPr>
        <w:t>处任</w:t>
      </w:r>
      <w:r>
        <w:rPr>
          <w:rFonts w:hAnsi="宋体" w:cs="宋体" w:hint="eastAsia"/>
          <w:bCs/>
          <w:kern w:val="2"/>
          <w:sz w:val="24"/>
          <w:szCs w:val="24"/>
          <w:u w:val="single"/>
          <w:lang w:val="zh-CN"/>
        </w:rPr>
        <w:t xml:space="preserve">    </w:t>
      </w:r>
      <w:r>
        <w:rPr>
          <w:rFonts w:hAnsi="宋体" w:cs="宋体" w:hint="eastAsia"/>
          <w:bCs/>
          <w:kern w:val="2"/>
          <w:sz w:val="24"/>
          <w:szCs w:val="24"/>
          <w:u w:val="single"/>
          <w:lang w:val="zh-CN"/>
        </w:rPr>
        <w:t>（职务名称）</w:t>
      </w:r>
      <w:r>
        <w:rPr>
          <w:rFonts w:hAnsi="宋体" w:cs="宋体" w:hint="eastAsia"/>
          <w:bCs/>
          <w:kern w:val="2"/>
          <w:sz w:val="24"/>
          <w:szCs w:val="24"/>
          <w:u w:val="single"/>
          <w:lang w:val="zh-CN"/>
        </w:rPr>
        <w:t xml:space="preserve">  </w:t>
      </w:r>
      <w:r>
        <w:rPr>
          <w:rFonts w:hAnsi="宋体" w:cs="宋体" w:hint="eastAsia"/>
          <w:bCs/>
          <w:kern w:val="2"/>
          <w:sz w:val="24"/>
          <w:szCs w:val="24"/>
          <w:lang w:val="zh-CN"/>
        </w:rPr>
        <w:t>职务，是</w:t>
      </w:r>
      <w:r>
        <w:rPr>
          <w:rFonts w:hAnsi="宋体" w:cs="宋体" w:hint="eastAsia"/>
          <w:bCs/>
          <w:kern w:val="2"/>
          <w:sz w:val="24"/>
          <w:szCs w:val="24"/>
          <w:u w:val="single"/>
          <w:lang w:val="zh-CN"/>
        </w:rPr>
        <w:t>（投标人名</w:t>
      </w:r>
      <w:r>
        <w:rPr>
          <w:rFonts w:hAnsi="宋体" w:cs="宋体" w:hint="eastAsia"/>
          <w:bCs/>
          <w:kern w:val="2"/>
          <w:sz w:val="24"/>
          <w:szCs w:val="24"/>
          <w:u w:val="single"/>
          <w:lang w:val="zh-CN"/>
        </w:rPr>
        <w:t>称）</w:t>
      </w:r>
      <w:r>
        <w:rPr>
          <w:rFonts w:hAnsi="宋体" w:cs="宋体" w:hint="eastAsia"/>
          <w:bCs/>
          <w:kern w:val="2"/>
          <w:sz w:val="24"/>
          <w:szCs w:val="24"/>
          <w:lang w:val="zh-CN"/>
        </w:rPr>
        <w:t>的法定代表人。</w:t>
      </w:r>
    </w:p>
    <w:p w14:paraId="59722D1D" w14:textId="77777777" w:rsidR="00000000" w:rsidRDefault="00106167">
      <w:pPr>
        <w:tabs>
          <w:tab w:val="left" w:pos="6300"/>
        </w:tabs>
        <w:spacing w:line="480" w:lineRule="auto"/>
        <w:ind w:firstLine="480"/>
        <w:rPr>
          <w:rFonts w:hAnsi="宋体" w:cs="宋体" w:hint="eastAsia"/>
          <w:bCs/>
          <w:kern w:val="2"/>
          <w:sz w:val="24"/>
          <w:szCs w:val="24"/>
          <w:lang w:val="zh-CN"/>
        </w:rPr>
      </w:pPr>
      <w:r>
        <w:rPr>
          <w:rFonts w:hAnsi="宋体" w:cs="宋体" w:hint="eastAsia"/>
          <w:bCs/>
          <w:kern w:val="2"/>
          <w:sz w:val="24"/>
          <w:szCs w:val="24"/>
          <w:lang w:val="zh-CN"/>
        </w:rPr>
        <w:t>法定代表人联系方式：</w:t>
      </w:r>
      <w:r>
        <w:rPr>
          <w:rFonts w:hAnsi="宋体" w:cs="宋体" w:hint="eastAsia"/>
          <w:bCs/>
          <w:kern w:val="2"/>
          <w:sz w:val="24"/>
          <w:szCs w:val="24"/>
          <w:u w:val="single"/>
        </w:rPr>
        <w:t xml:space="preserve">                    </w:t>
      </w:r>
      <w:r>
        <w:rPr>
          <w:rFonts w:hAnsi="宋体" w:cs="宋体" w:hint="eastAsia"/>
          <w:bCs/>
          <w:kern w:val="2"/>
          <w:sz w:val="24"/>
          <w:szCs w:val="24"/>
          <w:lang w:val="zh-CN"/>
        </w:rPr>
        <w:t>。</w:t>
      </w:r>
    </w:p>
    <w:p w14:paraId="0C398BAD" w14:textId="77777777" w:rsidR="00000000" w:rsidRDefault="00106167">
      <w:pPr>
        <w:tabs>
          <w:tab w:val="left" w:pos="6300"/>
        </w:tabs>
        <w:spacing w:line="480" w:lineRule="auto"/>
        <w:ind w:firstLine="480"/>
        <w:rPr>
          <w:rFonts w:hAnsi="宋体" w:cs="宋体" w:hint="eastAsia"/>
          <w:bCs/>
          <w:kern w:val="2"/>
          <w:sz w:val="24"/>
          <w:szCs w:val="24"/>
          <w:lang w:val="zh-CN"/>
        </w:rPr>
      </w:pPr>
      <w:r>
        <w:rPr>
          <w:rFonts w:hAnsi="宋体" w:cs="宋体" w:hint="eastAsia"/>
          <w:bCs/>
          <w:kern w:val="2"/>
          <w:sz w:val="24"/>
          <w:szCs w:val="24"/>
          <w:lang w:val="zh-CN"/>
        </w:rPr>
        <w:t>特此证明。</w:t>
      </w:r>
    </w:p>
    <w:p w14:paraId="16B03308" w14:textId="77777777" w:rsidR="00000000" w:rsidRDefault="00106167">
      <w:pPr>
        <w:tabs>
          <w:tab w:val="left" w:pos="6300"/>
        </w:tabs>
        <w:spacing w:line="440" w:lineRule="exact"/>
        <w:ind w:firstLine="480"/>
        <w:rPr>
          <w:rFonts w:hAnsi="宋体" w:cs="宋体" w:hint="eastAsia"/>
          <w:bCs/>
          <w:kern w:val="2"/>
          <w:sz w:val="24"/>
          <w:szCs w:val="24"/>
          <w:lang w:val="zh-CN"/>
        </w:rPr>
      </w:pPr>
    </w:p>
    <w:p w14:paraId="00A282D1" w14:textId="77777777" w:rsidR="00000000" w:rsidRDefault="00106167">
      <w:pPr>
        <w:pStyle w:val="ab"/>
        <w:spacing w:line="560" w:lineRule="exact"/>
        <w:ind w:firstLineChars="0" w:firstLine="0"/>
        <w:rPr>
          <w:rFonts w:hAnsi="宋体" w:cs="宋体" w:hint="eastAsia"/>
          <w:bCs/>
          <w:sz w:val="24"/>
          <w:szCs w:val="24"/>
        </w:rPr>
      </w:pPr>
      <w:r>
        <w:rPr>
          <w:rFonts w:hAnsi="宋体" w:cs="宋体" w:hint="eastAsia"/>
          <w:bCs/>
          <w:sz w:val="24"/>
          <w:szCs w:val="24"/>
          <w:lang w:val="zh-TW" w:eastAsia="zh-TW"/>
        </w:rPr>
        <w:t>投标人名称：（盖</w:t>
      </w:r>
      <w:r>
        <w:rPr>
          <w:rFonts w:hAnsi="宋体" w:cs="宋体" w:hint="eastAsia"/>
          <w:bCs/>
          <w:sz w:val="24"/>
          <w:szCs w:val="24"/>
          <w:lang w:val="zh-TW"/>
        </w:rPr>
        <w:t>单位</w:t>
      </w:r>
      <w:r>
        <w:rPr>
          <w:rFonts w:hAnsi="宋体" w:cs="宋体" w:hint="eastAsia"/>
          <w:bCs/>
          <w:sz w:val="24"/>
          <w:szCs w:val="24"/>
          <w:lang w:val="zh-TW" w:eastAsia="zh-TW"/>
        </w:rPr>
        <w:t>公章）</w:t>
      </w:r>
    </w:p>
    <w:p w14:paraId="75813549" w14:textId="77777777" w:rsidR="00000000" w:rsidRDefault="00106167">
      <w:pPr>
        <w:pStyle w:val="Affc"/>
        <w:spacing w:line="560" w:lineRule="exact"/>
        <w:rPr>
          <w:rFonts w:ascii="宋体" w:eastAsia="宋体" w:hAnsi="宋体" w:cs="宋体" w:hint="eastAsia"/>
          <w:bCs/>
          <w:color w:val="auto"/>
          <w:sz w:val="24"/>
          <w:szCs w:val="24"/>
          <w:lang w:val="zh-TW"/>
        </w:rPr>
      </w:pPr>
      <w:r>
        <w:rPr>
          <w:rFonts w:ascii="宋体" w:eastAsia="宋体" w:hAnsi="宋体" w:cs="宋体" w:hint="eastAsia"/>
          <w:bCs/>
          <w:color w:val="auto"/>
          <w:sz w:val="24"/>
          <w:szCs w:val="24"/>
          <w:lang w:val="zh-TW" w:eastAsia="zh-TW"/>
        </w:rPr>
        <w:t>日期：</w:t>
      </w:r>
      <w:r>
        <w:rPr>
          <w:rFonts w:ascii="宋体" w:eastAsia="宋体" w:hAnsi="宋体" w:cs="宋体" w:hint="eastAsia"/>
          <w:bCs/>
          <w:color w:val="auto"/>
          <w:sz w:val="24"/>
          <w:szCs w:val="24"/>
          <w:lang w:val="zh-TW" w:eastAsia="zh-TW"/>
        </w:rPr>
        <w:t xml:space="preserve">      </w:t>
      </w:r>
      <w:r>
        <w:rPr>
          <w:rFonts w:ascii="宋体" w:eastAsia="宋体" w:hAnsi="宋体" w:cs="宋体" w:hint="eastAsia"/>
          <w:bCs/>
          <w:color w:val="auto"/>
          <w:sz w:val="24"/>
          <w:szCs w:val="24"/>
          <w:lang w:val="zh-TW" w:eastAsia="zh-TW"/>
        </w:rPr>
        <w:t>年</w:t>
      </w:r>
      <w:r>
        <w:rPr>
          <w:rFonts w:ascii="宋体" w:eastAsia="宋体" w:hAnsi="宋体" w:cs="宋体" w:hint="eastAsia"/>
          <w:bCs/>
          <w:color w:val="auto"/>
          <w:sz w:val="24"/>
          <w:szCs w:val="24"/>
          <w:lang w:val="zh-TW" w:eastAsia="zh-TW"/>
        </w:rPr>
        <w:t xml:space="preserve">     </w:t>
      </w:r>
      <w:r>
        <w:rPr>
          <w:rFonts w:ascii="宋体" w:eastAsia="宋体" w:hAnsi="宋体" w:cs="宋体" w:hint="eastAsia"/>
          <w:bCs/>
          <w:color w:val="auto"/>
          <w:sz w:val="24"/>
          <w:szCs w:val="24"/>
          <w:lang w:val="zh-TW" w:eastAsia="zh-TW"/>
        </w:rPr>
        <w:t>月</w:t>
      </w:r>
      <w:r>
        <w:rPr>
          <w:rFonts w:ascii="宋体" w:eastAsia="宋体" w:hAnsi="宋体" w:cs="宋体" w:hint="eastAsia"/>
          <w:bCs/>
          <w:color w:val="auto"/>
          <w:sz w:val="24"/>
          <w:szCs w:val="24"/>
          <w:lang w:val="zh-TW" w:eastAsia="zh-TW"/>
        </w:rPr>
        <w:t xml:space="preserve">     </w:t>
      </w:r>
      <w:r>
        <w:rPr>
          <w:rFonts w:ascii="宋体" w:eastAsia="宋体" w:hAnsi="宋体" w:cs="宋体" w:hint="eastAsia"/>
          <w:bCs/>
          <w:color w:val="auto"/>
          <w:sz w:val="24"/>
          <w:szCs w:val="24"/>
          <w:lang w:val="zh-TW" w:eastAsia="zh-TW"/>
        </w:rPr>
        <w:t>日</w:t>
      </w:r>
    </w:p>
    <w:p w14:paraId="78E6158C" w14:textId="77777777" w:rsidR="00000000" w:rsidRDefault="00106167">
      <w:pPr>
        <w:tabs>
          <w:tab w:val="left" w:pos="6300"/>
        </w:tabs>
        <w:spacing w:line="480" w:lineRule="auto"/>
        <w:ind w:firstLine="480"/>
        <w:rPr>
          <w:rFonts w:hAnsi="宋体" w:cs="宋体" w:hint="eastAsia"/>
          <w:bCs/>
          <w:kern w:val="2"/>
          <w:sz w:val="24"/>
          <w:szCs w:val="24"/>
          <w:lang w:val="zh-CN"/>
        </w:rPr>
      </w:pPr>
    </w:p>
    <w:p w14:paraId="2DD5941F" w14:textId="77777777" w:rsidR="00000000" w:rsidRDefault="00106167">
      <w:pPr>
        <w:tabs>
          <w:tab w:val="left" w:pos="6300"/>
        </w:tabs>
        <w:spacing w:line="480" w:lineRule="auto"/>
        <w:ind w:firstLine="480"/>
        <w:rPr>
          <w:rFonts w:hAnsi="宋体" w:cs="宋体" w:hint="eastAsia"/>
          <w:bCs/>
          <w:kern w:val="2"/>
          <w:sz w:val="24"/>
          <w:szCs w:val="24"/>
          <w:lang w:val="zh-CN"/>
        </w:rPr>
      </w:pPr>
      <w:r>
        <w:rPr>
          <w:rFonts w:hAnsi="宋体" w:cs="宋体" w:hint="eastAsia"/>
          <w:bCs/>
          <w:kern w:val="2"/>
          <w:sz w:val="24"/>
          <w:szCs w:val="24"/>
          <w:lang w:val="zh-CN"/>
        </w:rPr>
        <w:t>附：法定代表人有效身份证复印件，盖单位公章。</w:t>
      </w:r>
    </w:p>
    <w:p w14:paraId="75A03144" w14:textId="77777777" w:rsidR="00000000" w:rsidRDefault="00106167">
      <w:pPr>
        <w:tabs>
          <w:tab w:val="left" w:pos="6300"/>
        </w:tabs>
        <w:spacing w:line="440" w:lineRule="exact"/>
        <w:ind w:firstLine="480"/>
        <w:rPr>
          <w:rFonts w:hAnsi="宋体" w:cs="宋体" w:hint="eastAsia"/>
          <w:bCs/>
          <w:kern w:val="2"/>
          <w:sz w:val="24"/>
          <w:szCs w:val="24"/>
          <w:lang w:val="zh-CN"/>
        </w:rPr>
      </w:pPr>
    </w:p>
    <w:p w14:paraId="1D8EECE6" w14:textId="77777777" w:rsidR="00000000" w:rsidRDefault="00106167">
      <w:pPr>
        <w:pStyle w:val="2"/>
        <w:tabs>
          <w:tab w:val="left" w:pos="567"/>
          <w:tab w:val="left" w:pos="2007"/>
        </w:tabs>
        <w:ind w:firstLineChars="0" w:firstLine="0"/>
        <w:rPr>
          <w:rFonts w:ascii="宋体" w:eastAsia="宋体" w:hAnsi="宋体" w:cs="宋体" w:hint="eastAsia"/>
          <w:sz w:val="24"/>
          <w:szCs w:val="24"/>
          <w:lang w:val="zh-TW"/>
        </w:rPr>
      </w:pPr>
    </w:p>
    <w:p w14:paraId="0F22FC50" w14:textId="77777777" w:rsidR="00000000" w:rsidRDefault="00106167">
      <w:pPr>
        <w:pStyle w:val="2"/>
        <w:tabs>
          <w:tab w:val="left" w:pos="567"/>
          <w:tab w:val="left" w:pos="2007"/>
        </w:tabs>
        <w:ind w:firstLineChars="0" w:firstLine="0"/>
        <w:rPr>
          <w:rFonts w:ascii="宋体" w:eastAsia="宋体" w:hAnsi="宋体" w:cs="宋体" w:hint="eastAsia"/>
          <w:sz w:val="24"/>
          <w:szCs w:val="24"/>
        </w:rPr>
      </w:pPr>
      <w:r>
        <w:rPr>
          <w:rFonts w:ascii="宋体" w:eastAsia="宋体" w:hAnsi="宋体" w:cs="宋体" w:hint="eastAsia"/>
          <w:sz w:val="24"/>
          <w:szCs w:val="24"/>
        </w:rPr>
        <w:br w:type="page"/>
      </w:r>
      <w:bookmarkStart w:id="357" w:name="_Toc47"/>
      <w:bookmarkStart w:id="358" w:name="_Toc472336746"/>
      <w:bookmarkStart w:id="359" w:name="_Toc483580932"/>
      <w:bookmarkStart w:id="360" w:name="_Toc474930544"/>
      <w:bookmarkStart w:id="361" w:name="_Toc15739"/>
    </w:p>
    <w:p w14:paraId="4C364AD9" w14:textId="77777777" w:rsidR="00000000" w:rsidRDefault="00106167">
      <w:pPr>
        <w:pStyle w:val="2"/>
        <w:tabs>
          <w:tab w:val="left" w:pos="567"/>
          <w:tab w:val="left" w:pos="2007"/>
        </w:tabs>
        <w:ind w:firstLineChars="662" w:firstLine="2127"/>
        <w:rPr>
          <w:rFonts w:ascii="宋体" w:eastAsia="宋体" w:hAnsi="宋体" w:cs="宋体" w:hint="eastAsia"/>
          <w:sz w:val="32"/>
          <w:szCs w:val="32"/>
        </w:rPr>
      </w:pPr>
      <w:r>
        <w:rPr>
          <w:rFonts w:ascii="宋体" w:eastAsia="宋体" w:hAnsi="宋体" w:cs="宋体" w:hint="eastAsia"/>
          <w:sz w:val="32"/>
          <w:szCs w:val="32"/>
        </w:rPr>
        <w:t>五、法定代表人授权委托书</w:t>
      </w:r>
      <w:bookmarkEnd w:id="357"/>
      <w:bookmarkEnd w:id="358"/>
      <w:bookmarkEnd w:id="359"/>
      <w:bookmarkEnd w:id="360"/>
      <w:bookmarkEnd w:id="361"/>
    </w:p>
    <w:p w14:paraId="59E2531A" w14:textId="77777777" w:rsidR="00000000" w:rsidRDefault="00106167">
      <w:pPr>
        <w:pStyle w:val="Affc"/>
        <w:spacing w:line="560" w:lineRule="exact"/>
        <w:rPr>
          <w:rFonts w:ascii="宋体" w:eastAsia="宋体" w:hAnsi="宋体" w:cs="仿宋_GB2312" w:hint="eastAsia"/>
          <w:bCs/>
          <w:color w:val="auto"/>
          <w:sz w:val="24"/>
          <w:szCs w:val="24"/>
          <w:u w:val="single"/>
          <w:lang w:val="zh-TW"/>
        </w:rPr>
      </w:pPr>
    </w:p>
    <w:p w14:paraId="5A9AF857" w14:textId="77777777" w:rsidR="00000000" w:rsidRDefault="00106167">
      <w:pPr>
        <w:pStyle w:val="Affc"/>
        <w:spacing w:line="560" w:lineRule="exact"/>
        <w:rPr>
          <w:rFonts w:ascii="宋体" w:eastAsia="宋体" w:hAnsi="宋体" w:cs="宋体" w:hint="eastAsia"/>
          <w:bCs/>
          <w:color w:val="auto"/>
          <w:sz w:val="24"/>
          <w:szCs w:val="24"/>
        </w:rPr>
      </w:pPr>
      <w:r>
        <w:rPr>
          <w:rFonts w:ascii="宋体" w:eastAsia="宋体" w:hAnsi="宋体" w:cs="宋体" w:hint="eastAsia"/>
          <w:bCs/>
          <w:color w:val="auto"/>
          <w:sz w:val="24"/>
          <w:szCs w:val="24"/>
          <w:u w:val="single"/>
          <w:lang w:val="zh-TW"/>
        </w:rPr>
        <w:t xml:space="preserve">   </w:t>
      </w:r>
      <w:r>
        <w:rPr>
          <w:rFonts w:ascii="宋体" w:eastAsia="宋体" w:hAnsi="宋体" w:cs="宋体" w:hint="eastAsia"/>
          <w:bCs/>
          <w:color w:val="auto"/>
          <w:sz w:val="24"/>
          <w:szCs w:val="24"/>
          <w:u w:val="single"/>
          <w:lang w:val="zh-TW"/>
        </w:rPr>
        <w:t>招标代理机构名称</w:t>
      </w:r>
      <w:r>
        <w:rPr>
          <w:rFonts w:ascii="宋体" w:eastAsia="宋体" w:hAnsi="宋体" w:cs="宋体" w:hint="eastAsia"/>
          <w:bCs/>
          <w:color w:val="auto"/>
          <w:sz w:val="24"/>
          <w:szCs w:val="24"/>
          <w:u w:val="single"/>
          <w:lang w:val="zh-TW"/>
        </w:rPr>
        <w:t xml:space="preserve">      </w:t>
      </w:r>
      <w:r>
        <w:rPr>
          <w:rFonts w:ascii="宋体" w:eastAsia="宋体" w:hAnsi="宋体" w:cs="宋体" w:hint="eastAsia"/>
          <w:bCs/>
          <w:color w:val="auto"/>
          <w:sz w:val="24"/>
          <w:szCs w:val="24"/>
          <w:lang w:val="zh-TW" w:eastAsia="zh-TW"/>
        </w:rPr>
        <w:t>：</w:t>
      </w:r>
    </w:p>
    <w:p w14:paraId="06361107" w14:textId="77777777" w:rsidR="00000000" w:rsidRDefault="00106167">
      <w:pPr>
        <w:pStyle w:val="Affc"/>
        <w:spacing w:line="560" w:lineRule="exact"/>
        <w:ind w:left="1" w:firstLineChars="350" w:firstLine="840"/>
        <w:jc w:val="left"/>
        <w:rPr>
          <w:rFonts w:ascii="宋体" w:eastAsia="宋体" w:hAnsi="宋体" w:cs="宋体" w:hint="eastAsia"/>
          <w:bCs/>
          <w:color w:val="auto"/>
          <w:sz w:val="24"/>
          <w:szCs w:val="24"/>
        </w:rPr>
      </w:pPr>
      <w:r>
        <w:rPr>
          <w:rFonts w:ascii="宋体" w:eastAsia="宋体" w:hAnsi="宋体" w:cs="宋体" w:hint="eastAsia"/>
          <w:bCs/>
          <w:color w:val="auto"/>
          <w:sz w:val="24"/>
          <w:szCs w:val="24"/>
          <w:u w:val="single"/>
          <w:lang w:val="zh-TW" w:eastAsia="zh-TW"/>
        </w:rPr>
        <w:t xml:space="preserve">        </w:t>
      </w:r>
      <w:r>
        <w:rPr>
          <w:rFonts w:ascii="宋体" w:eastAsia="宋体" w:hAnsi="宋体" w:cs="宋体" w:hint="eastAsia"/>
          <w:bCs/>
          <w:color w:val="auto"/>
          <w:sz w:val="24"/>
          <w:szCs w:val="24"/>
          <w:u w:val="single"/>
          <w:lang w:val="zh-TW" w:eastAsia="zh-TW"/>
        </w:rPr>
        <w:t>（投标人全称）</w:t>
      </w:r>
      <w:r>
        <w:rPr>
          <w:rFonts w:ascii="宋体" w:eastAsia="宋体" w:hAnsi="宋体" w:cs="宋体" w:hint="eastAsia"/>
          <w:bCs/>
          <w:color w:val="auto"/>
          <w:sz w:val="24"/>
          <w:szCs w:val="24"/>
          <w:lang w:val="zh-TW" w:eastAsia="zh-TW"/>
        </w:rPr>
        <w:t>法定代表人</w:t>
      </w:r>
      <w:r>
        <w:rPr>
          <w:rFonts w:ascii="宋体" w:eastAsia="宋体" w:hAnsi="宋体" w:cs="宋体" w:hint="eastAsia"/>
          <w:bCs/>
          <w:color w:val="auto"/>
          <w:sz w:val="24"/>
          <w:szCs w:val="24"/>
          <w:u w:val="single"/>
        </w:rPr>
        <w:t>____________</w:t>
      </w:r>
      <w:r>
        <w:rPr>
          <w:rFonts w:ascii="宋体" w:eastAsia="宋体" w:hAnsi="宋体" w:cs="宋体" w:hint="eastAsia"/>
          <w:bCs/>
          <w:color w:val="auto"/>
          <w:sz w:val="24"/>
          <w:szCs w:val="24"/>
          <w:lang w:val="zh-TW" w:eastAsia="zh-TW"/>
        </w:rPr>
        <w:t>授权委托</w:t>
      </w:r>
      <w:r>
        <w:rPr>
          <w:rFonts w:ascii="宋体" w:eastAsia="宋体" w:hAnsi="宋体" w:cs="宋体" w:hint="eastAsia"/>
          <w:bCs/>
          <w:color w:val="auto"/>
          <w:sz w:val="24"/>
          <w:szCs w:val="24"/>
          <w:u w:val="single"/>
        </w:rPr>
        <w:t>（姓名，职务）</w:t>
      </w:r>
      <w:r>
        <w:rPr>
          <w:rFonts w:ascii="宋体" w:eastAsia="宋体" w:hAnsi="宋体" w:cs="宋体" w:hint="eastAsia"/>
          <w:bCs/>
          <w:color w:val="auto"/>
          <w:sz w:val="24"/>
          <w:szCs w:val="24"/>
          <w:lang w:val="zh-TW" w:eastAsia="zh-TW"/>
        </w:rPr>
        <w:t>为我</w:t>
      </w:r>
      <w:r>
        <w:rPr>
          <w:rFonts w:ascii="宋体" w:eastAsia="宋体" w:hAnsi="宋体" w:cs="宋体" w:hint="eastAsia"/>
          <w:bCs/>
          <w:color w:val="auto"/>
          <w:sz w:val="24"/>
          <w:szCs w:val="24"/>
          <w:lang w:val="zh-TW"/>
        </w:rPr>
        <w:t>公司合法</w:t>
      </w:r>
      <w:r>
        <w:rPr>
          <w:rFonts w:ascii="宋体" w:eastAsia="宋体" w:hAnsi="宋体" w:cs="宋体" w:hint="eastAsia"/>
          <w:bCs/>
          <w:color w:val="auto"/>
          <w:sz w:val="24"/>
          <w:szCs w:val="24"/>
          <w:lang w:val="zh-TW" w:eastAsia="zh-TW"/>
        </w:rPr>
        <w:t>代理人，参加贵单位组织的</w:t>
      </w:r>
      <w:r>
        <w:rPr>
          <w:rFonts w:ascii="宋体" w:eastAsia="宋体" w:hAnsi="宋体" w:cs="宋体" w:hint="eastAsia"/>
          <w:bCs/>
          <w:color w:val="auto"/>
          <w:sz w:val="24"/>
          <w:szCs w:val="24"/>
        </w:rPr>
        <w:t>____</w:t>
      </w:r>
      <w:r>
        <w:rPr>
          <w:rFonts w:ascii="宋体" w:eastAsia="宋体" w:hAnsi="宋体" w:cs="宋体" w:hint="eastAsia"/>
          <w:bCs/>
          <w:color w:val="auto"/>
          <w:sz w:val="24"/>
          <w:szCs w:val="24"/>
          <w:u w:val="single"/>
          <w:lang w:val="zh-TW" w:eastAsia="zh-TW"/>
        </w:rPr>
        <w:t>（项目名称，</w:t>
      </w:r>
      <w:r>
        <w:rPr>
          <w:rFonts w:ascii="宋体" w:eastAsia="宋体" w:hAnsi="宋体" w:cs="宋体" w:hint="eastAsia"/>
          <w:bCs/>
          <w:color w:val="auto"/>
          <w:sz w:val="24"/>
          <w:szCs w:val="24"/>
          <w:u w:val="single"/>
          <w:lang w:val="zh-TW"/>
        </w:rPr>
        <w:t>招标</w:t>
      </w:r>
      <w:r>
        <w:rPr>
          <w:rFonts w:ascii="宋体" w:eastAsia="宋体" w:hAnsi="宋体" w:cs="宋体" w:hint="eastAsia"/>
          <w:bCs/>
          <w:color w:val="auto"/>
          <w:sz w:val="24"/>
          <w:szCs w:val="24"/>
          <w:u w:val="single"/>
          <w:lang w:val="zh-TW" w:eastAsia="zh-TW"/>
        </w:rPr>
        <w:t>编号）</w:t>
      </w:r>
      <w:r>
        <w:rPr>
          <w:rFonts w:ascii="宋体" w:eastAsia="宋体" w:hAnsi="宋体" w:cs="宋体" w:hint="eastAsia"/>
          <w:bCs/>
          <w:color w:val="auto"/>
          <w:sz w:val="24"/>
          <w:szCs w:val="24"/>
          <w:lang w:val="zh-TW"/>
        </w:rPr>
        <w:t>的投标</w:t>
      </w:r>
      <w:r>
        <w:rPr>
          <w:rFonts w:ascii="宋体" w:eastAsia="宋体" w:hAnsi="宋体" w:cs="宋体" w:hint="eastAsia"/>
          <w:bCs/>
          <w:color w:val="auto"/>
          <w:sz w:val="24"/>
          <w:szCs w:val="24"/>
          <w:lang w:val="zh-TW" w:eastAsia="zh-TW"/>
        </w:rPr>
        <w:t>。代理人在本次</w:t>
      </w:r>
      <w:r>
        <w:rPr>
          <w:rFonts w:ascii="宋体" w:eastAsia="宋体" w:hAnsi="宋体" w:cs="宋体" w:hint="eastAsia"/>
          <w:bCs/>
          <w:color w:val="auto"/>
          <w:sz w:val="24"/>
          <w:szCs w:val="24"/>
          <w:lang w:val="zh-TW"/>
        </w:rPr>
        <w:t>投标过程中</w:t>
      </w:r>
      <w:r>
        <w:rPr>
          <w:rFonts w:ascii="宋体" w:eastAsia="宋体" w:hAnsi="宋体" w:cs="宋体" w:hint="eastAsia"/>
          <w:bCs/>
          <w:color w:val="auto"/>
          <w:sz w:val="24"/>
          <w:szCs w:val="24"/>
          <w:lang w:val="zh-TW" w:eastAsia="zh-TW"/>
        </w:rPr>
        <w:t>所签署的一切文件和处理的一切有关事宜</w:t>
      </w:r>
      <w:r>
        <w:rPr>
          <w:rFonts w:ascii="宋体" w:eastAsia="宋体" w:hAnsi="宋体" w:cs="宋体" w:hint="eastAsia"/>
          <w:bCs/>
          <w:color w:val="auto"/>
          <w:sz w:val="24"/>
          <w:szCs w:val="24"/>
          <w:lang w:val="zh-TW" w:eastAsia="zh-TW"/>
        </w:rPr>
        <w:t>，我公司均予</w:t>
      </w:r>
      <w:r>
        <w:rPr>
          <w:rFonts w:ascii="宋体" w:eastAsia="宋体" w:hAnsi="宋体" w:cs="宋体" w:hint="eastAsia"/>
          <w:bCs/>
          <w:color w:val="auto"/>
          <w:sz w:val="24"/>
          <w:szCs w:val="24"/>
          <w:lang w:val="zh-TW"/>
        </w:rPr>
        <w:t>以</w:t>
      </w:r>
      <w:r>
        <w:rPr>
          <w:rFonts w:ascii="宋体" w:eastAsia="宋体" w:hAnsi="宋体" w:cs="宋体" w:hint="eastAsia"/>
          <w:bCs/>
          <w:color w:val="auto"/>
          <w:sz w:val="24"/>
          <w:szCs w:val="24"/>
          <w:lang w:val="zh-TW" w:eastAsia="zh-TW"/>
        </w:rPr>
        <w:t>承认，所产生的法律后果均由我单位承担。</w:t>
      </w:r>
    </w:p>
    <w:p w14:paraId="6337F0D7" w14:textId="77777777" w:rsidR="00000000" w:rsidRDefault="00106167">
      <w:pPr>
        <w:pStyle w:val="Affc"/>
        <w:spacing w:line="560" w:lineRule="exact"/>
        <w:ind w:firstLine="570"/>
        <w:rPr>
          <w:rFonts w:ascii="宋体" w:eastAsia="宋体" w:hAnsi="宋体" w:cs="宋体" w:hint="eastAsia"/>
          <w:bCs/>
          <w:color w:val="auto"/>
          <w:sz w:val="24"/>
          <w:szCs w:val="24"/>
          <w:lang w:val="zh-TW"/>
        </w:rPr>
      </w:pPr>
      <w:r>
        <w:rPr>
          <w:rFonts w:ascii="宋体" w:eastAsia="宋体" w:hAnsi="宋体" w:cs="宋体" w:hint="eastAsia"/>
          <w:bCs/>
          <w:color w:val="auto"/>
          <w:sz w:val="24"/>
          <w:szCs w:val="24"/>
          <w:lang w:val="zh-TW" w:eastAsia="zh-TW"/>
        </w:rPr>
        <w:t>代理人无转委托权，本授权书自签字</w:t>
      </w:r>
      <w:r>
        <w:rPr>
          <w:rFonts w:ascii="宋体" w:eastAsia="宋体" w:hAnsi="宋体" w:cs="宋体" w:hint="eastAsia"/>
          <w:bCs/>
          <w:color w:val="auto"/>
          <w:sz w:val="24"/>
          <w:szCs w:val="24"/>
          <w:lang w:val="zh-TW"/>
        </w:rPr>
        <w:t>之日起</w:t>
      </w:r>
      <w:r>
        <w:rPr>
          <w:rFonts w:ascii="宋体" w:eastAsia="宋体" w:hAnsi="宋体" w:cs="宋体" w:hint="eastAsia"/>
          <w:bCs/>
          <w:color w:val="auto"/>
          <w:sz w:val="24"/>
          <w:szCs w:val="24"/>
          <w:lang w:val="zh-TW" w:eastAsia="zh-TW"/>
        </w:rPr>
        <w:t>生效</w:t>
      </w:r>
      <w:r>
        <w:rPr>
          <w:rFonts w:ascii="宋体" w:eastAsia="宋体" w:hAnsi="宋体" w:cs="宋体" w:hint="eastAsia"/>
          <w:bCs/>
          <w:color w:val="auto"/>
          <w:sz w:val="24"/>
          <w:szCs w:val="24"/>
          <w:lang w:val="zh-TW"/>
        </w:rPr>
        <w:t>。</w:t>
      </w:r>
    </w:p>
    <w:p w14:paraId="741F43E4" w14:textId="77777777" w:rsidR="00000000" w:rsidRDefault="00106167">
      <w:pPr>
        <w:pStyle w:val="Affc"/>
        <w:spacing w:line="560" w:lineRule="exact"/>
        <w:ind w:firstLine="570"/>
        <w:rPr>
          <w:rFonts w:ascii="宋体" w:eastAsia="宋体" w:hAnsi="宋体" w:cs="宋体" w:hint="eastAsia"/>
          <w:bCs/>
          <w:color w:val="auto"/>
          <w:sz w:val="24"/>
          <w:szCs w:val="24"/>
        </w:rPr>
      </w:pPr>
      <w:r>
        <w:rPr>
          <w:rFonts w:ascii="宋体" w:eastAsia="宋体" w:hAnsi="宋体" w:cs="宋体" w:hint="eastAsia"/>
          <w:bCs/>
          <w:color w:val="auto"/>
          <w:sz w:val="24"/>
          <w:szCs w:val="24"/>
          <w:lang w:val="zh-TW" w:eastAsia="zh-TW"/>
        </w:rPr>
        <w:t>特此声明。</w:t>
      </w:r>
    </w:p>
    <w:p w14:paraId="6E7C6F39" w14:textId="77777777" w:rsidR="00000000" w:rsidRDefault="00106167">
      <w:pPr>
        <w:pStyle w:val="ab"/>
        <w:spacing w:line="560" w:lineRule="exact"/>
        <w:ind w:firstLineChars="0" w:firstLine="0"/>
        <w:rPr>
          <w:rFonts w:hAnsi="宋体" w:cs="仿宋_GB2312" w:hint="eastAsia"/>
          <w:bCs/>
          <w:sz w:val="24"/>
          <w:szCs w:val="24"/>
          <w:lang w:val="zh-TW"/>
        </w:rPr>
      </w:pPr>
    </w:p>
    <w:p w14:paraId="36C3BF0A" w14:textId="77777777" w:rsidR="00000000" w:rsidRDefault="00106167">
      <w:pPr>
        <w:pStyle w:val="ab"/>
        <w:spacing w:line="560" w:lineRule="exact"/>
        <w:ind w:firstLineChars="0" w:firstLine="0"/>
        <w:rPr>
          <w:rFonts w:hAnsi="宋体" w:cs="宋体" w:hint="eastAsia"/>
          <w:bCs/>
          <w:sz w:val="24"/>
          <w:szCs w:val="24"/>
          <w:lang w:val="zh-TW"/>
        </w:rPr>
      </w:pPr>
      <w:r>
        <w:rPr>
          <w:rFonts w:hAnsi="宋体" w:cs="宋体" w:hint="eastAsia"/>
          <w:bCs/>
          <w:sz w:val="24"/>
          <w:szCs w:val="24"/>
          <w:lang w:val="zh-TW" w:eastAsia="zh-TW"/>
        </w:rPr>
        <w:t>投标人名称：（盖</w:t>
      </w:r>
      <w:r>
        <w:rPr>
          <w:rFonts w:hAnsi="宋体" w:cs="宋体" w:hint="eastAsia"/>
          <w:bCs/>
          <w:sz w:val="24"/>
          <w:szCs w:val="24"/>
          <w:lang w:val="zh-TW"/>
        </w:rPr>
        <w:t>单位</w:t>
      </w:r>
      <w:r>
        <w:rPr>
          <w:rFonts w:hAnsi="宋体" w:cs="宋体" w:hint="eastAsia"/>
          <w:bCs/>
          <w:sz w:val="24"/>
          <w:szCs w:val="24"/>
          <w:lang w:val="zh-TW" w:eastAsia="zh-TW"/>
        </w:rPr>
        <w:t>公章）</w:t>
      </w:r>
    </w:p>
    <w:p w14:paraId="0E84BAAD" w14:textId="77777777" w:rsidR="00000000" w:rsidRDefault="00106167">
      <w:pPr>
        <w:pStyle w:val="Affc"/>
        <w:spacing w:line="560" w:lineRule="exact"/>
        <w:rPr>
          <w:rFonts w:ascii="宋体" w:eastAsia="宋体" w:hAnsi="宋体" w:cs="宋体" w:hint="eastAsia"/>
          <w:bCs/>
          <w:color w:val="auto"/>
          <w:sz w:val="24"/>
          <w:szCs w:val="24"/>
        </w:rPr>
      </w:pPr>
      <w:r>
        <w:rPr>
          <w:rFonts w:ascii="宋体" w:eastAsia="宋体" w:hAnsi="宋体" w:cs="宋体" w:hint="eastAsia"/>
          <w:bCs/>
          <w:color w:val="auto"/>
          <w:sz w:val="24"/>
          <w:szCs w:val="24"/>
          <w:lang w:val="zh-TW" w:eastAsia="zh-TW"/>
        </w:rPr>
        <w:t>法定代表人：（签字）</w:t>
      </w:r>
    </w:p>
    <w:p w14:paraId="14FA42BC" w14:textId="77777777" w:rsidR="00000000" w:rsidRDefault="00106167">
      <w:pPr>
        <w:pStyle w:val="ab"/>
        <w:spacing w:line="560" w:lineRule="exact"/>
        <w:ind w:firstLineChars="0" w:firstLine="0"/>
        <w:rPr>
          <w:rFonts w:hAnsi="宋体" w:cs="宋体" w:hint="eastAsia"/>
          <w:bCs/>
          <w:sz w:val="24"/>
          <w:szCs w:val="24"/>
          <w:u w:val="single"/>
        </w:rPr>
      </w:pPr>
      <w:r>
        <w:rPr>
          <w:rFonts w:hAnsi="宋体" w:cs="宋体" w:hint="eastAsia"/>
          <w:bCs/>
          <w:sz w:val="24"/>
          <w:szCs w:val="24"/>
          <w:lang w:val="zh-TW"/>
        </w:rPr>
        <w:t>授权代表</w:t>
      </w:r>
      <w:r>
        <w:rPr>
          <w:rFonts w:hAnsi="宋体" w:cs="宋体" w:hint="eastAsia"/>
          <w:bCs/>
          <w:sz w:val="24"/>
          <w:szCs w:val="24"/>
          <w:lang w:val="zh-TW" w:eastAsia="zh-TW"/>
        </w:rPr>
        <w:t>：（签字）</w:t>
      </w:r>
    </w:p>
    <w:p w14:paraId="5FDEEF80" w14:textId="77777777" w:rsidR="00000000" w:rsidRDefault="00106167">
      <w:pPr>
        <w:pStyle w:val="Affc"/>
        <w:spacing w:line="560" w:lineRule="exact"/>
        <w:rPr>
          <w:rFonts w:ascii="宋体" w:eastAsia="宋体" w:hAnsi="宋体" w:cs="宋体" w:hint="eastAsia"/>
          <w:bCs/>
          <w:color w:val="auto"/>
          <w:sz w:val="24"/>
          <w:szCs w:val="24"/>
          <w:lang w:val="zh-TW"/>
        </w:rPr>
      </w:pPr>
      <w:r>
        <w:rPr>
          <w:rFonts w:hAnsi="宋体" w:cs="宋体" w:hint="eastAsia"/>
          <w:bCs/>
          <w:color w:val="auto"/>
          <w:sz w:val="24"/>
          <w:szCs w:val="24"/>
        </w:rPr>
        <w:t>日期：</w:t>
      </w:r>
      <w:r>
        <w:rPr>
          <w:rFonts w:hAnsi="宋体" w:cs="宋体" w:hint="eastAsia"/>
          <w:bCs/>
          <w:color w:val="auto"/>
          <w:sz w:val="24"/>
          <w:szCs w:val="24"/>
        </w:rPr>
        <w:t xml:space="preserve"> </w:t>
      </w:r>
      <w:r>
        <w:rPr>
          <w:rFonts w:hAnsi="宋体" w:cs="宋体" w:hint="eastAsia"/>
          <w:bCs/>
          <w:color w:val="auto"/>
          <w:sz w:val="24"/>
          <w:szCs w:val="24"/>
          <w:u w:val="single"/>
        </w:rPr>
        <w:t xml:space="preserve">         </w:t>
      </w:r>
      <w:r>
        <w:rPr>
          <w:rFonts w:hAnsi="宋体" w:cs="宋体" w:hint="eastAsia"/>
          <w:bCs/>
          <w:color w:val="auto"/>
          <w:sz w:val="24"/>
          <w:szCs w:val="24"/>
        </w:rPr>
        <w:t>年</w:t>
      </w:r>
      <w:r>
        <w:rPr>
          <w:rFonts w:hAnsi="宋体" w:cs="宋体" w:hint="eastAsia"/>
          <w:bCs/>
          <w:color w:val="auto"/>
          <w:sz w:val="24"/>
          <w:szCs w:val="24"/>
          <w:u w:val="single"/>
        </w:rPr>
        <w:t xml:space="preserve">     </w:t>
      </w:r>
      <w:r>
        <w:rPr>
          <w:rFonts w:hAnsi="宋体" w:cs="宋体" w:hint="eastAsia"/>
          <w:bCs/>
          <w:color w:val="auto"/>
          <w:sz w:val="24"/>
          <w:szCs w:val="24"/>
        </w:rPr>
        <w:t>月</w:t>
      </w:r>
      <w:r>
        <w:rPr>
          <w:rFonts w:hAnsi="宋体" w:cs="宋体" w:hint="eastAsia"/>
          <w:bCs/>
          <w:color w:val="auto"/>
          <w:sz w:val="24"/>
          <w:szCs w:val="24"/>
          <w:u w:val="single"/>
        </w:rPr>
        <w:t xml:space="preserve">     </w:t>
      </w:r>
      <w:r>
        <w:rPr>
          <w:rFonts w:hAnsi="宋体" w:cs="宋体" w:hint="eastAsia"/>
          <w:bCs/>
          <w:color w:val="auto"/>
          <w:sz w:val="24"/>
          <w:szCs w:val="24"/>
        </w:rPr>
        <w:t>日</w:t>
      </w:r>
    </w:p>
    <w:p w14:paraId="0696ED1A" w14:textId="77777777" w:rsidR="00000000" w:rsidRDefault="00106167">
      <w:pPr>
        <w:pStyle w:val="Affc"/>
        <w:spacing w:line="560" w:lineRule="exact"/>
        <w:rPr>
          <w:rFonts w:ascii="宋体" w:eastAsia="宋体" w:hAnsi="宋体" w:cs="宋体" w:hint="eastAsia"/>
          <w:bCs/>
          <w:color w:val="auto"/>
          <w:sz w:val="24"/>
          <w:szCs w:val="24"/>
        </w:rPr>
      </w:pPr>
    </w:p>
    <w:p w14:paraId="6712ABA0" w14:textId="77777777" w:rsidR="00000000" w:rsidRDefault="00106167">
      <w:pPr>
        <w:pStyle w:val="Affc"/>
        <w:spacing w:line="560" w:lineRule="exact"/>
        <w:ind w:firstLineChars="300" w:firstLine="723"/>
        <w:rPr>
          <w:rFonts w:ascii="宋体" w:eastAsia="宋体" w:hAnsi="宋体" w:cs="宋体" w:hint="eastAsia"/>
          <w:b/>
          <w:bCs/>
          <w:color w:val="auto"/>
          <w:sz w:val="24"/>
          <w:szCs w:val="24"/>
        </w:rPr>
      </w:pPr>
      <w:r>
        <w:rPr>
          <w:rFonts w:ascii="宋体" w:eastAsia="宋体" w:hAnsi="宋体" w:cs="宋体" w:hint="eastAsia"/>
          <w:b/>
          <w:bCs/>
          <w:color w:val="auto"/>
          <w:sz w:val="24"/>
          <w:szCs w:val="24"/>
        </w:rPr>
        <w:t>附：</w:t>
      </w:r>
      <w:r>
        <w:rPr>
          <w:rFonts w:ascii="宋体" w:eastAsia="宋体" w:hAnsi="宋体" w:cs="宋体" w:hint="eastAsia"/>
          <w:b/>
          <w:bCs/>
          <w:color w:val="auto"/>
          <w:sz w:val="24"/>
          <w:szCs w:val="24"/>
        </w:rPr>
        <w:t>1</w:t>
      </w:r>
      <w:r>
        <w:rPr>
          <w:rFonts w:ascii="宋体" w:eastAsia="宋体" w:hAnsi="宋体" w:cs="宋体" w:hint="eastAsia"/>
          <w:b/>
          <w:bCs/>
          <w:color w:val="auto"/>
          <w:sz w:val="24"/>
          <w:szCs w:val="24"/>
        </w:rPr>
        <w:t>、授权代表有效身份证复印件，盖单位公章；</w:t>
      </w:r>
    </w:p>
    <w:p w14:paraId="524F0745" w14:textId="77777777" w:rsidR="00000000" w:rsidRDefault="00106167">
      <w:pPr>
        <w:pStyle w:val="Affc"/>
        <w:spacing w:line="360" w:lineRule="auto"/>
        <w:ind w:firstLineChars="500" w:firstLine="1205"/>
        <w:rPr>
          <w:rFonts w:ascii="宋体" w:eastAsia="宋体" w:hAnsi="宋体" w:cs="宋体" w:hint="eastAsia"/>
          <w:b/>
          <w:bCs/>
          <w:color w:val="auto"/>
          <w:sz w:val="24"/>
          <w:szCs w:val="24"/>
        </w:rPr>
      </w:pPr>
      <w:r>
        <w:rPr>
          <w:rFonts w:ascii="宋体" w:eastAsia="宋体" w:hAnsi="宋体" w:cs="宋体" w:hint="eastAsia"/>
          <w:b/>
          <w:bCs/>
          <w:color w:val="auto"/>
          <w:sz w:val="24"/>
          <w:szCs w:val="24"/>
        </w:rPr>
        <w:t>2</w:t>
      </w:r>
      <w:r>
        <w:rPr>
          <w:rFonts w:ascii="宋体" w:eastAsia="宋体" w:hAnsi="宋体" w:cs="宋体" w:hint="eastAsia"/>
          <w:b/>
          <w:bCs/>
          <w:color w:val="auto"/>
          <w:sz w:val="24"/>
          <w:szCs w:val="24"/>
        </w:rPr>
        <w:t>、投标单位为授权代表缴纳的社保证明资料。资料具体要求为：社保部门出具的原件或社保信息系统相关查询结果的网络打印件，网络打印件加盖单位公章。社保证明材料：投标人为授权代表缴纳的近一个月社保。</w:t>
      </w:r>
    </w:p>
    <w:p w14:paraId="3CD6BC5B" w14:textId="77777777" w:rsidR="00000000" w:rsidRDefault="00106167">
      <w:pPr>
        <w:pStyle w:val="Affc"/>
        <w:spacing w:line="560" w:lineRule="exact"/>
        <w:rPr>
          <w:rFonts w:ascii="宋体" w:eastAsia="宋体" w:hAnsi="宋体" w:cs="宋体" w:hint="eastAsia"/>
          <w:b/>
          <w:color w:val="auto"/>
          <w:sz w:val="28"/>
          <w:szCs w:val="28"/>
          <w:lang w:val="zh-TW"/>
        </w:rPr>
      </w:pPr>
    </w:p>
    <w:p w14:paraId="1504C42E" w14:textId="77777777" w:rsidR="00000000" w:rsidRDefault="00106167">
      <w:pPr>
        <w:pStyle w:val="Affc"/>
        <w:spacing w:line="560" w:lineRule="exact"/>
        <w:rPr>
          <w:rFonts w:ascii="宋体" w:eastAsia="宋体" w:hAnsi="宋体" w:cs="宋体" w:hint="eastAsia"/>
          <w:b/>
          <w:color w:val="auto"/>
          <w:sz w:val="28"/>
          <w:szCs w:val="28"/>
          <w:lang w:val="zh-TW"/>
        </w:rPr>
      </w:pPr>
    </w:p>
    <w:p w14:paraId="72E6D95F" w14:textId="77777777" w:rsidR="00000000" w:rsidRDefault="00106167">
      <w:pPr>
        <w:pStyle w:val="Affc"/>
        <w:spacing w:line="560" w:lineRule="exact"/>
        <w:rPr>
          <w:rFonts w:ascii="宋体" w:eastAsia="宋体" w:hAnsi="宋体" w:cs="宋体" w:hint="eastAsia"/>
          <w:b/>
          <w:bCs/>
          <w:color w:val="auto"/>
          <w:sz w:val="28"/>
          <w:szCs w:val="28"/>
        </w:rPr>
      </w:pPr>
      <w:r>
        <w:rPr>
          <w:rFonts w:ascii="宋体" w:eastAsia="宋体" w:hAnsi="宋体" w:cs="宋体" w:hint="eastAsia"/>
          <w:b/>
          <w:color w:val="auto"/>
          <w:sz w:val="28"/>
          <w:szCs w:val="28"/>
          <w:lang w:val="zh-TW"/>
        </w:rPr>
        <w:t>特别说明：法定代表人授权代表</w:t>
      </w:r>
      <w:r>
        <w:rPr>
          <w:rFonts w:ascii="宋体" w:eastAsia="宋体" w:hAnsi="宋体" w:cs="宋体" w:hint="eastAsia"/>
          <w:b/>
          <w:color w:val="auto"/>
          <w:sz w:val="28"/>
          <w:szCs w:val="28"/>
          <w:lang w:val="zh-TW"/>
        </w:rPr>
        <w:t>参加投标适用</w:t>
      </w:r>
    </w:p>
    <w:p w14:paraId="1D2E085A" w14:textId="77777777" w:rsidR="00000000" w:rsidRDefault="00106167">
      <w:pPr>
        <w:spacing w:line="380" w:lineRule="exact"/>
        <w:ind w:firstLineChars="0" w:firstLine="0"/>
        <w:rPr>
          <w:rFonts w:hAnsi="宋体" w:cs="宋体" w:hint="eastAsia"/>
          <w:b/>
          <w:snapToGrid w:val="0"/>
          <w:sz w:val="24"/>
          <w:szCs w:val="24"/>
        </w:rPr>
      </w:pPr>
    </w:p>
    <w:p w14:paraId="0A031B79" w14:textId="77777777" w:rsidR="00000000" w:rsidRDefault="00106167">
      <w:pPr>
        <w:spacing w:line="380" w:lineRule="exact"/>
        <w:ind w:firstLine="643"/>
        <w:jc w:val="center"/>
        <w:rPr>
          <w:rFonts w:hAnsi="宋体" w:cs="华文细黑" w:hint="eastAsia"/>
          <w:b/>
          <w:snapToGrid w:val="0"/>
          <w:sz w:val="32"/>
          <w:szCs w:val="32"/>
        </w:rPr>
      </w:pPr>
    </w:p>
    <w:p w14:paraId="34419BF8" w14:textId="77777777" w:rsidR="00000000" w:rsidRDefault="00106167">
      <w:pPr>
        <w:pStyle w:val="2"/>
        <w:tabs>
          <w:tab w:val="left" w:pos="567"/>
          <w:tab w:val="left" w:pos="2007"/>
        </w:tabs>
        <w:ind w:firstLineChars="0" w:firstLine="0"/>
        <w:rPr>
          <w:rFonts w:ascii="宋体" w:eastAsia="宋体" w:hAnsi="宋体" w:cs="宋体" w:hint="eastAsia"/>
          <w:bCs/>
          <w:snapToGrid w:val="0"/>
          <w:sz w:val="24"/>
          <w:szCs w:val="24"/>
        </w:rPr>
      </w:pPr>
      <w:r>
        <w:rPr>
          <w:rFonts w:hAnsi="宋体" w:cs="华文细黑"/>
          <w:snapToGrid w:val="0"/>
          <w:sz w:val="24"/>
          <w:szCs w:val="24"/>
        </w:rPr>
        <w:br w:type="page"/>
      </w:r>
      <w:r>
        <w:rPr>
          <w:rFonts w:hAnsi="宋体" w:cs="华文细黑" w:hint="eastAsia"/>
          <w:snapToGrid w:val="0"/>
          <w:sz w:val="24"/>
          <w:szCs w:val="24"/>
        </w:rPr>
        <w:t xml:space="preserve">    </w:t>
      </w:r>
      <w:bookmarkStart w:id="362" w:name="_Toc19284"/>
      <w:bookmarkStart w:id="363" w:name="_Toc483580930"/>
    </w:p>
    <w:p w14:paraId="5409369C" w14:textId="77777777" w:rsidR="00000000" w:rsidRDefault="00106167">
      <w:pPr>
        <w:pStyle w:val="2"/>
        <w:tabs>
          <w:tab w:val="left" w:pos="567"/>
          <w:tab w:val="left" w:pos="2007"/>
        </w:tabs>
        <w:ind w:firstLine="643"/>
        <w:jc w:val="center"/>
        <w:rPr>
          <w:rFonts w:ascii="宋体" w:eastAsia="宋体" w:hAnsi="宋体" w:cs="宋体" w:hint="eastAsia"/>
          <w:sz w:val="32"/>
          <w:szCs w:val="32"/>
        </w:rPr>
      </w:pPr>
      <w:r>
        <w:rPr>
          <w:rFonts w:ascii="宋体" w:eastAsia="宋体" w:hAnsi="宋体" w:cs="宋体" w:hint="eastAsia"/>
          <w:sz w:val="32"/>
          <w:szCs w:val="32"/>
        </w:rPr>
        <w:t>六、投标保证金</w:t>
      </w:r>
      <w:bookmarkEnd w:id="362"/>
      <w:bookmarkEnd w:id="363"/>
    </w:p>
    <w:p w14:paraId="0080DD63" w14:textId="77777777" w:rsidR="00000000" w:rsidRDefault="00106167">
      <w:pPr>
        <w:ind w:firstLine="480"/>
        <w:rPr>
          <w:rFonts w:hAnsi="宋体" w:cs="仿宋_GB2312" w:hint="eastAsia"/>
          <w:bCs/>
          <w:sz w:val="24"/>
          <w:szCs w:val="24"/>
          <w:u w:val="single"/>
        </w:rPr>
      </w:pPr>
    </w:p>
    <w:p w14:paraId="6AB9C2DA" w14:textId="77777777" w:rsidR="00000000" w:rsidRDefault="00106167">
      <w:pPr>
        <w:ind w:firstLineChars="100" w:firstLine="240"/>
        <w:rPr>
          <w:rFonts w:hAnsi="宋体" w:cs="宋体" w:hint="eastAsia"/>
          <w:bCs/>
          <w:sz w:val="24"/>
          <w:szCs w:val="24"/>
        </w:rPr>
      </w:pPr>
      <w:r>
        <w:rPr>
          <w:rFonts w:hAnsi="宋体" w:cs="宋体" w:hint="eastAsia"/>
          <w:bCs/>
          <w:sz w:val="24"/>
          <w:szCs w:val="24"/>
          <w:u w:val="single"/>
          <w:lang w:val="zh-TW"/>
        </w:rPr>
        <w:t>招标代理机构名称</w:t>
      </w:r>
      <w:r>
        <w:rPr>
          <w:rFonts w:hAnsi="宋体" w:cs="宋体" w:hint="eastAsia"/>
          <w:bCs/>
          <w:sz w:val="24"/>
          <w:szCs w:val="24"/>
          <w:u w:val="single"/>
          <w:lang w:val="zh-TW"/>
        </w:rPr>
        <w:t xml:space="preserve">     </w:t>
      </w:r>
      <w:r>
        <w:rPr>
          <w:rFonts w:hAnsi="宋体" w:cs="宋体" w:hint="eastAsia"/>
          <w:bCs/>
          <w:sz w:val="24"/>
          <w:szCs w:val="24"/>
        </w:rPr>
        <w:t>：</w:t>
      </w:r>
    </w:p>
    <w:p w14:paraId="7375259F" w14:textId="77777777" w:rsidR="00000000" w:rsidRDefault="00106167">
      <w:pPr>
        <w:ind w:firstLine="480"/>
        <w:rPr>
          <w:rFonts w:hAnsi="宋体" w:cs="宋体" w:hint="eastAsia"/>
          <w:bCs/>
          <w:sz w:val="24"/>
          <w:szCs w:val="24"/>
        </w:rPr>
      </w:pPr>
    </w:p>
    <w:p w14:paraId="703136CD" w14:textId="77777777" w:rsidR="00000000" w:rsidRDefault="00106167">
      <w:pPr>
        <w:ind w:firstLine="480"/>
        <w:rPr>
          <w:rFonts w:hAnsi="宋体" w:cs="宋体" w:hint="eastAsia"/>
          <w:bCs/>
          <w:sz w:val="24"/>
          <w:szCs w:val="24"/>
        </w:rPr>
      </w:pPr>
      <w:r>
        <w:rPr>
          <w:rFonts w:hAnsi="宋体" w:cs="宋体" w:hint="eastAsia"/>
          <w:bCs/>
          <w:sz w:val="24"/>
          <w:szCs w:val="24"/>
        </w:rPr>
        <w:t>本投标人自愿参加</w:t>
      </w:r>
      <w:r>
        <w:rPr>
          <w:rFonts w:hAnsi="宋体" w:cs="宋体" w:hint="eastAsia"/>
          <w:bCs/>
          <w:sz w:val="24"/>
          <w:szCs w:val="24"/>
          <w:u w:val="single"/>
        </w:rPr>
        <w:t xml:space="preserve">             </w:t>
      </w:r>
      <w:r>
        <w:rPr>
          <w:rFonts w:hAnsi="宋体" w:cs="宋体" w:hint="eastAsia"/>
          <w:bCs/>
          <w:sz w:val="24"/>
          <w:szCs w:val="24"/>
          <w:u w:val="single"/>
        </w:rPr>
        <w:t>（项目名称、招标编号）</w:t>
      </w:r>
      <w:r>
        <w:rPr>
          <w:rFonts w:hAnsi="宋体" w:cs="宋体" w:hint="eastAsia"/>
          <w:bCs/>
          <w:sz w:val="24"/>
          <w:szCs w:val="24"/>
          <w:u w:val="single"/>
        </w:rPr>
        <w:t xml:space="preserve">          </w:t>
      </w:r>
      <w:r>
        <w:rPr>
          <w:rFonts w:hAnsi="宋体" w:cs="宋体" w:hint="eastAsia"/>
          <w:bCs/>
          <w:sz w:val="24"/>
          <w:szCs w:val="24"/>
        </w:rPr>
        <w:t>的投标，并按招标文件要求交纳投标保证金，金额为人民币（大写）</w:t>
      </w:r>
      <w:r>
        <w:rPr>
          <w:rFonts w:hAnsi="宋体" w:cs="宋体" w:hint="eastAsia"/>
          <w:bCs/>
          <w:sz w:val="24"/>
          <w:szCs w:val="24"/>
          <w:u w:val="single"/>
        </w:rPr>
        <w:t xml:space="preserve">          </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u w:val="single"/>
        </w:rPr>
        <w:t xml:space="preserve">          </w:t>
      </w:r>
      <w:r>
        <w:rPr>
          <w:rFonts w:hAnsi="宋体" w:cs="宋体" w:hint="eastAsia"/>
          <w:bCs/>
          <w:sz w:val="24"/>
          <w:szCs w:val="24"/>
        </w:rPr>
        <w:t>）。</w:t>
      </w:r>
    </w:p>
    <w:p w14:paraId="2B1041FF" w14:textId="77777777" w:rsidR="00000000" w:rsidRDefault="00106167">
      <w:pPr>
        <w:ind w:firstLine="480"/>
        <w:rPr>
          <w:rFonts w:hAnsi="宋体" w:cs="宋体" w:hint="eastAsia"/>
          <w:bCs/>
          <w:sz w:val="24"/>
          <w:szCs w:val="24"/>
        </w:rPr>
      </w:pPr>
      <w:r>
        <w:rPr>
          <w:rFonts w:hAnsi="宋体" w:cs="宋体" w:hint="eastAsia"/>
          <w:bCs/>
          <w:sz w:val="24"/>
          <w:szCs w:val="24"/>
        </w:rPr>
        <w:t>本投标人承诺所交纳投标保证金是本公司以转账方式交纳的，若有虚假，由此引起的一切责任均由我公司承担。</w:t>
      </w:r>
    </w:p>
    <w:p w14:paraId="29C0A04A" w14:textId="77777777" w:rsidR="00000000" w:rsidRDefault="00106167">
      <w:pPr>
        <w:ind w:firstLine="480"/>
        <w:rPr>
          <w:rFonts w:hAnsi="宋体" w:cs="宋体" w:hint="eastAsia"/>
          <w:bCs/>
          <w:sz w:val="24"/>
          <w:szCs w:val="24"/>
        </w:rPr>
      </w:pPr>
    </w:p>
    <w:p w14:paraId="5DD209C1" w14:textId="77777777" w:rsidR="00000000" w:rsidRDefault="00106167">
      <w:pPr>
        <w:ind w:firstLineChars="0" w:firstLine="0"/>
        <w:rPr>
          <w:rFonts w:hAnsi="宋体" w:cs="宋体" w:hint="eastAsia"/>
          <w:bCs/>
          <w:sz w:val="24"/>
          <w:szCs w:val="24"/>
        </w:rPr>
      </w:pPr>
    </w:p>
    <w:p w14:paraId="5DCD06E8" w14:textId="77777777" w:rsidR="00000000" w:rsidRDefault="00106167">
      <w:pPr>
        <w:ind w:firstLine="480"/>
        <w:rPr>
          <w:rFonts w:hAnsi="宋体" w:cs="宋体" w:hint="eastAsia"/>
          <w:bCs/>
          <w:sz w:val="24"/>
          <w:szCs w:val="24"/>
        </w:rPr>
      </w:pPr>
      <w:r>
        <w:rPr>
          <w:rFonts w:hAnsi="宋体" w:cs="宋体" w:hint="eastAsia"/>
          <w:bCs/>
          <w:sz w:val="24"/>
          <w:szCs w:val="24"/>
        </w:rPr>
        <w:t>投</w:t>
      </w:r>
      <w:r>
        <w:rPr>
          <w:rFonts w:hAnsi="宋体" w:cs="宋体" w:hint="eastAsia"/>
          <w:bCs/>
          <w:sz w:val="24"/>
          <w:szCs w:val="24"/>
        </w:rPr>
        <w:t xml:space="preserve"> </w:t>
      </w:r>
      <w:r>
        <w:rPr>
          <w:rFonts w:hAnsi="宋体" w:cs="宋体" w:hint="eastAsia"/>
          <w:bCs/>
          <w:sz w:val="24"/>
          <w:szCs w:val="24"/>
        </w:rPr>
        <w:t>标</w:t>
      </w:r>
      <w:r>
        <w:rPr>
          <w:rFonts w:hAnsi="宋体" w:cs="宋体" w:hint="eastAsia"/>
          <w:bCs/>
          <w:sz w:val="24"/>
          <w:szCs w:val="24"/>
        </w:rPr>
        <w:t xml:space="preserve"> </w:t>
      </w:r>
      <w:r>
        <w:rPr>
          <w:rFonts w:hAnsi="宋体" w:cs="宋体" w:hint="eastAsia"/>
          <w:bCs/>
          <w:sz w:val="24"/>
          <w:szCs w:val="24"/>
        </w:rPr>
        <w:t>人名称：（盖单位公章）</w:t>
      </w:r>
      <w:r>
        <w:rPr>
          <w:rFonts w:hAnsi="宋体" w:cs="宋体" w:hint="eastAsia"/>
          <w:bCs/>
          <w:sz w:val="24"/>
          <w:szCs w:val="24"/>
          <w:u w:val="single"/>
        </w:rPr>
        <w:t xml:space="preserve">                           </w:t>
      </w:r>
    </w:p>
    <w:p w14:paraId="1D8ECB4C" w14:textId="77777777" w:rsidR="00000000" w:rsidRDefault="00106167">
      <w:pPr>
        <w:ind w:firstLine="480"/>
        <w:jc w:val="left"/>
        <w:rPr>
          <w:rFonts w:hAnsi="宋体" w:cs="宋体" w:hint="eastAsia"/>
          <w:bCs/>
          <w:sz w:val="24"/>
          <w:szCs w:val="24"/>
        </w:rPr>
      </w:pPr>
      <w:r>
        <w:rPr>
          <w:rFonts w:hAnsi="宋体" w:cs="宋体" w:hint="eastAsia"/>
          <w:bCs/>
          <w:sz w:val="24"/>
          <w:szCs w:val="24"/>
        </w:rPr>
        <w:t xml:space="preserve"> </w:t>
      </w:r>
    </w:p>
    <w:p w14:paraId="0A19F45C" w14:textId="77777777" w:rsidR="00000000" w:rsidRDefault="00106167">
      <w:pPr>
        <w:ind w:firstLine="480"/>
        <w:jc w:val="left"/>
        <w:rPr>
          <w:rFonts w:hAnsi="宋体" w:cs="宋体" w:hint="eastAsia"/>
          <w:bCs/>
          <w:sz w:val="24"/>
          <w:szCs w:val="24"/>
        </w:rPr>
      </w:pPr>
      <w:r>
        <w:rPr>
          <w:rFonts w:hAnsi="宋体" w:cs="宋体" w:hint="eastAsia"/>
          <w:bCs/>
          <w:sz w:val="24"/>
          <w:szCs w:val="24"/>
        </w:rPr>
        <w:t>法定代表人或授权代表：</w:t>
      </w:r>
      <w:r>
        <w:rPr>
          <w:rFonts w:hAnsi="宋体" w:cs="宋体" w:hint="eastAsia"/>
          <w:bCs/>
          <w:sz w:val="24"/>
          <w:szCs w:val="24"/>
          <w:u w:val="single"/>
        </w:rPr>
        <w:t xml:space="preserve">          </w:t>
      </w:r>
      <w:r>
        <w:rPr>
          <w:rFonts w:hAnsi="宋体" w:cs="宋体" w:hint="eastAsia"/>
          <w:bCs/>
          <w:sz w:val="24"/>
          <w:szCs w:val="24"/>
          <w:u w:val="single"/>
        </w:rPr>
        <w:t xml:space="preserve">    </w:t>
      </w:r>
      <w:r>
        <w:rPr>
          <w:rFonts w:hAnsi="宋体" w:cs="宋体" w:hint="eastAsia"/>
          <w:bCs/>
          <w:sz w:val="24"/>
          <w:szCs w:val="24"/>
        </w:rPr>
        <w:t>（签字）</w:t>
      </w:r>
    </w:p>
    <w:p w14:paraId="20C0276B" w14:textId="77777777" w:rsidR="00000000" w:rsidRDefault="00106167">
      <w:pPr>
        <w:ind w:firstLine="480"/>
        <w:jc w:val="center"/>
        <w:rPr>
          <w:rFonts w:hAnsi="宋体" w:cs="宋体" w:hint="eastAsia"/>
          <w:bCs/>
          <w:sz w:val="24"/>
          <w:szCs w:val="24"/>
        </w:rPr>
      </w:pPr>
    </w:p>
    <w:p w14:paraId="06B4FDFB" w14:textId="77777777" w:rsidR="00000000" w:rsidRDefault="00106167">
      <w:pPr>
        <w:ind w:firstLine="480"/>
        <w:jc w:val="left"/>
        <w:rPr>
          <w:rFonts w:hAnsi="宋体" w:cs="宋体" w:hint="eastAsia"/>
          <w:bCs/>
          <w:sz w:val="24"/>
          <w:szCs w:val="24"/>
        </w:rPr>
      </w:pPr>
      <w:r>
        <w:rPr>
          <w:rFonts w:hAnsi="宋体" w:cs="宋体" w:hint="eastAsia"/>
          <w:bCs/>
          <w:sz w:val="24"/>
          <w:szCs w:val="24"/>
        </w:rPr>
        <w:t>日期：</w:t>
      </w:r>
      <w:r>
        <w:rPr>
          <w:rFonts w:hAnsi="宋体" w:cs="宋体" w:hint="eastAsia"/>
          <w:bCs/>
          <w:sz w:val="24"/>
          <w:szCs w:val="24"/>
        </w:rPr>
        <w:t xml:space="preserve"> </w:t>
      </w:r>
      <w:r>
        <w:rPr>
          <w:rFonts w:hAnsi="宋体" w:cs="宋体" w:hint="eastAsia"/>
          <w:bCs/>
          <w:sz w:val="24"/>
          <w:szCs w:val="24"/>
          <w:u w:val="single"/>
        </w:rPr>
        <w:t xml:space="preserve">     </w:t>
      </w:r>
      <w:r>
        <w:rPr>
          <w:rFonts w:hAnsi="宋体" w:cs="宋体" w:hint="eastAsia"/>
          <w:bCs/>
          <w:sz w:val="24"/>
          <w:szCs w:val="24"/>
        </w:rPr>
        <w:t>年</w:t>
      </w:r>
      <w:r>
        <w:rPr>
          <w:rFonts w:hAnsi="宋体" w:cs="宋体" w:hint="eastAsia"/>
          <w:bCs/>
          <w:sz w:val="24"/>
          <w:szCs w:val="24"/>
          <w:u w:val="single"/>
        </w:rPr>
        <w:t xml:space="preserve">     </w:t>
      </w:r>
      <w:r>
        <w:rPr>
          <w:rFonts w:hAnsi="宋体" w:cs="宋体" w:hint="eastAsia"/>
          <w:bCs/>
          <w:sz w:val="24"/>
          <w:szCs w:val="24"/>
        </w:rPr>
        <w:t>月</w:t>
      </w:r>
      <w:r>
        <w:rPr>
          <w:rFonts w:hAnsi="宋体" w:cs="宋体" w:hint="eastAsia"/>
          <w:bCs/>
          <w:sz w:val="24"/>
          <w:szCs w:val="24"/>
          <w:u w:val="single"/>
        </w:rPr>
        <w:t xml:space="preserve">     </w:t>
      </w:r>
      <w:r>
        <w:rPr>
          <w:rFonts w:hAnsi="宋体" w:cs="宋体" w:hint="eastAsia"/>
          <w:bCs/>
          <w:sz w:val="24"/>
          <w:szCs w:val="24"/>
        </w:rPr>
        <w:t>日</w:t>
      </w:r>
    </w:p>
    <w:p w14:paraId="68802BF2" w14:textId="77777777" w:rsidR="00000000" w:rsidRDefault="00106167">
      <w:pPr>
        <w:pStyle w:val="21"/>
        <w:spacing w:beforeLines="100" w:before="312" w:afterLines="100" w:after="312" w:line="240" w:lineRule="auto"/>
        <w:ind w:firstLineChars="0" w:firstLine="0"/>
        <w:jc w:val="left"/>
        <w:rPr>
          <w:rFonts w:ascii="宋体" w:hAnsi="宋体"/>
          <w:snapToGrid w:val="0"/>
          <w:sz w:val="24"/>
          <w:szCs w:val="24"/>
        </w:rPr>
      </w:pPr>
    </w:p>
    <w:p w14:paraId="1822D1BC" w14:textId="77777777" w:rsidR="00000000" w:rsidRDefault="00106167">
      <w:pPr>
        <w:ind w:firstLine="562"/>
        <w:rPr>
          <w:rFonts w:hAnsi="宋体" w:cs="宋体" w:hint="eastAsia"/>
          <w:b/>
          <w:bCs/>
          <w:sz w:val="28"/>
          <w:szCs w:val="28"/>
        </w:rPr>
      </w:pPr>
      <w:r>
        <w:rPr>
          <w:rFonts w:hAnsi="宋体" w:cs="宋体" w:hint="eastAsia"/>
          <w:b/>
          <w:bCs/>
          <w:sz w:val="28"/>
          <w:szCs w:val="28"/>
        </w:rPr>
        <w:t>附</w:t>
      </w:r>
      <w:r>
        <w:rPr>
          <w:rFonts w:hAnsi="宋体" w:cs="宋体" w:hint="eastAsia"/>
          <w:b/>
          <w:bCs/>
          <w:sz w:val="28"/>
          <w:szCs w:val="28"/>
        </w:rPr>
        <w:t>:</w:t>
      </w:r>
      <w:r>
        <w:rPr>
          <w:rFonts w:hAnsi="宋体" w:cs="宋体" w:hint="eastAsia"/>
          <w:b/>
          <w:bCs/>
          <w:sz w:val="28"/>
          <w:szCs w:val="28"/>
        </w:rPr>
        <w:t>银行转账凭证复印件。</w:t>
      </w:r>
    </w:p>
    <w:p w14:paraId="0AD4E594" w14:textId="77777777" w:rsidR="00000000" w:rsidRDefault="00106167">
      <w:pPr>
        <w:ind w:firstLine="480"/>
        <w:rPr>
          <w:rFonts w:hAnsi="宋体"/>
          <w:snapToGrid w:val="0"/>
          <w:sz w:val="24"/>
          <w:szCs w:val="24"/>
        </w:rPr>
      </w:pPr>
    </w:p>
    <w:p w14:paraId="24780ECC" w14:textId="77777777" w:rsidR="00000000" w:rsidRDefault="00106167">
      <w:pPr>
        <w:ind w:firstLine="480"/>
        <w:rPr>
          <w:rFonts w:hAnsi="宋体"/>
          <w:snapToGrid w:val="0"/>
          <w:sz w:val="24"/>
          <w:szCs w:val="24"/>
        </w:rPr>
      </w:pPr>
    </w:p>
    <w:p w14:paraId="2CDC6C25" w14:textId="77777777" w:rsidR="00000000" w:rsidRDefault="00106167">
      <w:pPr>
        <w:spacing w:line="380" w:lineRule="exact"/>
        <w:ind w:firstLineChars="0" w:firstLine="0"/>
        <w:jc w:val="center"/>
        <w:rPr>
          <w:rFonts w:hAnsi="宋体" w:cs="华文细黑" w:hint="eastAsia"/>
          <w:snapToGrid w:val="0"/>
          <w:sz w:val="24"/>
          <w:szCs w:val="24"/>
        </w:rPr>
      </w:pPr>
    </w:p>
    <w:p w14:paraId="1F2D9E96" w14:textId="77777777" w:rsidR="00000000" w:rsidRDefault="00106167">
      <w:pPr>
        <w:spacing w:line="380" w:lineRule="exact"/>
        <w:ind w:firstLineChars="0" w:firstLine="0"/>
        <w:jc w:val="center"/>
        <w:rPr>
          <w:rFonts w:hAnsi="宋体" w:cs="华文细黑" w:hint="eastAsia"/>
          <w:snapToGrid w:val="0"/>
          <w:sz w:val="24"/>
          <w:szCs w:val="24"/>
        </w:rPr>
      </w:pPr>
    </w:p>
    <w:p w14:paraId="34299D7C" w14:textId="77777777" w:rsidR="00000000" w:rsidRDefault="00106167">
      <w:pPr>
        <w:spacing w:line="380" w:lineRule="exact"/>
        <w:ind w:firstLineChars="0" w:firstLine="0"/>
        <w:jc w:val="center"/>
        <w:rPr>
          <w:rFonts w:hAnsi="宋体" w:cs="华文细黑" w:hint="eastAsia"/>
          <w:snapToGrid w:val="0"/>
          <w:sz w:val="24"/>
          <w:szCs w:val="24"/>
        </w:rPr>
      </w:pPr>
    </w:p>
    <w:p w14:paraId="3B8B7258" w14:textId="77777777" w:rsidR="00000000" w:rsidRDefault="00106167">
      <w:pPr>
        <w:spacing w:line="380" w:lineRule="exact"/>
        <w:ind w:firstLineChars="0" w:firstLine="0"/>
        <w:jc w:val="center"/>
        <w:rPr>
          <w:rFonts w:hAnsi="宋体" w:cs="华文细黑" w:hint="eastAsia"/>
          <w:snapToGrid w:val="0"/>
          <w:sz w:val="24"/>
          <w:szCs w:val="24"/>
        </w:rPr>
      </w:pPr>
    </w:p>
    <w:p w14:paraId="6FAE5AB4" w14:textId="77777777" w:rsidR="00000000" w:rsidRDefault="00106167">
      <w:pPr>
        <w:spacing w:line="380" w:lineRule="exact"/>
        <w:ind w:firstLineChars="0" w:firstLine="0"/>
        <w:jc w:val="center"/>
        <w:rPr>
          <w:rFonts w:hAnsi="宋体" w:cs="华文细黑" w:hint="eastAsia"/>
          <w:snapToGrid w:val="0"/>
          <w:sz w:val="24"/>
          <w:szCs w:val="24"/>
        </w:rPr>
      </w:pPr>
    </w:p>
    <w:p w14:paraId="0EDAA933" w14:textId="77777777" w:rsidR="00000000" w:rsidRDefault="00106167">
      <w:pPr>
        <w:spacing w:line="380" w:lineRule="exact"/>
        <w:ind w:firstLineChars="0" w:firstLine="0"/>
        <w:jc w:val="center"/>
        <w:rPr>
          <w:rFonts w:hAnsi="宋体" w:cs="华文细黑" w:hint="eastAsia"/>
          <w:snapToGrid w:val="0"/>
          <w:sz w:val="24"/>
          <w:szCs w:val="24"/>
        </w:rPr>
      </w:pPr>
    </w:p>
    <w:p w14:paraId="7599BC1A" w14:textId="77777777" w:rsidR="00000000" w:rsidRDefault="00106167">
      <w:pPr>
        <w:spacing w:line="380" w:lineRule="exact"/>
        <w:ind w:firstLineChars="0" w:firstLine="0"/>
        <w:jc w:val="center"/>
        <w:rPr>
          <w:rFonts w:hAnsi="宋体" w:cs="华文细黑" w:hint="eastAsia"/>
          <w:snapToGrid w:val="0"/>
          <w:sz w:val="24"/>
          <w:szCs w:val="24"/>
        </w:rPr>
      </w:pPr>
    </w:p>
    <w:p w14:paraId="25D22297" w14:textId="77777777" w:rsidR="00000000" w:rsidRDefault="00106167">
      <w:pPr>
        <w:pStyle w:val="2"/>
        <w:tabs>
          <w:tab w:val="left" w:pos="567"/>
          <w:tab w:val="left" w:pos="2007"/>
        </w:tabs>
        <w:ind w:firstLine="643"/>
        <w:jc w:val="center"/>
        <w:rPr>
          <w:rFonts w:ascii="宋体" w:eastAsia="宋体" w:hAnsi="宋体" w:cs="宋体" w:hint="eastAsia"/>
          <w:sz w:val="32"/>
          <w:szCs w:val="32"/>
        </w:rPr>
      </w:pPr>
      <w:r>
        <w:rPr>
          <w:rFonts w:ascii="宋体" w:eastAsia="宋体" w:hAnsi="宋体" w:cs="宋体" w:hint="eastAsia"/>
          <w:sz w:val="32"/>
          <w:szCs w:val="32"/>
        </w:rPr>
        <w:t>七、投标人基本情况表</w:t>
      </w:r>
    </w:p>
    <w:p w14:paraId="0985B920" w14:textId="77777777" w:rsidR="00000000" w:rsidRDefault="00106167">
      <w:pPr>
        <w:spacing w:line="380" w:lineRule="exact"/>
        <w:ind w:firstLineChars="0" w:firstLine="0"/>
        <w:jc w:val="center"/>
        <w:rPr>
          <w:rFonts w:hAnsi="宋体"/>
          <w:b/>
          <w:bCs/>
          <w:sz w:val="32"/>
          <w:szCs w:val="32"/>
        </w:rPr>
      </w:pPr>
    </w:p>
    <w:tbl>
      <w:tblPr>
        <w:tblW w:w="0" w:type="auto"/>
        <w:tblInd w:w="-13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09"/>
        <w:gridCol w:w="885"/>
        <w:gridCol w:w="249"/>
        <w:gridCol w:w="1060"/>
        <w:gridCol w:w="1348"/>
        <w:gridCol w:w="8"/>
        <w:gridCol w:w="1425"/>
        <w:gridCol w:w="1266"/>
        <w:gridCol w:w="1150"/>
      </w:tblGrid>
      <w:tr w:rsidR="00000000" w14:paraId="7CF82875" w14:textId="77777777">
        <w:trPr>
          <w:cantSplit/>
          <w:trHeight w:val="397"/>
        </w:trPr>
        <w:tc>
          <w:tcPr>
            <w:tcW w:w="1809" w:type="dxa"/>
            <w:vAlign w:val="center"/>
          </w:tcPr>
          <w:p w14:paraId="6A1BB1ED" w14:textId="77777777" w:rsidR="00000000" w:rsidRDefault="00106167">
            <w:pPr>
              <w:ind w:firstLineChars="0" w:firstLine="0"/>
              <w:rPr>
                <w:rFonts w:hAnsi="宋体"/>
                <w:sz w:val="24"/>
              </w:rPr>
            </w:pPr>
            <w:r>
              <w:rPr>
                <w:rFonts w:hAnsi="宋体" w:hint="eastAsia"/>
                <w:sz w:val="24"/>
              </w:rPr>
              <w:t>投标人名称</w:t>
            </w:r>
          </w:p>
        </w:tc>
        <w:tc>
          <w:tcPr>
            <w:tcW w:w="7391" w:type="dxa"/>
            <w:gridSpan w:val="8"/>
            <w:vAlign w:val="center"/>
          </w:tcPr>
          <w:p w14:paraId="4385BEDE" w14:textId="77777777" w:rsidR="00000000" w:rsidRDefault="00106167">
            <w:pPr>
              <w:ind w:firstLine="480"/>
              <w:rPr>
                <w:rFonts w:hAnsi="宋体"/>
                <w:sz w:val="24"/>
              </w:rPr>
            </w:pPr>
          </w:p>
        </w:tc>
      </w:tr>
      <w:tr w:rsidR="00000000" w14:paraId="544FB2F8" w14:textId="77777777">
        <w:trPr>
          <w:cantSplit/>
          <w:trHeight w:val="397"/>
        </w:trPr>
        <w:tc>
          <w:tcPr>
            <w:tcW w:w="1809" w:type="dxa"/>
            <w:vAlign w:val="center"/>
          </w:tcPr>
          <w:p w14:paraId="5734FA3A" w14:textId="77777777" w:rsidR="00000000" w:rsidRDefault="00106167">
            <w:pPr>
              <w:ind w:firstLineChars="0" w:firstLine="0"/>
              <w:rPr>
                <w:rFonts w:hAnsi="宋体"/>
                <w:sz w:val="24"/>
              </w:rPr>
            </w:pPr>
            <w:r>
              <w:rPr>
                <w:rFonts w:hAnsi="宋体" w:hint="eastAsia"/>
                <w:sz w:val="24"/>
              </w:rPr>
              <w:t>注册地址</w:t>
            </w:r>
          </w:p>
        </w:tc>
        <w:tc>
          <w:tcPr>
            <w:tcW w:w="3550" w:type="dxa"/>
            <w:gridSpan w:val="5"/>
            <w:vAlign w:val="center"/>
          </w:tcPr>
          <w:p w14:paraId="2670684D" w14:textId="77777777" w:rsidR="00000000" w:rsidRDefault="00106167">
            <w:pPr>
              <w:ind w:firstLine="480"/>
              <w:rPr>
                <w:rFonts w:hAnsi="宋体"/>
                <w:sz w:val="24"/>
              </w:rPr>
            </w:pPr>
          </w:p>
        </w:tc>
        <w:tc>
          <w:tcPr>
            <w:tcW w:w="1425" w:type="dxa"/>
            <w:vAlign w:val="center"/>
          </w:tcPr>
          <w:p w14:paraId="415E14A9" w14:textId="77777777" w:rsidR="00000000" w:rsidRDefault="00106167">
            <w:pPr>
              <w:ind w:firstLineChars="0" w:firstLine="0"/>
              <w:rPr>
                <w:rFonts w:hAnsi="宋体"/>
                <w:sz w:val="24"/>
              </w:rPr>
            </w:pPr>
            <w:r>
              <w:rPr>
                <w:rFonts w:hAnsi="宋体" w:hint="eastAsia"/>
                <w:sz w:val="24"/>
              </w:rPr>
              <w:t>邮政编码</w:t>
            </w:r>
          </w:p>
        </w:tc>
        <w:tc>
          <w:tcPr>
            <w:tcW w:w="2416" w:type="dxa"/>
            <w:gridSpan w:val="2"/>
            <w:vAlign w:val="center"/>
          </w:tcPr>
          <w:p w14:paraId="514B6432" w14:textId="77777777" w:rsidR="00000000" w:rsidRDefault="00106167">
            <w:pPr>
              <w:ind w:firstLine="480"/>
              <w:rPr>
                <w:rFonts w:hAnsi="宋体"/>
                <w:sz w:val="24"/>
              </w:rPr>
            </w:pPr>
          </w:p>
        </w:tc>
      </w:tr>
      <w:tr w:rsidR="00000000" w14:paraId="026A72B6" w14:textId="77777777">
        <w:trPr>
          <w:cantSplit/>
          <w:trHeight w:val="379"/>
        </w:trPr>
        <w:tc>
          <w:tcPr>
            <w:tcW w:w="1809" w:type="dxa"/>
            <w:vMerge w:val="restart"/>
            <w:vAlign w:val="center"/>
          </w:tcPr>
          <w:p w14:paraId="1091C803" w14:textId="77777777" w:rsidR="00000000" w:rsidRDefault="00106167">
            <w:pPr>
              <w:ind w:firstLineChars="0" w:firstLine="0"/>
              <w:rPr>
                <w:rFonts w:hAnsi="宋体"/>
                <w:sz w:val="24"/>
              </w:rPr>
            </w:pPr>
            <w:r>
              <w:rPr>
                <w:rFonts w:hAnsi="宋体" w:hint="eastAsia"/>
                <w:sz w:val="24"/>
              </w:rPr>
              <w:t>联系方式</w:t>
            </w:r>
          </w:p>
        </w:tc>
        <w:tc>
          <w:tcPr>
            <w:tcW w:w="1134" w:type="dxa"/>
            <w:gridSpan w:val="2"/>
            <w:vAlign w:val="center"/>
          </w:tcPr>
          <w:p w14:paraId="43B2CE7E" w14:textId="77777777" w:rsidR="00000000" w:rsidRDefault="00106167">
            <w:pPr>
              <w:ind w:firstLineChars="0" w:firstLine="0"/>
              <w:rPr>
                <w:rFonts w:hAnsi="宋体"/>
                <w:sz w:val="24"/>
              </w:rPr>
            </w:pPr>
            <w:r>
              <w:rPr>
                <w:rFonts w:hAnsi="宋体" w:hint="eastAsia"/>
                <w:sz w:val="24"/>
              </w:rPr>
              <w:t>联系人</w:t>
            </w:r>
          </w:p>
        </w:tc>
        <w:tc>
          <w:tcPr>
            <w:tcW w:w="2408" w:type="dxa"/>
            <w:gridSpan w:val="2"/>
            <w:vAlign w:val="center"/>
          </w:tcPr>
          <w:p w14:paraId="3DA8827A" w14:textId="77777777" w:rsidR="00000000" w:rsidRDefault="00106167">
            <w:pPr>
              <w:ind w:firstLine="480"/>
              <w:rPr>
                <w:rFonts w:hAnsi="宋体"/>
                <w:sz w:val="24"/>
              </w:rPr>
            </w:pPr>
          </w:p>
        </w:tc>
        <w:tc>
          <w:tcPr>
            <w:tcW w:w="1433" w:type="dxa"/>
            <w:gridSpan w:val="2"/>
            <w:vAlign w:val="center"/>
          </w:tcPr>
          <w:p w14:paraId="04A25FD6" w14:textId="77777777" w:rsidR="00000000" w:rsidRDefault="00106167">
            <w:pPr>
              <w:ind w:firstLineChars="0" w:firstLine="0"/>
              <w:rPr>
                <w:rFonts w:hAnsi="宋体"/>
                <w:sz w:val="24"/>
              </w:rPr>
            </w:pPr>
            <w:r>
              <w:rPr>
                <w:rFonts w:hAnsi="宋体" w:hint="eastAsia"/>
                <w:sz w:val="24"/>
              </w:rPr>
              <w:t>电话</w:t>
            </w:r>
          </w:p>
        </w:tc>
        <w:tc>
          <w:tcPr>
            <w:tcW w:w="2416" w:type="dxa"/>
            <w:gridSpan w:val="2"/>
            <w:vAlign w:val="center"/>
          </w:tcPr>
          <w:p w14:paraId="64433C3A" w14:textId="77777777" w:rsidR="00000000" w:rsidRDefault="00106167">
            <w:pPr>
              <w:ind w:firstLine="480"/>
              <w:rPr>
                <w:rFonts w:hAnsi="宋体"/>
                <w:sz w:val="24"/>
              </w:rPr>
            </w:pPr>
          </w:p>
        </w:tc>
      </w:tr>
      <w:tr w:rsidR="00000000" w14:paraId="52035055" w14:textId="77777777">
        <w:trPr>
          <w:cantSplit/>
          <w:trHeight w:val="127"/>
        </w:trPr>
        <w:tc>
          <w:tcPr>
            <w:tcW w:w="1809" w:type="dxa"/>
            <w:vMerge/>
            <w:vAlign w:val="center"/>
          </w:tcPr>
          <w:p w14:paraId="48BF6A56" w14:textId="77777777" w:rsidR="00000000" w:rsidRDefault="00106167">
            <w:pPr>
              <w:ind w:firstLine="480"/>
              <w:rPr>
                <w:rFonts w:hAnsi="宋体"/>
                <w:sz w:val="24"/>
              </w:rPr>
            </w:pPr>
          </w:p>
        </w:tc>
        <w:tc>
          <w:tcPr>
            <w:tcW w:w="1134" w:type="dxa"/>
            <w:gridSpan w:val="2"/>
            <w:vAlign w:val="center"/>
          </w:tcPr>
          <w:p w14:paraId="725F4440" w14:textId="77777777" w:rsidR="00000000" w:rsidRDefault="00106167">
            <w:pPr>
              <w:ind w:firstLineChars="0" w:firstLine="0"/>
              <w:rPr>
                <w:rFonts w:hAnsi="宋体"/>
                <w:sz w:val="24"/>
              </w:rPr>
            </w:pPr>
            <w:r>
              <w:rPr>
                <w:rFonts w:hAnsi="宋体" w:hint="eastAsia"/>
                <w:sz w:val="24"/>
              </w:rPr>
              <w:t>传真</w:t>
            </w:r>
          </w:p>
        </w:tc>
        <w:tc>
          <w:tcPr>
            <w:tcW w:w="2408" w:type="dxa"/>
            <w:gridSpan w:val="2"/>
            <w:vAlign w:val="center"/>
          </w:tcPr>
          <w:p w14:paraId="4BCA4861" w14:textId="77777777" w:rsidR="00000000" w:rsidRDefault="00106167">
            <w:pPr>
              <w:ind w:firstLine="480"/>
              <w:rPr>
                <w:rFonts w:hAnsi="宋体"/>
                <w:sz w:val="24"/>
              </w:rPr>
            </w:pPr>
          </w:p>
        </w:tc>
        <w:tc>
          <w:tcPr>
            <w:tcW w:w="1433" w:type="dxa"/>
            <w:gridSpan w:val="2"/>
            <w:vAlign w:val="center"/>
          </w:tcPr>
          <w:p w14:paraId="2A479844" w14:textId="77777777" w:rsidR="00000000" w:rsidRDefault="00106167">
            <w:pPr>
              <w:ind w:firstLineChars="0" w:firstLine="0"/>
              <w:rPr>
                <w:rFonts w:hAnsi="宋体"/>
                <w:sz w:val="24"/>
              </w:rPr>
            </w:pPr>
            <w:r>
              <w:rPr>
                <w:rFonts w:hAnsi="宋体" w:hint="eastAsia"/>
                <w:sz w:val="24"/>
              </w:rPr>
              <w:t>网址</w:t>
            </w:r>
          </w:p>
        </w:tc>
        <w:tc>
          <w:tcPr>
            <w:tcW w:w="2416" w:type="dxa"/>
            <w:gridSpan w:val="2"/>
            <w:vAlign w:val="center"/>
          </w:tcPr>
          <w:p w14:paraId="17A9392E" w14:textId="77777777" w:rsidR="00000000" w:rsidRDefault="00106167">
            <w:pPr>
              <w:ind w:firstLine="480"/>
              <w:rPr>
                <w:rFonts w:hAnsi="宋体"/>
                <w:sz w:val="24"/>
              </w:rPr>
            </w:pPr>
          </w:p>
        </w:tc>
      </w:tr>
      <w:tr w:rsidR="00000000" w14:paraId="6DA0660D" w14:textId="77777777">
        <w:trPr>
          <w:cantSplit/>
          <w:trHeight w:val="379"/>
        </w:trPr>
        <w:tc>
          <w:tcPr>
            <w:tcW w:w="1809" w:type="dxa"/>
            <w:vAlign w:val="center"/>
          </w:tcPr>
          <w:p w14:paraId="642DB6AD" w14:textId="77777777" w:rsidR="00000000" w:rsidRDefault="00106167">
            <w:pPr>
              <w:ind w:firstLineChars="0" w:firstLine="0"/>
              <w:rPr>
                <w:rFonts w:hAnsi="宋体"/>
                <w:sz w:val="24"/>
              </w:rPr>
            </w:pPr>
            <w:r>
              <w:rPr>
                <w:rFonts w:hAnsi="宋体" w:hint="eastAsia"/>
                <w:sz w:val="24"/>
              </w:rPr>
              <w:t>企业性质</w:t>
            </w:r>
          </w:p>
        </w:tc>
        <w:tc>
          <w:tcPr>
            <w:tcW w:w="7391" w:type="dxa"/>
            <w:gridSpan w:val="8"/>
            <w:vAlign w:val="center"/>
          </w:tcPr>
          <w:p w14:paraId="48C5F6F8" w14:textId="77777777" w:rsidR="00000000" w:rsidRDefault="00106167">
            <w:pPr>
              <w:ind w:firstLine="480"/>
              <w:rPr>
                <w:rFonts w:hAnsi="宋体"/>
                <w:sz w:val="24"/>
              </w:rPr>
            </w:pPr>
          </w:p>
        </w:tc>
      </w:tr>
      <w:tr w:rsidR="00000000" w14:paraId="66AE02B6" w14:textId="77777777">
        <w:trPr>
          <w:trHeight w:val="397"/>
        </w:trPr>
        <w:tc>
          <w:tcPr>
            <w:tcW w:w="1809" w:type="dxa"/>
            <w:vAlign w:val="center"/>
          </w:tcPr>
          <w:p w14:paraId="3D77F862" w14:textId="77777777" w:rsidR="00000000" w:rsidRDefault="00106167">
            <w:pPr>
              <w:ind w:firstLineChars="0" w:firstLine="0"/>
              <w:rPr>
                <w:rFonts w:hAnsi="宋体"/>
                <w:sz w:val="24"/>
              </w:rPr>
            </w:pPr>
            <w:r>
              <w:rPr>
                <w:rFonts w:hAnsi="宋体" w:hint="eastAsia"/>
                <w:sz w:val="24"/>
              </w:rPr>
              <w:t>法定代表人</w:t>
            </w:r>
          </w:p>
        </w:tc>
        <w:tc>
          <w:tcPr>
            <w:tcW w:w="885" w:type="dxa"/>
            <w:vAlign w:val="center"/>
          </w:tcPr>
          <w:p w14:paraId="3E80A497" w14:textId="77777777" w:rsidR="00000000" w:rsidRDefault="00106167">
            <w:pPr>
              <w:ind w:firstLineChars="0" w:firstLine="0"/>
              <w:rPr>
                <w:rFonts w:hAnsi="宋体"/>
                <w:sz w:val="24"/>
              </w:rPr>
            </w:pPr>
            <w:r>
              <w:rPr>
                <w:rFonts w:hAnsi="宋体" w:hint="eastAsia"/>
                <w:sz w:val="24"/>
              </w:rPr>
              <w:t>姓名</w:t>
            </w:r>
          </w:p>
        </w:tc>
        <w:tc>
          <w:tcPr>
            <w:tcW w:w="1309" w:type="dxa"/>
            <w:gridSpan w:val="2"/>
            <w:vAlign w:val="center"/>
          </w:tcPr>
          <w:p w14:paraId="6836F84A" w14:textId="77777777" w:rsidR="00000000" w:rsidRDefault="00106167">
            <w:pPr>
              <w:ind w:firstLine="480"/>
              <w:rPr>
                <w:rFonts w:hAnsi="宋体"/>
                <w:sz w:val="24"/>
              </w:rPr>
            </w:pPr>
          </w:p>
        </w:tc>
        <w:tc>
          <w:tcPr>
            <w:tcW w:w="1348" w:type="dxa"/>
            <w:vAlign w:val="center"/>
          </w:tcPr>
          <w:p w14:paraId="1FE01B02" w14:textId="77777777" w:rsidR="00000000" w:rsidRDefault="00106167">
            <w:pPr>
              <w:ind w:firstLineChars="0" w:firstLine="0"/>
              <w:rPr>
                <w:rFonts w:hAnsi="宋体"/>
                <w:sz w:val="24"/>
              </w:rPr>
            </w:pPr>
            <w:r>
              <w:rPr>
                <w:rFonts w:hAnsi="宋体" w:hint="eastAsia"/>
                <w:sz w:val="24"/>
              </w:rPr>
              <w:t>技术职称</w:t>
            </w:r>
          </w:p>
        </w:tc>
        <w:tc>
          <w:tcPr>
            <w:tcW w:w="1433" w:type="dxa"/>
            <w:gridSpan w:val="2"/>
            <w:vAlign w:val="center"/>
          </w:tcPr>
          <w:p w14:paraId="7378D352" w14:textId="77777777" w:rsidR="00000000" w:rsidRDefault="00106167">
            <w:pPr>
              <w:ind w:firstLine="480"/>
              <w:rPr>
                <w:rFonts w:hAnsi="宋体"/>
                <w:sz w:val="24"/>
              </w:rPr>
            </w:pPr>
          </w:p>
        </w:tc>
        <w:tc>
          <w:tcPr>
            <w:tcW w:w="1266" w:type="dxa"/>
            <w:vAlign w:val="center"/>
          </w:tcPr>
          <w:p w14:paraId="7D4FE872" w14:textId="77777777" w:rsidR="00000000" w:rsidRDefault="00106167">
            <w:pPr>
              <w:ind w:firstLineChars="0" w:firstLine="0"/>
              <w:rPr>
                <w:rFonts w:hAnsi="宋体"/>
                <w:sz w:val="24"/>
              </w:rPr>
            </w:pPr>
            <w:r>
              <w:rPr>
                <w:rFonts w:hAnsi="宋体" w:hint="eastAsia"/>
                <w:sz w:val="24"/>
              </w:rPr>
              <w:t>电话</w:t>
            </w:r>
          </w:p>
        </w:tc>
        <w:tc>
          <w:tcPr>
            <w:tcW w:w="1150" w:type="dxa"/>
            <w:vAlign w:val="center"/>
          </w:tcPr>
          <w:p w14:paraId="7D9560C3" w14:textId="77777777" w:rsidR="00000000" w:rsidRDefault="00106167">
            <w:pPr>
              <w:ind w:firstLine="480"/>
              <w:rPr>
                <w:rFonts w:hAnsi="宋体"/>
                <w:sz w:val="24"/>
              </w:rPr>
            </w:pPr>
          </w:p>
        </w:tc>
      </w:tr>
      <w:tr w:rsidR="00000000" w14:paraId="4DAF6367" w14:textId="77777777">
        <w:trPr>
          <w:trHeight w:val="379"/>
        </w:trPr>
        <w:tc>
          <w:tcPr>
            <w:tcW w:w="1809" w:type="dxa"/>
            <w:vAlign w:val="center"/>
          </w:tcPr>
          <w:p w14:paraId="3CAAF348" w14:textId="77777777" w:rsidR="00000000" w:rsidRDefault="00106167">
            <w:pPr>
              <w:ind w:firstLineChars="0" w:firstLine="0"/>
              <w:rPr>
                <w:rFonts w:hAnsi="宋体"/>
                <w:sz w:val="24"/>
              </w:rPr>
            </w:pPr>
            <w:r>
              <w:rPr>
                <w:rFonts w:hAnsi="宋体" w:hint="eastAsia"/>
                <w:sz w:val="24"/>
              </w:rPr>
              <w:t>技术负责人</w:t>
            </w:r>
          </w:p>
        </w:tc>
        <w:tc>
          <w:tcPr>
            <w:tcW w:w="885" w:type="dxa"/>
            <w:vAlign w:val="center"/>
          </w:tcPr>
          <w:p w14:paraId="0543F1F8" w14:textId="77777777" w:rsidR="00000000" w:rsidRDefault="00106167">
            <w:pPr>
              <w:ind w:firstLineChars="0" w:firstLine="0"/>
              <w:rPr>
                <w:rFonts w:hAnsi="宋体"/>
                <w:sz w:val="24"/>
              </w:rPr>
            </w:pPr>
            <w:r>
              <w:rPr>
                <w:rFonts w:hAnsi="宋体" w:hint="eastAsia"/>
                <w:sz w:val="24"/>
              </w:rPr>
              <w:t>姓名</w:t>
            </w:r>
          </w:p>
        </w:tc>
        <w:tc>
          <w:tcPr>
            <w:tcW w:w="1309" w:type="dxa"/>
            <w:gridSpan w:val="2"/>
            <w:vAlign w:val="center"/>
          </w:tcPr>
          <w:p w14:paraId="1AA65E49" w14:textId="77777777" w:rsidR="00000000" w:rsidRDefault="00106167">
            <w:pPr>
              <w:ind w:firstLine="480"/>
              <w:rPr>
                <w:rFonts w:hAnsi="宋体"/>
                <w:sz w:val="24"/>
              </w:rPr>
            </w:pPr>
          </w:p>
        </w:tc>
        <w:tc>
          <w:tcPr>
            <w:tcW w:w="1348" w:type="dxa"/>
            <w:vAlign w:val="center"/>
          </w:tcPr>
          <w:p w14:paraId="7B7BC9EB" w14:textId="77777777" w:rsidR="00000000" w:rsidRDefault="00106167">
            <w:pPr>
              <w:ind w:firstLineChars="0" w:firstLine="0"/>
              <w:rPr>
                <w:rFonts w:hAnsi="宋体"/>
                <w:sz w:val="24"/>
              </w:rPr>
            </w:pPr>
            <w:r>
              <w:rPr>
                <w:rFonts w:hAnsi="宋体" w:hint="eastAsia"/>
                <w:sz w:val="24"/>
              </w:rPr>
              <w:t>技术职称</w:t>
            </w:r>
          </w:p>
        </w:tc>
        <w:tc>
          <w:tcPr>
            <w:tcW w:w="1433" w:type="dxa"/>
            <w:gridSpan w:val="2"/>
            <w:vAlign w:val="center"/>
          </w:tcPr>
          <w:p w14:paraId="56FE2D70" w14:textId="77777777" w:rsidR="00000000" w:rsidRDefault="00106167">
            <w:pPr>
              <w:ind w:firstLine="480"/>
              <w:rPr>
                <w:rFonts w:hAnsi="宋体"/>
                <w:sz w:val="24"/>
              </w:rPr>
            </w:pPr>
          </w:p>
        </w:tc>
        <w:tc>
          <w:tcPr>
            <w:tcW w:w="1266" w:type="dxa"/>
            <w:vAlign w:val="center"/>
          </w:tcPr>
          <w:p w14:paraId="7021FF45" w14:textId="77777777" w:rsidR="00000000" w:rsidRDefault="00106167">
            <w:pPr>
              <w:ind w:firstLineChars="0" w:firstLine="0"/>
              <w:rPr>
                <w:rFonts w:hAnsi="宋体"/>
                <w:sz w:val="24"/>
              </w:rPr>
            </w:pPr>
            <w:r>
              <w:rPr>
                <w:rFonts w:hAnsi="宋体" w:hint="eastAsia"/>
                <w:sz w:val="24"/>
              </w:rPr>
              <w:t>电话</w:t>
            </w:r>
          </w:p>
        </w:tc>
        <w:tc>
          <w:tcPr>
            <w:tcW w:w="1150" w:type="dxa"/>
            <w:vAlign w:val="center"/>
          </w:tcPr>
          <w:p w14:paraId="634AF53F" w14:textId="77777777" w:rsidR="00000000" w:rsidRDefault="00106167">
            <w:pPr>
              <w:ind w:firstLine="480"/>
              <w:rPr>
                <w:rFonts w:hAnsi="宋体"/>
                <w:sz w:val="24"/>
              </w:rPr>
            </w:pPr>
          </w:p>
        </w:tc>
      </w:tr>
      <w:tr w:rsidR="00000000" w14:paraId="06B2D028" w14:textId="77777777">
        <w:trPr>
          <w:cantSplit/>
          <w:trHeight w:val="379"/>
        </w:trPr>
        <w:tc>
          <w:tcPr>
            <w:tcW w:w="1809" w:type="dxa"/>
            <w:vAlign w:val="center"/>
          </w:tcPr>
          <w:p w14:paraId="5C854760" w14:textId="77777777" w:rsidR="00000000" w:rsidRDefault="00106167">
            <w:pPr>
              <w:ind w:firstLineChars="0" w:firstLine="0"/>
              <w:rPr>
                <w:rFonts w:hAnsi="宋体"/>
                <w:sz w:val="24"/>
              </w:rPr>
            </w:pPr>
            <w:r>
              <w:rPr>
                <w:rFonts w:hAnsi="宋体" w:hint="eastAsia"/>
                <w:sz w:val="24"/>
              </w:rPr>
              <w:t>成立时间</w:t>
            </w:r>
          </w:p>
        </w:tc>
        <w:tc>
          <w:tcPr>
            <w:tcW w:w="2194" w:type="dxa"/>
            <w:gridSpan w:val="3"/>
            <w:vAlign w:val="center"/>
          </w:tcPr>
          <w:p w14:paraId="0010095E" w14:textId="77777777" w:rsidR="00000000" w:rsidRDefault="00106167">
            <w:pPr>
              <w:ind w:firstLine="480"/>
              <w:rPr>
                <w:rFonts w:hAnsi="宋体"/>
                <w:sz w:val="24"/>
              </w:rPr>
            </w:pPr>
          </w:p>
        </w:tc>
        <w:tc>
          <w:tcPr>
            <w:tcW w:w="5197" w:type="dxa"/>
            <w:gridSpan w:val="5"/>
            <w:vAlign w:val="center"/>
          </w:tcPr>
          <w:p w14:paraId="02440650" w14:textId="77777777" w:rsidR="00000000" w:rsidRDefault="00106167">
            <w:pPr>
              <w:ind w:firstLineChars="0" w:firstLine="0"/>
              <w:rPr>
                <w:rFonts w:hAnsi="宋体"/>
                <w:sz w:val="24"/>
              </w:rPr>
            </w:pPr>
            <w:r>
              <w:rPr>
                <w:rFonts w:hAnsi="宋体" w:hint="eastAsia"/>
                <w:sz w:val="24"/>
              </w:rPr>
              <w:t>员工总人数：</w:t>
            </w:r>
          </w:p>
        </w:tc>
      </w:tr>
      <w:tr w:rsidR="00000000" w14:paraId="21AA1FF1" w14:textId="77777777">
        <w:trPr>
          <w:cantSplit/>
          <w:trHeight w:val="397"/>
        </w:trPr>
        <w:tc>
          <w:tcPr>
            <w:tcW w:w="1809" w:type="dxa"/>
            <w:vAlign w:val="center"/>
          </w:tcPr>
          <w:p w14:paraId="14E84C4B" w14:textId="77777777" w:rsidR="00000000" w:rsidRDefault="00106167">
            <w:pPr>
              <w:ind w:firstLineChars="0" w:firstLine="0"/>
              <w:rPr>
                <w:rFonts w:hAnsi="宋体"/>
                <w:sz w:val="24"/>
              </w:rPr>
            </w:pPr>
            <w:r>
              <w:rPr>
                <w:rFonts w:hAnsi="宋体" w:hint="eastAsia"/>
                <w:sz w:val="24"/>
              </w:rPr>
              <w:t>企业资质等级</w:t>
            </w:r>
          </w:p>
        </w:tc>
        <w:tc>
          <w:tcPr>
            <w:tcW w:w="7391" w:type="dxa"/>
            <w:gridSpan w:val="8"/>
            <w:vAlign w:val="center"/>
          </w:tcPr>
          <w:p w14:paraId="2EC39EA6" w14:textId="77777777" w:rsidR="00000000" w:rsidRDefault="00106167">
            <w:pPr>
              <w:ind w:firstLine="480"/>
              <w:rPr>
                <w:rFonts w:hAnsi="宋体"/>
                <w:sz w:val="24"/>
              </w:rPr>
            </w:pPr>
          </w:p>
        </w:tc>
      </w:tr>
      <w:tr w:rsidR="00000000" w14:paraId="1D784D4C" w14:textId="77777777">
        <w:trPr>
          <w:cantSplit/>
          <w:trHeight w:val="379"/>
        </w:trPr>
        <w:tc>
          <w:tcPr>
            <w:tcW w:w="1809" w:type="dxa"/>
            <w:vAlign w:val="center"/>
          </w:tcPr>
          <w:p w14:paraId="16981574" w14:textId="77777777" w:rsidR="00000000" w:rsidRDefault="00106167">
            <w:pPr>
              <w:ind w:firstLineChars="0" w:firstLine="0"/>
              <w:rPr>
                <w:rFonts w:hAnsi="宋体"/>
                <w:sz w:val="24"/>
              </w:rPr>
            </w:pPr>
            <w:r>
              <w:rPr>
                <w:rFonts w:hAnsi="宋体" w:hint="eastAsia"/>
                <w:sz w:val="24"/>
              </w:rPr>
              <w:t>营业执照号</w:t>
            </w:r>
          </w:p>
        </w:tc>
        <w:tc>
          <w:tcPr>
            <w:tcW w:w="7391" w:type="dxa"/>
            <w:gridSpan w:val="8"/>
            <w:tcBorders>
              <w:bottom w:val="single" w:sz="4" w:space="0" w:color="auto"/>
            </w:tcBorders>
            <w:vAlign w:val="center"/>
          </w:tcPr>
          <w:p w14:paraId="637BBFC1" w14:textId="77777777" w:rsidR="00000000" w:rsidRDefault="00106167">
            <w:pPr>
              <w:ind w:firstLine="480"/>
              <w:rPr>
                <w:rFonts w:hAnsi="宋体"/>
                <w:sz w:val="24"/>
              </w:rPr>
            </w:pPr>
          </w:p>
        </w:tc>
      </w:tr>
      <w:tr w:rsidR="00000000" w14:paraId="3A349AB5" w14:textId="77777777">
        <w:trPr>
          <w:cantSplit/>
          <w:trHeight w:val="379"/>
        </w:trPr>
        <w:tc>
          <w:tcPr>
            <w:tcW w:w="1809" w:type="dxa"/>
            <w:vAlign w:val="bottom"/>
          </w:tcPr>
          <w:p w14:paraId="2B3A0B97" w14:textId="77777777" w:rsidR="00000000" w:rsidRDefault="00106167">
            <w:pPr>
              <w:ind w:firstLine="680"/>
              <w:rPr>
                <w:rFonts w:hAnsi="宋体"/>
              </w:rPr>
            </w:pPr>
          </w:p>
        </w:tc>
        <w:tc>
          <w:tcPr>
            <w:tcW w:w="7391" w:type="dxa"/>
            <w:gridSpan w:val="8"/>
            <w:vAlign w:val="center"/>
          </w:tcPr>
          <w:p w14:paraId="6CDB756C" w14:textId="77777777" w:rsidR="00000000" w:rsidRDefault="00106167">
            <w:pPr>
              <w:ind w:firstLine="480"/>
              <w:rPr>
                <w:rFonts w:hAnsi="宋体"/>
                <w:sz w:val="24"/>
              </w:rPr>
            </w:pPr>
          </w:p>
        </w:tc>
      </w:tr>
    </w:tbl>
    <w:p w14:paraId="0F1FEFF1" w14:textId="77777777" w:rsidR="00000000" w:rsidRDefault="00106167">
      <w:pPr>
        <w:adjustRightInd w:val="0"/>
        <w:spacing w:line="380" w:lineRule="exact"/>
        <w:ind w:firstLine="480"/>
        <w:jc w:val="left"/>
        <w:rPr>
          <w:rFonts w:hAnsi="宋体" w:cs="宋体" w:hint="eastAsia"/>
          <w:snapToGrid w:val="0"/>
          <w:sz w:val="24"/>
          <w:szCs w:val="24"/>
        </w:rPr>
      </w:pPr>
    </w:p>
    <w:p w14:paraId="5744B063" w14:textId="77777777" w:rsidR="00000000" w:rsidRDefault="00106167">
      <w:pPr>
        <w:pStyle w:val="21"/>
        <w:snapToGrid w:val="0"/>
        <w:ind w:firstLine="480"/>
        <w:rPr>
          <w:rFonts w:ascii="宋体" w:hAnsi="宋体" w:cs="宋体" w:hint="eastAsia"/>
          <w:bCs/>
          <w:snapToGrid w:val="0"/>
          <w:sz w:val="24"/>
          <w:szCs w:val="24"/>
        </w:rPr>
      </w:pPr>
      <w:r>
        <w:rPr>
          <w:rFonts w:ascii="宋体" w:hAnsi="宋体" w:cs="宋体" w:hint="eastAsia"/>
          <w:bCs/>
          <w:snapToGrid w:val="0"/>
          <w:sz w:val="24"/>
          <w:szCs w:val="24"/>
        </w:rPr>
        <w:t>投标人名称：（盖单位公章）</w:t>
      </w:r>
    </w:p>
    <w:p w14:paraId="012FBCE1" w14:textId="77777777" w:rsidR="00000000" w:rsidRDefault="00106167">
      <w:pPr>
        <w:pStyle w:val="21"/>
        <w:snapToGrid w:val="0"/>
        <w:ind w:firstLine="480"/>
        <w:rPr>
          <w:rFonts w:ascii="宋体" w:hAnsi="宋体" w:cs="宋体" w:hint="eastAsia"/>
          <w:bCs/>
          <w:snapToGrid w:val="0"/>
          <w:sz w:val="24"/>
          <w:szCs w:val="24"/>
          <w:u w:val="single"/>
        </w:rPr>
      </w:pPr>
      <w:r>
        <w:rPr>
          <w:rFonts w:ascii="宋体" w:hAnsi="宋体" w:cs="宋体" w:hint="eastAsia"/>
          <w:bCs/>
          <w:snapToGrid w:val="0"/>
          <w:sz w:val="24"/>
          <w:szCs w:val="24"/>
        </w:rPr>
        <w:t>法定代表人或授权代表（签字）：</w:t>
      </w:r>
    </w:p>
    <w:p w14:paraId="1F6DC155" w14:textId="77777777" w:rsidR="00000000" w:rsidRDefault="00106167">
      <w:pPr>
        <w:pStyle w:val="21"/>
        <w:snapToGrid w:val="0"/>
        <w:ind w:firstLine="480"/>
        <w:jc w:val="left"/>
        <w:rPr>
          <w:rFonts w:ascii="宋体" w:hAnsi="宋体" w:cs="宋体" w:hint="eastAsia"/>
          <w:bCs/>
          <w:snapToGrid w:val="0"/>
          <w:sz w:val="24"/>
          <w:szCs w:val="24"/>
        </w:rPr>
      </w:pPr>
      <w:r>
        <w:rPr>
          <w:rFonts w:ascii="宋体" w:hAnsi="宋体" w:cs="宋体" w:hint="eastAsia"/>
          <w:bCs/>
          <w:snapToGrid w:val="0"/>
          <w:sz w:val="24"/>
          <w:szCs w:val="24"/>
        </w:rPr>
        <w:t>日期：</w:t>
      </w:r>
      <w:r>
        <w:rPr>
          <w:rFonts w:ascii="宋体" w:hAnsi="宋体" w:cs="宋体" w:hint="eastAsia"/>
          <w:bCs/>
          <w:snapToGrid w:val="0"/>
          <w:sz w:val="24"/>
          <w:szCs w:val="24"/>
        </w:rPr>
        <w:t xml:space="preserve">      </w:t>
      </w:r>
      <w:r>
        <w:rPr>
          <w:rFonts w:ascii="宋体" w:hAnsi="宋体" w:cs="宋体" w:hint="eastAsia"/>
          <w:bCs/>
          <w:snapToGrid w:val="0"/>
          <w:sz w:val="24"/>
          <w:szCs w:val="24"/>
        </w:rPr>
        <w:t>年</w:t>
      </w:r>
      <w:r>
        <w:rPr>
          <w:rFonts w:ascii="宋体" w:hAnsi="宋体" w:cs="宋体" w:hint="eastAsia"/>
          <w:bCs/>
          <w:snapToGrid w:val="0"/>
          <w:sz w:val="24"/>
          <w:szCs w:val="24"/>
        </w:rPr>
        <w:t xml:space="preserve">   </w:t>
      </w:r>
      <w:r>
        <w:rPr>
          <w:rFonts w:ascii="宋体" w:hAnsi="宋体" w:cs="宋体" w:hint="eastAsia"/>
          <w:bCs/>
          <w:snapToGrid w:val="0"/>
          <w:sz w:val="24"/>
          <w:szCs w:val="24"/>
        </w:rPr>
        <w:t>月</w:t>
      </w:r>
      <w:r>
        <w:rPr>
          <w:rFonts w:ascii="宋体" w:hAnsi="宋体" w:cs="宋体" w:hint="eastAsia"/>
          <w:bCs/>
          <w:snapToGrid w:val="0"/>
          <w:sz w:val="24"/>
          <w:szCs w:val="24"/>
        </w:rPr>
        <w:t xml:space="preserve">    </w:t>
      </w:r>
      <w:r>
        <w:rPr>
          <w:rFonts w:ascii="宋体" w:hAnsi="宋体" w:cs="宋体" w:hint="eastAsia"/>
          <w:bCs/>
          <w:snapToGrid w:val="0"/>
          <w:sz w:val="24"/>
          <w:szCs w:val="24"/>
        </w:rPr>
        <w:t>日</w:t>
      </w:r>
    </w:p>
    <w:p w14:paraId="509E9932" w14:textId="77777777" w:rsidR="00000000" w:rsidRDefault="00106167">
      <w:pPr>
        <w:pStyle w:val="2"/>
        <w:tabs>
          <w:tab w:val="left" w:pos="567"/>
          <w:tab w:val="left" w:pos="2007"/>
        </w:tabs>
        <w:ind w:firstLine="482"/>
        <w:rPr>
          <w:rFonts w:hAnsi="宋体"/>
          <w:snapToGrid w:val="0"/>
          <w:sz w:val="24"/>
          <w:szCs w:val="24"/>
        </w:rPr>
      </w:pPr>
      <w:r>
        <w:rPr>
          <w:rFonts w:ascii="宋体" w:eastAsia="宋体" w:hAnsi="宋体" w:cs="宋体" w:hint="eastAsia"/>
          <w:bCs/>
          <w:snapToGrid w:val="0"/>
          <w:sz w:val="24"/>
          <w:szCs w:val="24"/>
        </w:rPr>
        <w:br w:type="page"/>
      </w:r>
    </w:p>
    <w:p w14:paraId="6F67E4CC" w14:textId="77777777" w:rsidR="00000000" w:rsidRDefault="00106167">
      <w:pPr>
        <w:pStyle w:val="2"/>
        <w:tabs>
          <w:tab w:val="left" w:pos="567"/>
          <w:tab w:val="left" w:pos="2007"/>
        </w:tabs>
        <w:ind w:firstLine="643"/>
        <w:jc w:val="center"/>
        <w:rPr>
          <w:rFonts w:ascii="宋体" w:eastAsia="宋体" w:hAnsi="宋体" w:cs="宋体" w:hint="eastAsia"/>
          <w:sz w:val="32"/>
          <w:szCs w:val="32"/>
        </w:rPr>
      </w:pPr>
      <w:r>
        <w:rPr>
          <w:rFonts w:ascii="宋体" w:eastAsia="宋体" w:hAnsi="宋体" w:cs="宋体" w:hint="eastAsia"/>
          <w:sz w:val="32"/>
          <w:szCs w:val="32"/>
        </w:rPr>
        <w:t>八、资格审查</w:t>
      </w:r>
      <w:r>
        <w:rPr>
          <w:rFonts w:ascii="宋体" w:eastAsia="宋体" w:hAnsi="宋体" w:cs="宋体" w:hint="eastAsia"/>
          <w:sz w:val="32"/>
          <w:szCs w:val="32"/>
        </w:rPr>
        <w:t>相关证明材料</w:t>
      </w:r>
    </w:p>
    <w:p w14:paraId="7FC14F28" w14:textId="77777777" w:rsidR="00000000" w:rsidRDefault="00106167">
      <w:pPr>
        <w:ind w:firstLine="480"/>
        <w:rPr>
          <w:rFonts w:hAnsi="宋体"/>
          <w:snapToGrid w:val="0"/>
          <w:sz w:val="24"/>
          <w:szCs w:val="24"/>
        </w:rPr>
      </w:pPr>
    </w:p>
    <w:p w14:paraId="3606A4D9" w14:textId="77777777" w:rsidR="00000000" w:rsidRDefault="00106167">
      <w:pPr>
        <w:ind w:firstLine="482"/>
        <w:rPr>
          <w:rFonts w:hint="eastAsia"/>
          <w:b/>
          <w:sz w:val="24"/>
          <w:szCs w:val="24"/>
        </w:rPr>
      </w:pPr>
      <w:r>
        <w:rPr>
          <w:rFonts w:hAnsi="宋体" w:hint="eastAsia"/>
          <w:b/>
          <w:snapToGrid w:val="0"/>
          <w:sz w:val="24"/>
          <w:szCs w:val="24"/>
        </w:rPr>
        <w:t>投标人必须按照招标文件第四章第</w:t>
      </w:r>
      <w:r>
        <w:rPr>
          <w:rFonts w:hAnsi="宋体" w:hint="eastAsia"/>
          <w:b/>
          <w:snapToGrid w:val="0"/>
          <w:sz w:val="24"/>
          <w:szCs w:val="24"/>
        </w:rPr>
        <w:t>4</w:t>
      </w:r>
      <w:r>
        <w:rPr>
          <w:rFonts w:hAnsi="宋体" w:hint="eastAsia"/>
          <w:b/>
          <w:snapToGrid w:val="0"/>
          <w:sz w:val="24"/>
          <w:szCs w:val="24"/>
        </w:rPr>
        <w:t>条中“</w:t>
      </w:r>
      <w:r>
        <w:rPr>
          <w:rFonts w:hint="eastAsia"/>
          <w:b/>
          <w:sz w:val="24"/>
          <w:szCs w:val="24"/>
        </w:rPr>
        <w:t>初步评审的评审细则”中的“资格评审”的相关要求提供资格审查资料。若未按相关要求提供相应资料，投标人自行承担可能由此带来的评标不利后果。</w:t>
      </w:r>
    </w:p>
    <w:p w14:paraId="37EEE14A" w14:textId="77777777" w:rsidR="00000000" w:rsidRDefault="00106167">
      <w:pPr>
        <w:ind w:firstLine="482"/>
        <w:rPr>
          <w:rFonts w:hint="eastAsia"/>
          <w:b/>
          <w:sz w:val="24"/>
          <w:szCs w:val="24"/>
        </w:rPr>
      </w:pPr>
      <w:r>
        <w:rPr>
          <w:rFonts w:hint="eastAsia"/>
          <w:b/>
          <w:sz w:val="24"/>
          <w:szCs w:val="24"/>
        </w:rPr>
        <w:t xml:space="preserve">  </w:t>
      </w:r>
    </w:p>
    <w:p w14:paraId="6245A028" w14:textId="77777777" w:rsidR="00000000" w:rsidRDefault="00106167">
      <w:pPr>
        <w:ind w:firstLine="482"/>
        <w:rPr>
          <w:rFonts w:hint="eastAsia"/>
          <w:b/>
          <w:sz w:val="24"/>
          <w:szCs w:val="24"/>
        </w:rPr>
      </w:pPr>
      <w:r>
        <w:rPr>
          <w:rFonts w:hint="eastAsia"/>
          <w:b/>
          <w:sz w:val="24"/>
          <w:szCs w:val="24"/>
        </w:rPr>
        <w:t>资格审查中需要投标人作出承诺的内容，若已经包括在招标文件第五章第四条的承诺函内容当中，投标人无需再提供另外的承诺文件。</w:t>
      </w:r>
    </w:p>
    <w:p w14:paraId="241E1B4A" w14:textId="77777777" w:rsidR="00000000" w:rsidRDefault="00106167">
      <w:pPr>
        <w:ind w:firstLine="482"/>
        <w:rPr>
          <w:rFonts w:hint="eastAsia"/>
          <w:b/>
          <w:sz w:val="24"/>
          <w:szCs w:val="24"/>
        </w:rPr>
      </w:pPr>
    </w:p>
    <w:p w14:paraId="3209A9EB" w14:textId="77777777" w:rsidR="00000000" w:rsidRDefault="00106167">
      <w:pPr>
        <w:ind w:firstLine="482"/>
        <w:rPr>
          <w:rFonts w:hint="eastAsia"/>
          <w:b/>
          <w:sz w:val="24"/>
          <w:szCs w:val="24"/>
        </w:rPr>
      </w:pPr>
    </w:p>
    <w:p w14:paraId="37C87383" w14:textId="77777777" w:rsidR="00000000" w:rsidRDefault="00106167">
      <w:pPr>
        <w:ind w:firstLine="482"/>
        <w:rPr>
          <w:rFonts w:hAnsi="宋体" w:hint="eastAsia"/>
          <w:sz w:val="24"/>
          <w:szCs w:val="24"/>
        </w:rPr>
      </w:pPr>
      <w:r>
        <w:rPr>
          <w:rFonts w:hint="eastAsia"/>
          <w:b/>
          <w:sz w:val="24"/>
          <w:szCs w:val="24"/>
        </w:rPr>
        <w:t xml:space="preserve">  </w:t>
      </w:r>
      <w:r>
        <w:rPr>
          <w:rFonts w:hAnsi="宋体" w:cs="华文细黑"/>
          <w:snapToGrid w:val="0"/>
          <w:sz w:val="24"/>
          <w:szCs w:val="24"/>
        </w:rPr>
        <w:br w:type="page"/>
      </w:r>
      <w:bookmarkStart w:id="364" w:name="_Toc439699498"/>
      <w:r>
        <w:rPr>
          <w:rFonts w:hAnsi="宋体" w:hint="eastAsia"/>
          <w:sz w:val="24"/>
          <w:szCs w:val="24"/>
        </w:rPr>
        <w:t xml:space="preserve"> </w:t>
      </w:r>
    </w:p>
    <w:p w14:paraId="20044BF2" w14:textId="77777777" w:rsidR="00000000" w:rsidRDefault="00106167">
      <w:pPr>
        <w:pStyle w:val="2"/>
        <w:tabs>
          <w:tab w:val="left" w:pos="567"/>
          <w:tab w:val="left" w:pos="2007"/>
        </w:tabs>
        <w:ind w:firstLine="643"/>
        <w:jc w:val="center"/>
        <w:rPr>
          <w:rFonts w:ascii="宋体" w:eastAsia="宋体" w:hAnsi="宋体" w:cs="宋体"/>
          <w:sz w:val="32"/>
          <w:szCs w:val="32"/>
        </w:rPr>
      </w:pPr>
      <w:r>
        <w:rPr>
          <w:rFonts w:ascii="宋体" w:eastAsia="宋体" w:hAnsi="宋体" w:cs="宋体" w:hint="eastAsia"/>
          <w:sz w:val="32"/>
          <w:szCs w:val="32"/>
        </w:rPr>
        <w:t>九、商务应答表</w:t>
      </w:r>
    </w:p>
    <w:p w14:paraId="5FE25735" w14:textId="77777777" w:rsidR="00000000" w:rsidRDefault="00106167">
      <w:pPr>
        <w:spacing w:line="380" w:lineRule="exact"/>
        <w:ind w:firstLineChars="0" w:firstLine="0"/>
        <w:jc w:val="left"/>
        <w:rPr>
          <w:rFonts w:hAnsi="宋体" w:cs="宋体" w:hint="eastAsia"/>
          <w:snapToGrid w:val="0"/>
          <w:sz w:val="24"/>
          <w:szCs w:val="24"/>
        </w:rPr>
      </w:pPr>
    </w:p>
    <w:p w14:paraId="0938735C" w14:textId="77777777" w:rsidR="00000000" w:rsidRDefault="00106167">
      <w:pPr>
        <w:spacing w:line="380" w:lineRule="exact"/>
        <w:ind w:firstLine="480"/>
        <w:jc w:val="left"/>
        <w:rPr>
          <w:rFonts w:hAnsi="宋体" w:cs="宋体"/>
          <w:snapToGrid w:val="0"/>
          <w:sz w:val="24"/>
          <w:szCs w:val="24"/>
          <w:u w:val="single"/>
        </w:rPr>
      </w:pPr>
      <w:r>
        <w:rPr>
          <w:rFonts w:hAnsi="宋体" w:cs="宋体" w:hint="eastAsia"/>
          <w:snapToGrid w:val="0"/>
          <w:sz w:val="24"/>
          <w:szCs w:val="24"/>
        </w:rPr>
        <w:t>项目名称：</w:t>
      </w:r>
    </w:p>
    <w:p w14:paraId="55AE4180" w14:textId="77777777" w:rsidR="00000000" w:rsidRDefault="00106167">
      <w:pPr>
        <w:pStyle w:val="affa"/>
        <w:spacing w:line="380" w:lineRule="exact"/>
        <w:ind w:firstLine="480"/>
        <w:rPr>
          <w:rFonts w:hAnsi="宋体" w:cs="宋体"/>
          <w:snapToGrid w:val="0"/>
          <w:szCs w:val="24"/>
        </w:rPr>
      </w:pPr>
      <w:r>
        <w:rPr>
          <w:rFonts w:hAnsi="宋体" w:cs="宋体" w:hint="eastAsia"/>
          <w:snapToGrid w:val="0"/>
          <w:szCs w:val="24"/>
        </w:rPr>
        <w:t>项目编号：</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44"/>
        <w:gridCol w:w="3410"/>
        <w:gridCol w:w="1526"/>
      </w:tblGrid>
      <w:tr w:rsidR="00000000" w14:paraId="29195C01" w14:textId="77777777">
        <w:trPr>
          <w:trHeight w:val="606"/>
        </w:trPr>
        <w:tc>
          <w:tcPr>
            <w:tcW w:w="851" w:type="dxa"/>
            <w:vAlign w:val="center"/>
          </w:tcPr>
          <w:p w14:paraId="1913A45E"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序号</w:t>
            </w:r>
          </w:p>
        </w:tc>
        <w:tc>
          <w:tcPr>
            <w:tcW w:w="3144" w:type="dxa"/>
            <w:vAlign w:val="center"/>
          </w:tcPr>
          <w:p w14:paraId="21956DF6"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招标文件要求</w:t>
            </w:r>
          </w:p>
        </w:tc>
        <w:tc>
          <w:tcPr>
            <w:tcW w:w="3410" w:type="dxa"/>
            <w:vAlign w:val="center"/>
          </w:tcPr>
          <w:p w14:paraId="7CA8389A"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投标应答</w:t>
            </w:r>
          </w:p>
        </w:tc>
        <w:tc>
          <w:tcPr>
            <w:tcW w:w="1526" w:type="dxa"/>
            <w:vAlign w:val="center"/>
          </w:tcPr>
          <w:p w14:paraId="5C905BA9"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备注</w:t>
            </w:r>
          </w:p>
        </w:tc>
      </w:tr>
      <w:tr w:rsidR="00000000" w14:paraId="081B98E3" w14:textId="77777777">
        <w:trPr>
          <w:trHeight w:val="665"/>
        </w:trPr>
        <w:tc>
          <w:tcPr>
            <w:tcW w:w="851" w:type="dxa"/>
            <w:vAlign w:val="center"/>
          </w:tcPr>
          <w:p w14:paraId="4CEB64A2"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1</w:t>
            </w:r>
          </w:p>
        </w:tc>
        <w:tc>
          <w:tcPr>
            <w:tcW w:w="3144" w:type="dxa"/>
            <w:vAlign w:val="center"/>
          </w:tcPr>
          <w:p w14:paraId="7D80859F" w14:textId="77777777" w:rsidR="00000000" w:rsidRDefault="00106167">
            <w:pPr>
              <w:ind w:firstLineChars="0" w:firstLine="0"/>
              <w:jc w:val="center"/>
              <w:rPr>
                <w:rFonts w:hAnsi="宋体" w:cs="宋体"/>
                <w:b/>
                <w:snapToGrid w:val="0"/>
                <w:sz w:val="24"/>
                <w:szCs w:val="24"/>
              </w:rPr>
            </w:pPr>
          </w:p>
        </w:tc>
        <w:tc>
          <w:tcPr>
            <w:tcW w:w="3410" w:type="dxa"/>
            <w:vAlign w:val="center"/>
          </w:tcPr>
          <w:p w14:paraId="46931EBF" w14:textId="77777777" w:rsidR="00000000" w:rsidRDefault="00106167">
            <w:pPr>
              <w:ind w:firstLineChars="0" w:firstLine="0"/>
              <w:jc w:val="center"/>
              <w:rPr>
                <w:rFonts w:hAnsi="宋体" w:cs="华文细黑"/>
                <w:snapToGrid w:val="0"/>
                <w:sz w:val="24"/>
                <w:szCs w:val="24"/>
              </w:rPr>
            </w:pPr>
          </w:p>
        </w:tc>
        <w:tc>
          <w:tcPr>
            <w:tcW w:w="1526" w:type="dxa"/>
            <w:vAlign w:val="center"/>
          </w:tcPr>
          <w:p w14:paraId="150F5424" w14:textId="77777777" w:rsidR="00000000" w:rsidRDefault="00106167">
            <w:pPr>
              <w:ind w:firstLineChars="0" w:firstLine="0"/>
              <w:jc w:val="center"/>
              <w:rPr>
                <w:rFonts w:hAnsi="宋体" w:cs="华文细黑"/>
                <w:snapToGrid w:val="0"/>
                <w:sz w:val="24"/>
                <w:szCs w:val="24"/>
              </w:rPr>
            </w:pPr>
          </w:p>
        </w:tc>
      </w:tr>
      <w:tr w:rsidR="00000000" w14:paraId="40D55E0D" w14:textId="77777777">
        <w:trPr>
          <w:trHeight w:val="665"/>
        </w:trPr>
        <w:tc>
          <w:tcPr>
            <w:tcW w:w="851" w:type="dxa"/>
            <w:vAlign w:val="center"/>
          </w:tcPr>
          <w:p w14:paraId="25C4EB99"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2</w:t>
            </w:r>
          </w:p>
        </w:tc>
        <w:tc>
          <w:tcPr>
            <w:tcW w:w="3144" w:type="dxa"/>
            <w:vAlign w:val="center"/>
          </w:tcPr>
          <w:p w14:paraId="0E8F09BA" w14:textId="77777777" w:rsidR="00000000" w:rsidRDefault="00106167">
            <w:pPr>
              <w:ind w:firstLineChars="0" w:firstLine="0"/>
              <w:jc w:val="center"/>
              <w:rPr>
                <w:rFonts w:hAnsi="宋体" w:cs="华文细黑"/>
                <w:snapToGrid w:val="0"/>
                <w:sz w:val="24"/>
                <w:szCs w:val="24"/>
              </w:rPr>
            </w:pPr>
          </w:p>
        </w:tc>
        <w:tc>
          <w:tcPr>
            <w:tcW w:w="3410" w:type="dxa"/>
            <w:vAlign w:val="center"/>
          </w:tcPr>
          <w:p w14:paraId="2074E071" w14:textId="77777777" w:rsidR="00000000" w:rsidRDefault="00106167">
            <w:pPr>
              <w:ind w:firstLineChars="0" w:firstLine="0"/>
              <w:jc w:val="center"/>
              <w:rPr>
                <w:rFonts w:hAnsi="宋体" w:cs="华文细黑"/>
                <w:snapToGrid w:val="0"/>
                <w:sz w:val="24"/>
                <w:szCs w:val="24"/>
              </w:rPr>
            </w:pPr>
          </w:p>
        </w:tc>
        <w:tc>
          <w:tcPr>
            <w:tcW w:w="1526" w:type="dxa"/>
            <w:vAlign w:val="center"/>
          </w:tcPr>
          <w:p w14:paraId="3ED3078C" w14:textId="77777777" w:rsidR="00000000" w:rsidRDefault="00106167">
            <w:pPr>
              <w:ind w:firstLineChars="0" w:firstLine="0"/>
              <w:jc w:val="center"/>
              <w:rPr>
                <w:rFonts w:hAnsi="宋体" w:cs="华文细黑"/>
                <w:snapToGrid w:val="0"/>
                <w:sz w:val="24"/>
                <w:szCs w:val="24"/>
              </w:rPr>
            </w:pPr>
          </w:p>
        </w:tc>
      </w:tr>
      <w:tr w:rsidR="00000000" w14:paraId="5B0D41C7" w14:textId="77777777">
        <w:trPr>
          <w:trHeight w:val="590"/>
        </w:trPr>
        <w:tc>
          <w:tcPr>
            <w:tcW w:w="851" w:type="dxa"/>
            <w:vAlign w:val="center"/>
          </w:tcPr>
          <w:p w14:paraId="5485EA8B"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3</w:t>
            </w:r>
          </w:p>
        </w:tc>
        <w:tc>
          <w:tcPr>
            <w:tcW w:w="3144" w:type="dxa"/>
            <w:vAlign w:val="center"/>
          </w:tcPr>
          <w:p w14:paraId="3083BDD3" w14:textId="77777777" w:rsidR="00000000" w:rsidRDefault="00106167">
            <w:pPr>
              <w:ind w:firstLineChars="0" w:firstLine="0"/>
              <w:jc w:val="center"/>
              <w:rPr>
                <w:rFonts w:hAnsi="宋体" w:cs="华文细黑"/>
                <w:snapToGrid w:val="0"/>
                <w:sz w:val="24"/>
                <w:szCs w:val="24"/>
              </w:rPr>
            </w:pPr>
          </w:p>
        </w:tc>
        <w:tc>
          <w:tcPr>
            <w:tcW w:w="3410" w:type="dxa"/>
            <w:vAlign w:val="center"/>
          </w:tcPr>
          <w:p w14:paraId="49160DA3" w14:textId="77777777" w:rsidR="00000000" w:rsidRDefault="00106167">
            <w:pPr>
              <w:ind w:firstLineChars="0" w:firstLine="0"/>
              <w:jc w:val="center"/>
              <w:rPr>
                <w:rFonts w:hAnsi="宋体" w:cs="华文细黑"/>
                <w:snapToGrid w:val="0"/>
                <w:sz w:val="24"/>
                <w:szCs w:val="24"/>
              </w:rPr>
            </w:pPr>
          </w:p>
        </w:tc>
        <w:tc>
          <w:tcPr>
            <w:tcW w:w="1526" w:type="dxa"/>
            <w:vAlign w:val="center"/>
          </w:tcPr>
          <w:p w14:paraId="6E15F2B7" w14:textId="77777777" w:rsidR="00000000" w:rsidRDefault="00106167">
            <w:pPr>
              <w:ind w:firstLineChars="0" w:firstLine="0"/>
              <w:jc w:val="center"/>
              <w:rPr>
                <w:rFonts w:hAnsi="宋体" w:cs="华文细黑"/>
                <w:snapToGrid w:val="0"/>
                <w:sz w:val="24"/>
                <w:szCs w:val="24"/>
              </w:rPr>
            </w:pPr>
          </w:p>
        </w:tc>
      </w:tr>
      <w:tr w:rsidR="00000000" w14:paraId="66DCCE1E" w14:textId="77777777">
        <w:trPr>
          <w:trHeight w:val="560"/>
        </w:trPr>
        <w:tc>
          <w:tcPr>
            <w:tcW w:w="851" w:type="dxa"/>
            <w:vAlign w:val="center"/>
          </w:tcPr>
          <w:p w14:paraId="26A14D54"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4</w:t>
            </w:r>
          </w:p>
        </w:tc>
        <w:tc>
          <w:tcPr>
            <w:tcW w:w="3144" w:type="dxa"/>
            <w:vAlign w:val="center"/>
          </w:tcPr>
          <w:p w14:paraId="152067C9" w14:textId="77777777" w:rsidR="00000000" w:rsidRDefault="00106167">
            <w:pPr>
              <w:ind w:firstLineChars="0" w:firstLine="0"/>
              <w:jc w:val="center"/>
              <w:rPr>
                <w:rFonts w:hAnsi="宋体" w:cs="华文细黑"/>
                <w:snapToGrid w:val="0"/>
                <w:sz w:val="24"/>
                <w:szCs w:val="24"/>
              </w:rPr>
            </w:pPr>
          </w:p>
        </w:tc>
        <w:tc>
          <w:tcPr>
            <w:tcW w:w="3410" w:type="dxa"/>
            <w:vAlign w:val="center"/>
          </w:tcPr>
          <w:p w14:paraId="173A3C73" w14:textId="77777777" w:rsidR="00000000" w:rsidRDefault="00106167">
            <w:pPr>
              <w:ind w:firstLineChars="0" w:firstLine="0"/>
              <w:jc w:val="center"/>
              <w:rPr>
                <w:rFonts w:hAnsi="宋体" w:cs="华文细黑"/>
                <w:snapToGrid w:val="0"/>
                <w:sz w:val="24"/>
                <w:szCs w:val="24"/>
              </w:rPr>
            </w:pPr>
          </w:p>
        </w:tc>
        <w:tc>
          <w:tcPr>
            <w:tcW w:w="1526" w:type="dxa"/>
            <w:vAlign w:val="center"/>
          </w:tcPr>
          <w:p w14:paraId="302DC49F" w14:textId="77777777" w:rsidR="00000000" w:rsidRDefault="00106167">
            <w:pPr>
              <w:ind w:firstLineChars="0" w:firstLine="0"/>
              <w:jc w:val="center"/>
              <w:rPr>
                <w:rFonts w:hAnsi="宋体" w:cs="华文细黑"/>
                <w:snapToGrid w:val="0"/>
                <w:sz w:val="24"/>
                <w:szCs w:val="24"/>
              </w:rPr>
            </w:pPr>
          </w:p>
        </w:tc>
      </w:tr>
      <w:tr w:rsidR="00000000" w14:paraId="3656034A" w14:textId="77777777">
        <w:trPr>
          <w:trHeight w:val="560"/>
        </w:trPr>
        <w:tc>
          <w:tcPr>
            <w:tcW w:w="851" w:type="dxa"/>
            <w:vAlign w:val="center"/>
          </w:tcPr>
          <w:p w14:paraId="3FDC443E"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5</w:t>
            </w:r>
          </w:p>
        </w:tc>
        <w:tc>
          <w:tcPr>
            <w:tcW w:w="3144" w:type="dxa"/>
            <w:vAlign w:val="center"/>
          </w:tcPr>
          <w:p w14:paraId="0032D538" w14:textId="77777777" w:rsidR="00000000" w:rsidRDefault="00106167">
            <w:pPr>
              <w:ind w:firstLineChars="0" w:firstLine="0"/>
              <w:jc w:val="center"/>
              <w:rPr>
                <w:rFonts w:hAnsi="宋体" w:cs="宋体"/>
                <w:snapToGrid w:val="0"/>
                <w:sz w:val="24"/>
                <w:szCs w:val="24"/>
              </w:rPr>
            </w:pPr>
          </w:p>
        </w:tc>
        <w:tc>
          <w:tcPr>
            <w:tcW w:w="3410" w:type="dxa"/>
            <w:vAlign w:val="center"/>
          </w:tcPr>
          <w:p w14:paraId="392A7EE4" w14:textId="77777777" w:rsidR="00000000" w:rsidRDefault="00106167">
            <w:pPr>
              <w:ind w:firstLineChars="0" w:firstLine="0"/>
              <w:jc w:val="center"/>
              <w:rPr>
                <w:rFonts w:hAnsi="宋体" w:cs="华文细黑"/>
                <w:snapToGrid w:val="0"/>
                <w:sz w:val="24"/>
                <w:szCs w:val="24"/>
              </w:rPr>
            </w:pPr>
          </w:p>
        </w:tc>
        <w:tc>
          <w:tcPr>
            <w:tcW w:w="1526" w:type="dxa"/>
            <w:vAlign w:val="center"/>
          </w:tcPr>
          <w:p w14:paraId="2E52B77D" w14:textId="77777777" w:rsidR="00000000" w:rsidRDefault="00106167">
            <w:pPr>
              <w:ind w:firstLineChars="0" w:firstLine="0"/>
              <w:jc w:val="center"/>
              <w:rPr>
                <w:rFonts w:hAnsi="宋体" w:cs="华文细黑"/>
                <w:snapToGrid w:val="0"/>
                <w:sz w:val="24"/>
                <w:szCs w:val="24"/>
              </w:rPr>
            </w:pPr>
          </w:p>
        </w:tc>
      </w:tr>
      <w:tr w:rsidR="00000000" w14:paraId="3D5CC971" w14:textId="77777777">
        <w:trPr>
          <w:trHeight w:val="560"/>
        </w:trPr>
        <w:tc>
          <w:tcPr>
            <w:tcW w:w="851" w:type="dxa"/>
            <w:vAlign w:val="center"/>
          </w:tcPr>
          <w:p w14:paraId="1CC8EF4C"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6</w:t>
            </w:r>
          </w:p>
        </w:tc>
        <w:tc>
          <w:tcPr>
            <w:tcW w:w="3144" w:type="dxa"/>
            <w:vAlign w:val="center"/>
          </w:tcPr>
          <w:p w14:paraId="6391000A" w14:textId="77777777" w:rsidR="00000000" w:rsidRDefault="00106167">
            <w:pPr>
              <w:ind w:firstLineChars="0" w:firstLine="0"/>
              <w:jc w:val="center"/>
              <w:rPr>
                <w:rFonts w:hAnsi="宋体" w:cs="宋体"/>
                <w:snapToGrid w:val="0"/>
                <w:sz w:val="24"/>
                <w:szCs w:val="24"/>
              </w:rPr>
            </w:pPr>
          </w:p>
        </w:tc>
        <w:tc>
          <w:tcPr>
            <w:tcW w:w="3410" w:type="dxa"/>
            <w:vAlign w:val="center"/>
          </w:tcPr>
          <w:p w14:paraId="4CBB59C5" w14:textId="77777777" w:rsidR="00000000" w:rsidRDefault="00106167">
            <w:pPr>
              <w:ind w:firstLineChars="0" w:firstLine="0"/>
              <w:jc w:val="center"/>
              <w:rPr>
                <w:rFonts w:hAnsi="宋体" w:cs="华文细黑"/>
                <w:snapToGrid w:val="0"/>
                <w:sz w:val="24"/>
                <w:szCs w:val="24"/>
              </w:rPr>
            </w:pPr>
          </w:p>
        </w:tc>
        <w:tc>
          <w:tcPr>
            <w:tcW w:w="1526" w:type="dxa"/>
            <w:vAlign w:val="center"/>
          </w:tcPr>
          <w:p w14:paraId="4A6FC81C" w14:textId="77777777" w:rsidR="00000000" w:rsidRDefault="00106167">
            <w:pPr>
              <w:ind w:firstLineChars="0" w:firstLine="0"/>
              <w:jc w:val="center"/>
              <w:rPr>
                <w:rFonts w:hAnsi="宋体" w:cs="华文细黑"/>
                <w:snapToGrid w:val="0"/>
                <w:sz w:val="24"/>
                <w:szCs w:val="24"/>
              </w:rPr>
            </w:pPr>
          </w:p>
        </w:tc>
      </w:tr>
    </w:tbl>
    <w:p w14:paraId="2BA8C3C7" w14:textId="77777777" w:rsidR="00000000" w:rsidRDefault="00106167">
      <w:pPr>
        <w:autoSpaceDE w:val="0"/>
        <w:autoSpaceDN w:val="0"/>
        <w:adjustRightInd w:val="0"/>
        <w:spacing w:line="233" w:lineRule="exact"/>
        <w:ind w:left="723" w:right="-20" w:hangingChars="300" w:hanging="723"/>
        <w:jc w:val="left"/>
        <w:rPr>
          <w:rFonts w:hAnsi="宋体" w:cs="华文细黑" w:hint="eastAsia"/>
          <w:b/>
          <w:bCs/>
          <w:snapToGrid w:val="0"/>
          <w:sz w:val="24"/>
          <w:szCs w:val="24"/>
        </w:rPr>
      </w:pPr>
    </w:p>
    <w:p w14:paraId="046B66F7" w14:textId="77777777" w:rsidR="00000000" w:rsidRDefault="00106167">
      <w:pPr>
        <w:autoSpaceDE w:val="0"/>
        <w:autoSpaceDN w:val="0"/>
        <w:adjustRightInd w:val="0"/>
        <w:spacing w:line="233" w:lineRule="exact"/>
        <w:ind w:right="-20" w:firstLineChars="0" w:firstLine="0"/>
        <w:jc w:val="left"/>
        <w:rPr>
          <w:rFonts w:hAnsi="宋体" w:cs="华文细黑" w:hint="eastAsia"/>
          <w:b/>
          <w:bCs/>
          <w:snapToGrid w:val="0"/>
          <w:sz w:val="24"/>
          <w:szCs w:val="24"/>
        </w:rPr>
      </w:pPr>
    </w:p>
    <w:p w14:paraId="2759B1A7" w14:textId="77777777" w:rsidR="00000000" w:rsidRDefault="00106167">
      <w:pPr>
        <w:autoSpaceDE w:val="0"/>
        <w:autoSpaceDN w:val="0"/>
        <w:adjustRightInd w:val="0"/>
        <w:spacing w:line="233" w:lineRule="exact"/>
        <w:ind w:right="-20" w:firstLineChars="0" w:firstLine="0"/>
        <w:jc w:val="left"/>
        <w:rPr>
          <w:rFonts w:hAnsi="宋体" w:cs="华文细黑" w:hint="eastAsia"/>
          <w:b/>
          <w:bCs/>
          <w:snapToGrid w:val="0"/>
          <w:sz w:val="24"/>
          <w:szCs w:val="24"/>
        </w:rPr>
      </w:pPr>
    </w:p>
    <w:p w14:paraId="370115AE" w14:textId="77777777" w:rsidR="00000000" w:rsidRDefault="00106167">
      <w:pPr>
        <w:ind w:firstLine="482"/>
        <w:rPr>
          <w:rFonts w:hAnsi="宋体" w:cs="华文细黑" w:hint="eastAsia"/>
          <w:b/>
          <w:bCs/>
          <w:snapToGrid w:val="0"/>
          <w:sz w:val="24"/>
          <w:szCs w:val="24"/>
        </w:rPr>
      </w:pPr>
      <w:r>
        <w:rPr>
          <w:rFonts w:hAnsi="宋体" w:cs="华文细黑" w:hint="eastAsia"/>
          <w:b/>
          <w:bCs/>
          <w:snapToGrid w:val="0"/>
          <w:sz w:val="24"/>
          <w:szCs w:val="24"/>
        </w:rPr>
        <w:t>注：</w:t>
      </w:r>
      <w:r>
        <w:rPr>
          <w:rFonts w:hAnsi="宋体" w:cs="华文细黑" w:hint="eastAsia"/>
          <w:b/>
          <w:bCs/>
          <w:snapToGrid w:val="0"/>
          <w:sz w:val="24"/>
          <w:szCs w:val="24"/>
        </w:rPr>
        <w:t>1</w:t>
      </w:r>
      <w:r>
        <w:rPr>
          <w:rFonts w:hAnsi="宋体" w:cs="华文细黑" w:hint="eastAsia"/>
          <w:b/>
          <w:bCs/>
          <w:snapToGrid w:val="0"/>
          <w:sz w:val="24"/>
          <w:szCs w:val="24"/>
        </w:rPr>
        <w:t>、投标人只填写投标</w:t>
      </w:r>
      <w:r>
        <w:rPr>
          <w:rFonts w:hAnsi="宋体" w:cs="华文细黑" w:hint="eastAsia"/>
          <w:b/>
          <w:bCs/>
          <w:snapToGrid w:val="0"/>
          <w:sz w:val="24"/>
          <w:szCs w:val="24"/>
        </w:rPr>
        <w:t>文件中与招标文件有偏离（包括正偏离和负偏离）的内容，投标文件中商务条款与招标文件要求完全一致的，可以不用在此表中列出。</w:t>
      </w:r>
    </w:p>
    <w:p w14:paraId="3FA98F06" w14:textId="77777777" w:rsidR="00000000" w:rsidRDefault="00106167">
      <w:pPr>
        <w:pStyle w:val="Default"/>
        <w:rPr>
          <w:rFonts w:ascii="宋体" w:eastAsia="宋体" w:hAnsi="宋体" w:hint="eastAsia"/>
          <w:color w:val="auto"/>
          <w:szCs w:val="24"/>
        </w:rPr>
      </w:pPr>
    </w:p>
    <w:p w14:paraId="66E0B8B6" w14:textId="77777777" w:rsidR="00000000" w:rsidRDefault="00106167">
      <w:pPr>
        <w:ind w:firstLine="482"/>
        <w:rPr>
          <w:rFonts w:hAnsi="宋体" w:hint="eastAsia"/>
          <w:b/>
          <w:sz w:val="24"/>
          <w:szCs w:val="24"/>
        </w:rPr>
      </w:pPr>
      <w:r>
        <w:rPr>
          <w:rFonts w:hAnsi="宋体" w:cs="华文细黑" w:hint="eastAsia"/>
          <w:b/>
          <w:bCs/>
          <w:snapToGrid w:val="0"/>
          <w:sz w:val="24"/>
          <w:szCs w:val="24"/>
        </w:rPr>
        <w:t>2</w:t>
      </w:r>
      <w:r>
        <w:rPr>
          <w:rFonts w:hAnsi="宋体" w:cs="华文细黑" w:hint="eastAsia"/>
          <w:b/>
          <w:bCs/>
          <w:snapToGrid w:val="0"/>
          <w:sz w:val="24"/>
          <w:szCs w:val="24"/>
        </w:rPr>
        <w:t>、</w:t>
      </w:r>
      <w:r>
        <w:rPr>
          <w:rFonts w:hAnsi="宋体" w:hint="eastAsia"/>
          <w:b/>
          <w:sz w:val="24"/>
          <w:szCs w:val="24"/>
        </w:rPr>
        <w:t>投标人不得虚假响应，虚假响应的，其投标文件无效并按规定追究其相关责任。</w:t>
      </w:r>
    </w:p>
    <w:p w14:paraId="561B0EA9" w14:textId="77777777" w:rsidR="00000000" w:rsidRDefault="00106167">
      <w:pPr>
        <w:ind w:firstLine="482"/>
        <w:rPr>
          <w:rFonts w:hAnsi="宋体" w:hint="eastAsia"/>
          <w:b/>
          <w:sz w:val="24"/>
          <w:szCs w:val="24"/>
        </w:rPr>
      </w:pPr>
      <w:r>
        <w:rPr>
          <w:rFonts w:hAnsi="宋体" w:hint="eastAsia"/>
          <w:b/>
          <w:sz w:val="24"/>
          <w:szCs w:val="24"/>
        </w:rPr>
        <w:t>3</w:t>
      </w:r>
      <w:r>
        <w:rPr>
          <w:rFonts w:hAnsi="宋体" w:hint="eastAsia"/>
          <w:b/>
          <w:sz w:val="24"/>
          <w:szCs w:val="24"/>
        </w:rPr>
        <w:t>、若投标文件中存在对投标人有利的偏离，而该偏离在本表中未列出，不视为虚假响应，但投标人应承担由此可能产生的对其评标不利的影响。</w:t>
      </w:r>
    </w:p>
    <w:p w14:paraId="670E3C7D" w14:textId="77777777" w:rsidR="00000000" w:rsidRDefault="00106167">
      <w:pPr>
        <w:ind w:firstLineChars="233" w:firstLine="561"/>
        <w:rPr>
          <w:rFonts w:hAnsi="宋体" w:cs="华文细黑" w:hint="eastAsia"/>
          <w:b/>
          <w:bCs/>
          <w:snapToGrid w:val="0"/>
          <w:sz w:val="24"/>
          <w:szCs w:val="24"/>
        </w:rPr>
      </w:pPr>
    </w:p>
    <w:p w14:paraId="2833721C" w14:textId="77777777" w:rsidR="00000000" w:rsidRDefault="00106167">
      <w:pPr>
        <w:pStyle w:val="Default"/>
        <w:rPr>
          <w:rFonts w:ascii="宋体" w:eastAsia="宋体" w:hAnsi="宋体" w:hint="eastAsia"/>
          <w:color w:val="auto"/>
          <w:szCs w:val="24"/>
        </w:rPr>
      </w:pPr>
      <w:r>
        <w:rPr>
          <w:rFonts w:ascii="宋体" w:eastAsia="宋体" w:hAnsi="宋体" w:cs="华文细黑" w:hint="eastAsia"/>
          <w:b/>
          <w:bCs/>
          <w:snapToGrid w:val="0"/>
          <w:color w:val="auto"/>
          <w:szCs w:val="24"/>
        </w:rPr>
        <w:t xml:space="preserve">     </w:t>
      </w:r>
    </w:p>
    <w:p w14:paraId="58AD68D3" w14:textId="77777777" w:rsidR="00000000" w:rsidRDefault="00106167">
      <w:pPr>
        <w:pStyle w:val="21"/>
        <w:spacing w:line="380" w:lineRule="exact"/>
        <w:ind w:firstLine="480"/>
        <w:rPr>
          <w:rFonts w:ascii="宋体" w:hAnsi="宋体" w:cs="华文细黑"/>
          <w:bCs/>
          <w:snapToGrid w:val="0"/>
          <w:sz w:val="24"/>
          <w:szCs w:val="24"/>
        </w:rPr>
      </w:pPr>
    </w:p>
    <w:p w14:paraId="0F9B3987" w14:textId="77777777" w:rsidR="00000000" w:rsidRDefault="00106167">
      <w:pPr>
        <w:pStyle w:val="21"/>
        <w:spacing w:line="380" w:lineRule="exact"/>
        <w:ind w:left="680" w:firstLine="480"/>
        <w:rPr>
          <w:rFonts w:ascii="宋体" w:hAnsi="宋体" w:cs="华文细黑"/>
          <w:bCs/>
          <w:snapToGrid w:val="0"/>
          <w:sz w:val="24"/>
          <w:szCs w:val="24"/>
        </w:rPr>
      </w:pPr>
    </w:p>
    <w:p w14:paraId="50FA9F79" w14:textId="77777777" w:rsidR="00000000" w:rsidRDefault="00106167">
      <w:pPr>
        <w:pStyle w:val="21"/>
        <w:ind w:left="679" w:hangingChars="283" w:hanging="679"/>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39C4BDF9" w14:textId="77777777" w:rsidR="00000000" w:rsidRDefault="00106167">
      <w:pPr>
        <w:pStyle w:val="21"/>
        <w:ind w:left="679" w:hangingChars="283" w:hanging="679"/>
        <w:rPr>
          <w:rFonts w:ascii="宋体" w:hAnsi="宋体" w:cs="华文细黑"/>
          <w:bCs/>
          <w:snapToGrid w:val="0"/>
          <w:sz w:val="24"/>
          <w:szCs w:val="24"/>
          <w:u w:val="single"/>
        </w:rPr>
      </w:pPr>
      <w:r>
        <w:rPr>
          <w:rFonts w:ascii="宋体" w:hAnsi="宋体" w:cs="华文细黑" w:hint="eastAsia"/>
          <w:bCs/>
          <w:snapToGrid w:val="0"/>
          <w:sz w:val="24"/>
          <w:szCs w:val="24"/>
        </w:rPr>
        <w:t>法定代表人或授权代表（签字）：</w:t>
      </w:r>
    </w:p>
    <w:p w14:paraId="4BB8CB34" w14:textId="77777777" w:rsidR="00000000" w:rsidRDefault="00106167">
      <w:pPr>
        <w:pStyle w:val="21"/>
        <w:ind w:left="679" w:hangingChars="283" w:hanging="679"/>
        <w:rPr>
          <w:rFonts w:ascii="宋体" w:hAnsi="宋体"/>
          <w:snapToGrid w:val="0"/>
          <w:sz w:val="24"/>
          <w:szCs w:val="24"/>
        </w:rPr>
      </w:pPr>
      <w:r>
        <w:rPr>
          <w:rFonts w:ascii="宋体" w:hAnsi="宋体" w:cs="华文细黑" w:hint="eastAsia"/>
          <w:bCs/>
          <w:snapToGrid w:val="0"/>
          <w:sz w:val="24"/>
          <w:szCs w:val="24"/>
        </w:rPr>
        <w:t>日期：</w:t>
      </w:r>
      <w:r>
        <w:rPr>
          <w:rFonts w:ascii="宋体" w:hAnsi="宋体" w:cs="华文细黑" w:hint="eastAsia"/>
          <w:bCs/>
          <w:snapToGrid w:val="0"/>
          <w:sz w:val="24"/>
          <w:szCs w:val="24"/>
        </w:rPr>
        <w:t xml:space="preserve">     </w:t>
      </w:r>
      <w:r>
        <w:rPr>
          <w:rFonts w:ascii="宋体" w:hAnsi="宋体" w:cs="宋体" w:hint="eastAsia"/>
          <w:bCs/>
          <w:snapToGrid w:val="0"/>
          <w:sz w:val="24"/>
          <w:szCs w:val="24"/>
        </w:rPr>
        <w:t>年</w:t>
      </w:r>
      <w:r>
        <w:rPr>
          <w:rFonts w:ascii="宋体" w:hAnsi="宋体" w:cs="宋体" w:hint="eastAsia"/>
          <w:bCs/>
          <w:snapToGrid w:val="0"/>
          <w:sz w:val="24"/>
          <w:szCs w:val="24"/>
        </w:rPr>
        <w:t xml:space="preserve">   </w:t>
      </w:r>
      <w:r>
        <w:rPr>
          <w:rFonts w:ascii="宋体" w:hAnsi="宋体" w:cs="宋体" w:hint="eastAsia"/>
          <w:bCs/>
          <w:snapToGrid w:val="0"/>
          <w:sz w:val="24"/>
          <w:szCs w:val="24"/>
        </w:rPr>
        <w:t>月</w:t>
      </w:r>
      <w:r>
        <w:rPr>
          <w:rFonts w:ascii="宋体" w:hAnsi="宋体" w:cs="宋体" w:hint="eastAsia"/>
          <w:bCs/>
          <w:snapToGrid w:val="0"/>
          <w:sz w:val="24"/>
          <w:szCs w:val="24"/>
        </w:rPr>
        <w:t xml:space="preserve">    </w:t>
      </w:r>
      <w:r>
        <w:rPr>
          <w:rFonts w:ascii="宋体" w:hAnsi="宋体" w:cs="宋体" w:hint="eastAsia"/>
          <w:bCs/>
          <w:snapToGrid w:val="0"/>
          <w:sz w:val="24"/>
          <w:szCs w:val="24"/>
        </w:rPr>
        <w:t>日</w:t>
      </w:r>
    </w:p>
    <w:p w14:paraId="0B586A40" w14:textId="77777777" w:rsidR="00000000" w:rsidRDefault="00106167">
      <w:pPr>
        <w:ind w:firstLine="480"/>
        <w:rPr>
          <w:rFonts w:hAnsi="宋体" w:cs="华文细黑" w:hint="eastAsia"/>
          <w:snapToGrid w:val="0"/>
          <w:sz w:val="24"/>
          <w:szCs w:val="24"/>
        </w:rPr>
      </w:pPr>
    </w:p>
    <w:p w14:paraId="59F0E35A" w14:textId="77777777" w:rsidR="00000000" w:rsidRDefault="00106167">
      <w:pPr>
        <w:ind w:firstLine="480"/>
        <w:rPr>
          <w:rFonts w:hAnsi="宋体" w:cs="华文细黑"/>
          <w:snapToGrid w:val="0"/>
          <w:sz w:val="24"/>
          <w:szCs w:val="24"/>
        </w:rPr>
      </w:pPr>
    </w:p>
    <w:p w14:paraId="094EE630" w14:textId="77777777" w:rsidR="00000000" w:rsidRDefault="00106167">
      <w:pPr>
        <w:pStyle w:val="2"/>
        <w:tabs>
          <w:tab w:val="left" w:pos="567"/>
          <w:tab w:val="left" w:pos="2007"/>
        </w:tabs>
        <w:ind w:firstLine="643"/>
        <w:jc w:val="center"/>
        <w:rPr>
          <w:rFonts w:ascii="宋体" w:eastAsia="宋体" w:hAnsi="宋体" w:cs="宋体"/>
          <w:sz w:val="32"/>
          <w:szCs w:val="32"/>
        </w:rPr>
      </w:pPr>
      <w:bookmarkStart w:id="365" w:name="_Toc4114"/>
      <w:bookmarkStart w:id="366" w:name="_Toc32723"/>
      <w:bookmarkStart w:id="367" w:name="_Toc439699502"/>
      <w:bookmarkStart w:id="368" w:name="_Toc3149"/>
      <w:bookmarkStart w:id="369" w:name="_Toc30384"/>
      <w:bookmarkStart w:id="370" w:name="_Toc357681345"/>
      <w:r>
        <w:rPr>
          <w:rFonts w:ascii="宋体" w:eastAsia="宋体" w:hAnsi="宋体" w:cs="宋体" w:hint="eastAsia"/>
          <w:sz w:val="32"/>
          <w:szCs w:val="32"/>
        </w:rPr>
        <w:t>十、技术应答表</w:t>
      </w:r>
    </w:p>
    <w:p w14:paraId="32E187E5" w14:textId="77777777" w:rsidR="00000000" w:rsidRDefault="00106167">
      <w:pPr>
        <w:spacing w:line="380" w:lineRule="exact"/>
        <w:ind w:firstLine="480"/>
        <w:jc w:val="left"/>
        <w:rPr>
          <w:rFonts w:hAnsi="宋体" w:cs="宋体"/>
          <w:snapToGrid w:val="0"/>
          <w:sz w:val="24"/>
          <w:szCs w:val="24"/>
          <w:u w:val="single"/>
        </w:rPr>
      </w:pPr>
      <w:r>
        <w:rPr>
          <w:rFonts w:hAnsi="宋体" w:cs="宋体" w:hint="eastAsia"/>
          <w:snapToGrid w:val="0"/>
          <w:sz w:val="24"/>
          <w:szCs w:val="24"/>
        </w:rPr>
        <w:t>项目名称：</w:t>
      </w:r>
    </w:p>
    <w:p w14:paraId="11272879" w14:textId="77777777" w:rsidR="00000000" w:rsidRDefault="00106167">
      <w:pPr>
        <w:pStyle w:val="affa"/>
        <w:spacing w:line="380" w:lineRule="exact"/>
        <w:ind w:firstLine="480"/>
        <w:rPr>
          <w:rFonts w:hAnsi="宋体" w:cs="宋体"/>
          <w:snapToGrid w:val="0"/>
          <w:szCs w:val="24"/>
        </w:rPr>
      </w:pPr>
      <w:r>
        <w:rPr>
          <w:rFonts w:hAnsi="宋体" w:cs="宋体" w:hint="eastAsia"/>
          <w:snapToGrid w:val="0"/>
          <w:szCs w:val="24"/>
        </w:rPr>
        <w:t>项目编号：</w:t>
      </w:r>
    </w:p>
    <w:p w14:paraId="264859FD" w14:textId="77777777" w:rsidR="00000000" w:rsidRDefault="00106167">
      <w:pPr>
        <w:pStyle w:val="af0"/>
        <w:pBdr>
          <w:bottom w:val="single" w:sz="6" w:space="0" w:color="auto"/>
        </w:pBdr>
        <w:tabs>
          <w:tab w:val="left" w:pos="420"/>
        </w:tabs>
        <w:snapToGrid/>
        <w:spacing w:line="400" w:lineRule="exact"/>
        <w:ind w:firstLineChars="0" w:firstLine="0"/>
        <w:jc w:val="both"/>
        <w:rPr>
          <w:rFonts w:ascii="宋体" w:hAnsi="宋体" w:hint="eastAsia"/>
          <w:sz w:val="24"/>
          <w:szCs w:val="24"/>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3234"/>
        <w:gridCol w:w="2410"/>
        <w:gridCol w:w="2552"/>
      </w:tblGrid>
      <w:tr w:rsidR="00000000" w14:paraId="2109F313" w14:textId="77777777">
        <w:trPr>
          <w:trHeight w:val="620"/>
        </w:trPr>
        <w:tc>
          <w:tcPr>
            <w:tcW w:w="735" w:type="dxa"/>
            <w:tcBorders>
              <w:top w:val="single" w:sz="4" w:space="0" w:color="auto"/>
              <w:left w:val="single" w:sz="4" w:space="0" w:color="auto"/>
              <w:bottom w:val="single" w:sz="4" w:space="0" w:color="auto"/>
              <w:right w:val="single" w:sz="4" w:space="0" w:color="auto"/>
            </w:tcBorders>
            <w:vAlign w:val="center"/>
          </w:tcPr>
          <w:p w14:paraId="40B102F2" w14:textId="77777777" w:rsidR="00000000" w:rsidRDefault="00106167">
            <w:pPr>
              <w:spacing w:line="400" w:lineRule="exact"/>
              <w:ind w:firstLineChars="0" w:firstLine="0"/>
              <w:rPr>
                <w:rFonts w:hAnsi="宋体"/>
                <w:sz w:val="24"/>
                <w:szCs w:val="24"/>
              </w:rPr>
            </w:pPr>
            <w:r>
              <w:rPr>
                <w:rFonts w:hAnsi="宋体" w:hint="eastAsia"/>
                <w:sz w:val="24"/>
                <w:szCs w:val="24"/>
              </w:rPr>
              <w:t>序号</w:t>
            </w:r>
          </w:p>
        </w:tc>
        <w:tc>
          <w:tcPr>
            <w:tcW w:w="3234" w:type="dxa"/>
            <w:tcBorders>
              <w:top w:val="single" w:sz="4" w:space="0" w:color="auto"/>
              <w:left w:val="single" w:sz="4" w:space="0" w:color="auto"/>
              <w:bottom w:val="single" w:sz="4" w:space="0" w:color="auto"/>
              <w:right w:val="single" w:sz="4" w:space="0" w:color="auto"/>
            </w:tcBorders>
            <w:vAlign w:val="center"/>
          </w:tcPr>
          <w:p w14:paraId="61CAD50E" w14:textId="77777777" w:rsidR="00000000" w:rsidRDefault="00106167">
            <w:pPr>
              <w:spacing w:line="400" w:lineRule="exact"/>
              <w:ind w:firstLine="480"/>
              <w:jc w:val="center"/>
              <w:rPr>
                <w:rFonts w:hAnsi="宋体"/>
                <w:sz w:val="24"/>
                <w:szCs w:val="24"/>
              </w:rPr>
            </w:pPr>
            <w:r>
              <w:rPr>
                <w:rFonts w:hAnsi="宋体" w:hint="eastAsia"/>
                <w:sz w:val="24"/>
                <w:szCs w:val="24"/>
              </w:rPr>
              <w:t>招标文件技术要求</w:t>
            </w:r>
          </w:p>
        </w:tc>
        <w:tc>
          <w:tcPr>
            <w:tcW w:w="2410" w:type="dxa"/>
            <w:tcBorders>
              <w:top w:val="single" w:sz="4" w:space="0" w:color="auto"/>
              <w:left w:val="single" w:sz="4" w:space="0" w:color="auto"/>
              <w:bottom w:val="single" w:sz="4" w:space="0" w:color="auto"/>
              <w:right w:val="single" w:sz="4" w:space="0" w:color="auto"/>
            </w:tcBorders>
            <w:vAlign w:val="center"/>
          </w:tcPr>
          <w:p w14:paraId="3D5C5D71" w14:textId="77777777" w:rsidR="00000000" w:rsidRDefault="00106167">
            <w:pPr>
              <w:spacing w:line="400" w:lineRule="exact"/>
              <w:ind w:firstLine="480"/>
              <w:jc w:val="center"/>
              <w:rPr>
                <w:rFonts w:hAnsi="宋体"/>
                <w:sz w:val="24"/>
                <w:szCs w:val="24"/>
              </w:rPr>
            </w:pPr>
            <w:r>
              <w:rPr>
                <w:rFonts w:hAnsi="宋体" w:hint="eastAsia"/>
                <w:sz w:val="24"/>
                <w:szCs w:val="24"/>
              </w:rPr>
              <w:t>投标应答</w:t>
            </w:r>
          </w:p>
        </w:tc>
        <w:tc>
          <w:tcPr>
            <w:tcW w:w="2552" w:type="dxa"/>
            <w:vAlign w:val="center"/>
          </w:tcPr>
          <w:p w14:paraId="1B798C59" w14:textId="77777777" w:rsidR="00000000" w:rsidRDefault="00106167">
            <w:pPr>
              <w:ind w:firstLineChars="0" w:firstLine="0"/>
              <w:jc w:val="center"/>
              <w:rPr>
                <w:rFonts w:hAnsi="宋体" w:cs="华文细黑"/>
                <w:snapToGrid w:val="0"/>
                <w:sz w:val="24"/>
                <w:szCs w:val="24"/>
              </w:rPr>
            </w:pPr>
            <w:r>
              <w:rPr>
                <w:rFonts w:hAnsi="宋体" w:cs="华文细黑" w:hint="eastAsia"/>
                <w:snapToGrid w:val="0"/>
                <w:sz w:val="24"/>
                <w:szCs w:val="24"/>
              </w:rPr>
              <w:t>备注</w:t>
            </w:r>
          </w:p>
        </w:tc>
      </w:tr>
      <w:tr w:rsidR="00000000" w14:paraId="08AFFC16" w14:textId="77777777">
        <w:trPr>
          <w:trHeight w:val="946"/>
        </w:trPr>
        <w:tc>
          <w:tcPr>
            <w:tcW w:w="735" w:type="dxa"/>
            <w:tcBorders>
              <w:top w:val="single" w:sz="4" w:space="0" w:color="auto"/>
              <w:left w:val="single" w:sz="4" w:space="0" w:color="auto"/>
              <w:bottom w:val="single" w:sz="4" w:space="0" w:color="auto"/>
              <w:right w:val="single" w:sz="4" w:space="0" w:color="auto"/>
            </w:tcBorders>
            <w:vAlign w:val="center"/>
          </w:tcPr>
          <w:p w14:paraId="15BED0FC" w14:textId="77777777" w:rsidR="00000000" w:rsidRDefault="00106167">
            <w:pPr>
              <w:spacing w:line="400" w:lineRule="exact"/>
              <w:ind w:firstLineChars="83" w:firstLine="199"/>
              <w:rPr>
                <w:rFonts w:hAnsi="宋体"/>
                <w:sz w:val="24"/>
                <w:szCs w:val="24"/>
              </w:rPr>
            </w:pPr>
            <w:r>
              <w:rPr>
                <w:rFonts w:hAnsi="宋体" w:hint="eastAsia"/>
                <w:sz w:val="24"/>
                <w:szCs w:val="24"/>
              </w:rPr>
              <w:t>1</w:t>
            </w:r>
          </w:p>
        </w:tc>
        <w:tc>
          <w:tcPr>
            <w:tcW w:w="3234" w:type="dxa"/>
            <w:tcBorders>
              <w:top w:val="single" w:sz="4" w:space="0" w:color="auto"/>
              <w:left w:val="single" w:sz="4" w:space="0" w:color="auto"/>
              <w:bottom w:val="single" w:sz="4" w:space="0" w:color="auto"/>
              <w:right w:val="single" w:sz="4" w:space="0" w:color="auto"/>
            </w:tcBorders>
            <w:vAlign w:val="center"/>
          </w:tcPr>
          <w:p w14:paraId="5464060C" w14:textId="77777777" w:rsidR="00000000" w:rsidRDefault="00106167">
            <w:pPr>
              <w:spacing w:line="400" w:lineRule="exact"/>
              <w:ind w:firstLine="480"/>
              <w:rPr>
                <w:rFonts w:hAnsi="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1C48E489" w14:textId="77777777" w:rsidR="00000000" w:rsidRDefault="00106167">
            <w:pPr>
              <w:spacing w:line="400" w:lineRule="exact"/>
              <w:ind w:firstLine="480"/>
              <w:jc w:val="center"/>
              <w:rPr>
                <w:rFonts w:hAnsi="宋体"/>
                <w:sz w:val="24"/>
                <w:szCs w:val="24"/>
              </w:rPr>
            </w:pPr>
          </w:p>
        </w:tc>
        <w:tc>
          <w:tcPr>
            <w:tcW w:w="2552" w:type="dxa"/>
            <w:vAlign w:val="center"/>
          </w:tcPr>
          <w:p w14:paraId="33741E02" w14:textId="77777777" w:rsidR="00000000" w:rsidRDefault="00106167">
            <w:pPr>
              <w:ind w:firstLineChars="0" w:firstLine="0"/>
              <w:jc w:val="center"/>
              <w:rPr>
                <w:rFonts w:hAnsi="宋体" w:cs="华文细黑"/>
                <w:snapToGrid w:val="0"/>
                <w:sz w:val="24"/>
                <w:szCs w:val="24"/>
              </w:rPr>
            </w:pPr>
          </w:p>
        </w:tc>
      </w:tr>
      <w:tr w:rsidR="00000000" w14:paraId="553E93D3" w14:textId="77777777">
        <w:trPr>
          <w:trHeight w:val="1052"/>
        </w:trPr>
        <w:tc>
          <w:tcPr>
            <w:tcW w:w="735" w:type="dxa"/>
            <w:tcBorders>
              <w:top w:val="single" w:sz="4" w:space="0" w:color="auto"/>
              <w:left w:val="single" w:sz="4" w:space="0" w:color="auto"/>
              <w:bottom w:val="single" w:sz="4" w:space="0" w:color="auto"/>
              <w:right w:val="single" w:sz="4" w:space="0" w:color="auto"/>
            </w:tcBorders>
            <w:vAlign w:val="center"/>
          </w:tcPr>
          <w:p w14:paraId="626684CC" w14:textId="77777777" w:rsidR="00000000" w:rsidRDefault="00106167">
            <w:pPr>
              <w:spacing w:line="400" w:lineRule="exact"/>
              <w:ind w:firstLineChars="83" w:firstLine="199"/>
              <w:rPr>
                <w:rFonts w:hAnsi="宋体"/>
                <w:sz w:val="24"/>
                <w:szCs w:val="24"/>
              </w:rPr>
            </w:pPr>
            <w:r>
              <w:rPr>
                <w:rFonts w:hAnsi="宋体" w:hint="eastAsia"/>
                <w:sz w:val="24"/>
                <w:szCs w:val="24"/>
              </w:rPr>
              <w:t>2</w:t>
            </w:r>
          </w:p>
        </w:tc>
        <w:tc>
          <w:tcPr>
            <w:tcW w:w="3234" w:type="dxa"/>
            <w:tcBorders>
              <w:top w:val="single" w:sz="4" w:space="0" w:color="auto"/>
              <w:left w:val="single" w:sz="4" w:space="0" w:color="auto"/>
              <w:bottom w:val="single" w:sz="4" w:space="0" w:color="auto"/>
              <w:right w:val="single" w:sz="4" w:space="0" w:color="auto"/>
            </w:tcBorders>
            <w:vAlign w:val="center"/>
          </w:tcPr>
          <w:p w14:paraId="120177C7" w14:textId="77777777" w:rsidR="00000000" w:rsidRDefault="00106167">
            <w:pPr>
              <w:spacing w:line="400" w:lineRule="exact"/>
              <w:ind w:firstLine="480"/>
              <w:jc w:val="center"/>
              <w:rPr>
                <w:rFonts w:hAnsi="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5D5CD5D2" w14:textId="77777777" w:rsidR="00000000" w:rsidRDefault="00106167">
            <w:pPr>
              <w:spacing w:line="400" w:lineRule="exact"/>
              <w:ind w:left="317" w:hangingChars="132" w:hanging="317"/>
              <w:jc w:val="center"/>
              <w:rPr>
                <w:rFonts w:hAnsi="宋体"/>
                <w:sz w:val="24"/>
                <w:szCs w:val="24"/>
              </w:rPr>
            </w:pPr>
          </w:p>
        </w:tc>
        <w:tc>
          <w:tcPr>
            <w:tcW w:w="2552" w:type="dxa"/>
            <w:vAlign w:val="center"/>
          </w:tcPr>
          <w:p w14:paraId="4D83D2E6" w14:textId="77777777" w:rsidR="00000000" w:rsidRDefault="00106167">
            <w:pPr>
              <w:ind w:firstLineChars="0" w:firstLine="0"/>
              <w:jc w:val="center"/>
              <w:rPr>
                <w:rFonts w:hAnsi="宋体" w:cs="华文细黑"/>
                <w:snapToGrid w:val="0"/>
                <w:sz w:val="24"/>
                <w:szCs w:val="24"/>
              </w:rPr>
            </w:pPr>
          </w:p>
        </w:tc>
      </w:tr>
      <w:tr w:rsidR="00000000" w14:paraId="75BD981B"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5CB9F06C" w14:textId="77777777" w:rsidR="00000000" w:rsidRDefault="00106167">
            <w:pPr>
              <w:pStyle w:val="2"/>
              <w:tabs>
                <w:tab w:val="left" w:pos="567"/>
                <w:tab w:val="left" w:pos="2007"/>
              </w:tabs>
              <w:ind w:firstLineChars="82" w:firstLine="198"/>
              <w:rPr>
                <w:rFonts w:ascii="宋体" w:eastAsia="宋体" w:hAnsi="宋体" w:cs="宋体"/>
                <w:sz w:val="24"/>
                <w:szCs w:val="24"/>
              </w:rPr>
            </w:pPr>
            <w:r>
              <w:rPr>
                <w:rFonts w:ascii="宋体" w:eastAsia="宋体" w:hAnsi="宋体" w:cs="宋体" w:hint="eastAsia"/>
                <w:sz w:val="24"/>
                <w:szCs w:val="24"/>
              </w:rPr>
              <w:t>3</w:t>
            </w:r>
          </w:p>
        </w:tc>
        <w:tc>
          <w:tcPr>
            <w:tcW w:w="3234" w:type="dxa"/>
            <w:tcBorders>
              <w:top w:val="single" w:sz="4" w:space="0" w:color="auto"/>
              <w:left w:val="single" w:sz="4" w:space="0" w:color="auto"/>
              <w:bottom w:val="single" w:sz="4" w:space="0" w:color="auto"/>
              <w:right w:val="single" w:sz="4" w:space="0" w:color="auto"/>
            </w:tcBorders>
            <w:vAlign w:val="center"/>
          </w:tcPr>
          <w:p w14:paraId="64495937" w14:textId="77777777" w:rsidR="00000000" w:rsidRDefault="00106167">
            <w:pPr>
              <w:pStyle w:val="2"/>
              <w:tabs>
                <w:tab w:val="left" w:pos="567"/>
                <w:tab w:val="left" w:pos="2007"/>
              </w:tabs>
              <w:ind w:firstLine="482"/>
              <w:jc w:val="center"/>
              <w:rPr>
                <w:rFonts w:ascii="宋体" w:eastAsia="宋体" w:hAnsi="宋体" w:cs="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6CF08817" w14:textId="77777777" w:rsidR="00000000" w:rsidRDefault="00106167">
            <w:pPr>
              <w:pStyle w:val="2"/>
              <w:tabs>
                <w:tab w:val="left" w:pos="567"/>
                <w:tab w:val="left" w:pos="2007"/>
              </w:tabs>
              <w:ind w:firstLine="482"/>
              <w:jc w:val="center"/>
              <w:rPr>
                <w:rFonts w:ascii="宋体" w:eastAsia="宋体" w:hAnsi="宋体" w:cs="宋体"/>
                <w:sz w:val="24"/>
                <w:szCs w:val="24"/>
              </w:rPr>
            </w:pPr>
          </w:p>
        </w:tc>
        <w:tc>
          <w:tcPr>
            <w:tcW w:w="2552" w:type="dxa"/>
            <w:vAlign w:val="center"/>
          </w:tcPr>
          <w:p w14:paraId="62A1D6E2" w14:textId="77777777" w:rsidR="00000000" w:rsidRDefault="00106167">
            <w:pPr>
              <w:pStyle w:val="2"/>
              <w:tabs>
                <w:tab w:val="left" w:pos="567"/>
                <w:tab w:val="left" w:pos="2007"/>
              </w:tabs>
              <w:ind w:firstLine="482"/>
              <w:jc w:val="center"/>
              <w:rPr>
                <w:rFonts w:ascii="宋体" w:eastAsia="宋体" w:hAnsi="宋体" w:cs="宋体"/>
                <w:sz w:val="24"/>
                <w:szCs w:val="24"/>
              </w:rPr>
            </w:pPr>
          </w:p>
        </w:tc>
      </w:tr>
      <w:tr w:rsidR="00000000" w14:paraId="57ECEEDC" w14:textId="77777777">
        <w:trPr>
          <w:trHeight w:val="872"/>
        </w:trPr>
        <w:tc>
          <w:tcPr>
            <w:tcW w:w="735" w:type="dxa"/>
            <w:tcBorders>
              <w:top w:val="single" w:sz="4" w:space="0" w:color="auto"/>
              <w:left w:val="single" w:sz="4" w:space="0" w:color="auto"/>
              <w:bottom w:val="single" w:sz="4" w:space="0" w:color="auto"/>
              <w:right w:val="single" w:sz="4" w:space="0" w:color="auto"/>
            </w:tcBorders>
            <w:vAlign w:val="center"/>
          </w:tcPr>
          <w:p w14:paraId="05813541" w14:textId="77777777" w:rsidR="00000000" w:rsidRDefault="00106167">
            <w:pPr>
              <w:spacing w:line="400" w:lineRule="exact"/>
              <w:ind w:firstLineChars="83" w:firstLine="199"/>
              <w:rPr>
                <w:rFonts w:hAnsi="宋体"/>
                <w:sz w:val="24"/>
                <w:szCs w:val="24"/>
              </w:rPr>
            </w:pPr>
            <w:r>
              <w:rPr>
                <w:rFonts w:hAnsi="宋体" w:hint="eastAsia"/>
                <w:sz w:val="24"/>
                <w:szCs w:val="24"/>
              </w:rPr>
              <w:t>4</w:t>
            </w:r>
          </w:p>
        </w:tc>
        <w:tc>
          <w:tcPr>
            <w:tcW w:w="3234" w:type="dxa"/>
            <w:tcBorders>
              <w:top w:val="single" w:sz="4" w:space="0" w:color="auto"/>
              <w:left w:val="single" w:sz="4" w:space="0" w:color="auto"/>
              <w:bottom w:val="single" w:sz="4" w:space="0" w:color="auto"/>
              <w:right w:val="single" w:sz="4" w:space="0" w:color="auto"/>
            </w:tcBorders>
            <w:vAlign w:val="center"/>
          </w:tcPr>
          <w:p w14:paraId="48E4B263" w14:textId="77777777" w:rsidR="00000000" w:rsidRDefault="00106167">
            <w:pPr>
              <w:spacing w:line="400" w:lineRule="exact"/>
              <w:ind w:firstLine="480"/>
              <w:jc w:val="center"/>
              <w:rPr>
                <w:rFonts w:hAnsi="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089C6D84" w14:textId="77777777" w:rsidR="00000000" w:rsidRDefault="00106167">
            <w:pPr>
              <w:spacing w:line="400" w:lineRule="exact"/>
              <w:ind w:firstLine="480"/>
              <w:rPr>
                <w:rFonts w:hAnsi="宋体"/>
                <w:sz w:val="24"/>
                <w:szCs w:val="24"/>
              </w:rPr>
            </w:pPr>
          </w:p>
        </w:tc>
        <w:tc>
          <w:tcPr>
            <w:tcW w:w="2552" w:type="dxa"/>
            <w:vAlign w:val="center"/>
          </w:tcPr>
          <w:p w14:paraId="7422037E" w14:textId="77777777" w:rsidR="00000000" w:rsidRDefault="00106167">
            <w:pPr>
              <w:ind w:firstLineChars="0" w:firstLine="0"/>
              <w:jc w:val="center"/>
              <w:rPr>
                <w:rFonts w:hAnsi="宋体" w:cs="华文细黑"/>
                <w:snapToGrid w:val="0"/>
                <w:sz w:val="24"/>
                <w:szCs w:val="24"/>
              </w:rPr>
            </w:pPr>
          </w:p>
        </w:tc>
      </w:tr>
      <w:tr w:rsidR="00000000" w14:paraId="5094C414"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379451F4" w14:textId="77777777" w:rsidR="00000000" w:rsidRDefault="00106167">
            <w:pPr>
              <w:spacing w:line="400" w:lineRule="exact"/>
              <w:ind w:firstLineChars="83" w:firstLine="199"/>
              <w:rPr>
                <w:rFonts w:hAnsi="宋体"/>
                <w:sz w:val="24"/>
                <w:szCs w:val="24"/>
              </w:rPr>
            </w:pPr>
            <w:r>
              <w:rPr>
                <w:rFonts w:hAnsi="宋体" w:hint="eastAsia"/>
                <w:sz w:val="24"/>
                <w:szCs w:val="24"/>
              </w:rPr>
              <w:t>5</w:t>
            </w:r>
          </w:p>
        </w:tc>
        <w:tc>
          <w:tcPr>
            <w:tcW w:w="3234" w:type="dxa"/>
            <w:tcBorders>
              <w:top w:val="single" w:sz="4" w:space="0" w:color="auto"/>
              <w:left w:val="single" w:sz="4" w:space="0" w:color="auto"/>
              <w:bottom w:val="single" w:sz="4" w:space="0" w:color="auto"/>
              <w:right w:val="single" w:sz="4" w:space="0" w:color="auto"/>
            </w:tcBorders>
            <w:vAlign w:val="center"/>
          </w:tcPr>
          <w:p w14:paraId="5018C3EC" w14:textId="77777777" w:rsidR="00000000" w:rsidRDefault="00106167">
            <w:pPr>
              <w:ind w:firstLine="480"/>
              <w:jc w:val="center"/>
              <w:rPr>
                <w:rFonts w:hAnsi="宋体" w:cs="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61211D1C" w14:textId="77777777" w:rsidR="00000000" w:rsidRDefault="00106167">
            <w:pPr>
              <w:spacing w:line="400" w:lineRule="exact"/>
              <w:ind w:firstLine="480"/>
              <w:rPr>
                <w:rFonts w:hAnsi="宋体"/>
                <w:sz w:val="24"/>
                <w:szCs w:val="24"/>
              </w:rPr>
            </w:pPr>
          </w:p>
        </w:tc>
        <w:tc>
          <w:tcPr>
            <w:tcW w:w="2552" w:type="dxa"/>
            <w:vAlign w:val="center"/>
          </w:tcPr>
          <w:p w14:paraId="4E6695FC" w14:textId="77777777" w:rsidR="00000000" w:rsidRDefault="00106167">
            <w:pPr>
              <w:ind w:firstLineChars="0" w:firstLine="0"/>
              <w:jc w:val="center"/>
              <w:rPr>
                <w:rFonts w:hAnsi="宋体" w:cs="华文细黑"/>
                <w:snapToGrid w:val="0"/>
                <w:sz w:val="24"/>
                <w:szCs w:val="24"/>
              </w:rPr>
            </w:pPr>
          </w:p>
        </w:tc>
      </w:tr>
      <w:tr w:rsidR="00000000" w14:paraId="29CD3170" w14:textId="77777777">
        <w:trPr>
          <w:trHeight w:val="1105"/>
        </w:trPr>
        <w:tc>
          <w:tcPr>
            <w:tcW w:w="735" w:type="dxa"/>
            <w:tcBorders>
              <w:top w:val="single" w:sz="4" w:space="0" w:color="auto"/>
              <w:left w:val="single" w:sz="4" w:space="0" w:color="auto"/>
              <w:bottom w:val="single" w:sz="4" w:space="0" w:color="auto"/>
              <w:right w:val="single" w:sz="4" w:space="0" w:color="auto"/>
            </w:tcBorders>
            <w:vAlign w:val="center"/>
          </w:tcPr>
          <w:p w14:paraId="763323CE" w14:textId="77777777" w:rsidR="00000000" w:rsidRDefault="00106167">
            <w:pPr>
              <w:spacing w:line="400" w:lineRule="exact"/>
              <w:ind w:firstLineChars="83" w:firstLine="199"/>
              <w:rPr>
                <w:rFonts w:hAnsi="宋体"/>
                <w:sz w:val="24"/>
                <w:szCs w:val="24"/>
              </w:rPr>
            </w:pPr>
            <w:r>
              <w:rPr>
                <w:rFonts w:hAnsi="宋体" w:hint="eastAsia"/>
                <w:sz w:val="24"/>
                <w:szCs w:val="24"/>
              </w:rPr>
              <w:t>6</w:t>
            </w:r>
          </w:p>
        </w:tc>
        <w:tc>
          <w:tcPr>
            <w:tcW w:w="3234" w:type="dxa"/>
            <w:tcBorders>
              <w:top w:val="single" w:sz="4" w:space="0" w:color="auto"/>
              <w:left w:val="single" w:sz="4" w:space="0" w:color="auto"/>
              <w:bottom w:val="single" w:sz="4" w:space="0" w:color="auto"/>
              <w:right w:val="single" w:sz="4" w:space="0" w:color="auto"/>
            </w:tcBorders>
            <w:vAlign w:val="center"/>
          </w:tcPr>
          <w:p w14:paraId="22F18F4C" w14:textId="77777777" w:rsidR="00000000" w:rsidRDefault="00106167">
            <w:pPr>
              <w:ind w:firstLine="480"/>
              <w:jc w:val="center"/>
              <w:rPr>
                <w:rFonts w:hAnsi="宋体" w:cs="宋体"/>
                <w:sz w:val="24"/>
                <w:szCs w:val="24"/>
              </w:rPr>
            </w:pPr>
          </w:p>
        </w:tc>
        <w:tc>
          <w:tcPr>
            <w:tcW w:w="2410" w:type="dxa"/>
            <w:tcBorders>
              <w:top w:val="single" w:sz="4" w:space="0" w:color="auto"/>
              <w:left w:val="single" w:sz="4" w:space="0" w:color="auto"/>
              <w:bottom w:val="single" w:sz="4" w:space="0" w:color="auto"/>
              <w:right w:val="single" w:sz="4" w:space="0" w:color="auto"/>
            </w:tcBorders>
            <w:vAlign w:val="center"/>
          </w:tcPr>
          <w:p w14:paraId="28131B05" w14:textId="77777777" w:rsidR="00000000" w:rsidRDefault="00106167">
            <w:pPr>
              <w:spacing w:line="400" w:lineRule="exact"/>
              <w:ind w:firstLine="480"/>
              <w:rPr>
                <w:rFonts w:hAnsi="宋体"/>
                <w:sz w:val="24"/>
                <w:szCs w:val="24"/>
              </w:rPr>
            </w:pPr>
          </w:p>
        </w:tc>
        <w:tc>
          <w:tcPr>
            <w:tcW w:w="2552" w:type="dxa"/>
            <w:vAlign w:val="center"/>
          </w:tcPr>
          <w:p w14:paraId="00006271" w14:textId="77777777" w:rsidR="00000000" w:rsidRDefault="00106167">
            <w:pPr>
              <w:ind w:firstLineChars="0" w:firstLine="0"/>
              <w:jc w:val="center"/>
              <w:rPr>
                <w:rFonts w:hAnsi="宋体" w:cs="华文细黑"/>
                <w:snapToGrid w:val="0"/>
                <w:sz w:val="24"/>
                <w:szCs w:val="24"/>
              </w:rPr>
            </w:pPr>
          </w:p>
        </w:tc>
      </w:tr>
    </w:tbl>
    <w:p w14:paraId="3FEE6BDB" w14:textId="77777777" w:rsidR="00000000" w:rsidRDefault="00106167">
      <w:pPr>
        <w:spacing w:line="380" w:lineRule="exact"/>
        <w:ind w:leftChars="57" w:left="676" w:hangingChars="200" w:hanging="482"/>
        <w:rPr>
          <w:rFonts w:hAnsi="宋体" w:cs="华文细黑"/>
          <w:b/>
          <w:bCs/>
          <w:snapToGrid w:val="0"/>
          <w:sz w:val="24"/>
          <w:szCs w:val="24"/>
        </w:rPr>
      </w:pPr>
      <w:r>
        <w:rPr>
          <w:rFonts w:hAnsi="宋体" w:cs="华文细黑" w:hint="eastAsia"/>
          <w:b/>
          <w:bCs/>
          <w:snapToGrid w:val="0"/>
          <w:sz w:val="24"/>
          <w:szCs w:val="24"/>
        </w:rPr>
        <w:t xml:space="preserve"> </w:t>
      </w:r>
    </w:p>
    <w:p w14:paraId="38AC93D7" w14:textId="77777777" w:rsidR="00000000" w:rsidRDefault="00106167">
      <w:pPr>
        <w:ind w:firstLine="482"/>
        <w:rPr>
          <w:rFonts w:hAnsi="宋体" w:hint="eastAsia"/>
          <w:b/>
          <w:sz w:val="24"/>
          <w:szCs w:val="24"/>
        </w:rPr>
      </w:pPr>
      <w:r>
        <w:rPr>
          <w:rFonts w:hAnsi="宋体" w:hint="eastAsia"/>
          <w:b/>
          <w:sz w:val="24"/>
          <w:szCs w:val="24"/>
        </w:rPr>
        <w:t>注：</w:t>
      </w:r>
      <w:r>
        <w:rPr>
          <w:rFonts w:hAnsi="宋体" w:hint="eastAsia"/>
          <w:b/>
          <w:sz w:val="24"/>
          <w:szCs w:val="24"/>
        </w:rPr>
        <w:t>1</w:t>
      </w:r>
      <w:r>
        <w:rPr>
          <w:rFonts w:hAnsi="宋体" w:hint="eastAsia"/>
          <w:b/>
          <w:sz w:val="24"/>
          <w:szCs w:val="24"/>
        </w:rPr>
        <w:t>、投标人只填写投标文件中与招标文件有偏离（包括正偏离和负偏离）的内容，投标文件中技术条款与招标文件要求完全一致的，可以不用在此表中列出。</w:t>
      </w:r>
    </w:p>
    <w:p w14:paraId="4FB06C6E" w14:textId="77777777" w:rsidR="00000000" w:rsidRDefault="00106167">
      <w:pPr>
        <w:ind w:firstLine="482"/>
        <w:rPr>
          <w:rFonts w:hAnsi="宋体" w:hint="eastAsia"/>
          <w:b/>
          <w:sz w:val="24"/>
          <w:szCs w:val="24"/>
        </w:rPr>
      </w:pPr>
      <w:r>
        <w:rPr>
          <w:rFonts w:hAnsi="宋体" w:hint="eastAsia"/>
          <w:b/>
          <w:sz w:val="24"/>
          <w:szCs w:val="24"/>
        </w:rPr>
        <w:t>2</w:t>
      </w:r>
      <w:r>
        <w:rPr>
          <w:rFonts w:hAnsi="宋体" w:hint="eastAsia"/>
          <w:b/>
          <w:sz w:val="24"/>
          <w:szCs w:val="24"/>
        </w:rPr>
        <w:t>、投标人不得虚假响应，虚假响应的，其投标文件无效并按规定追究其相关责任。</w:t>
      </w:r>
    </w:p>
    <w:p w14:paraId="3E3CA32F" w14:textId="77777777" w:rsidR="00000000" w:rsidRDefault="00106167">
      <w:pPr>
        <w:ind w:firstLine="482"/>
        <w:rPr>
          <w:rFonts w:hAnsi="宋体" w:hint="eastAsia"/>
          <w:b/>
          <w:sz w:val="24"/>
          <w:szCs w:val="24"/>
        </w:rPr>
      </w:pPr>
      <w:r>
        <w:rPr>
          <w:rFonts w:hAnsi="宋体" w:hint="eastAsia"/>
          <w:b/>
          <w:sz w:val="24"/>
          <w:szCs w:val="24"/>
        </w:rPr>
        <w:t>3</w:t>
      </w:r>
      <w:r>
        <w:rPr>
          <w:rFonts w:hAnsi="宋体" w:hint="eastAsia"/>
          <w:b/>
          <w:sz w:val="24"/>
          <w:szCs w:val="24"/>
        </w:rPr>
        <w:t>、若投标文件中存在对投标人有利的偏离，而该偏离在本表中未列出，不视为虚假响应，但投标人应承担由此可能产生的对其评标不利的影响。</w:t>
      </w:r>
    </w:p>
    <w:p w14:paraId="374D1924" w14:textId="77777777" w:rsidR="00000000" w:rsidRDefault="00106167">
      <w:pPr>
        <w:autoSpaceDE w:val="0"/>
        <w:autoSpaceDN w:val="0"/>
        <w:adjustRightInd w:val="0"/>
        <w:spacing w:line="327" w:lineRule="exact"/>
        <w:ind w:leftChars="50" w:left="1013" w:right="-20" w:hangingChars="350" w:hanging="843"/>
        <w:jc w:val="left"/>
        <w:rPr>
          <w:rFonts w:hAnsi="宋体" w:cs="华文细黑" w:hint="eastAsia"/>
          <w:b/>
          <w:bCs/>
          <w:snapToGrid w:val="0"/>
          <w:sz w:val="24"/>
          <w:szCs w:val="24"/>
        </w:rPr>
      </w:pPr>
    </w:p>
    <w:p w14:paraId="23CA5677"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2463EBA6" w14:textId="77777777" w:rsidR="00000000" w:rsidRDefault="00106167">
      <w:pPr>
        <w:pStyle w:val="21"/>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2853FFAB" w14:textId="77777777" w:rsidR="00000000" w:rsidRDefault="00106167">
      <w:pPr>
        <w:pStyle w:val="21"/>
        <w:ind w:leftChars="100" w:left="676" w:hangingChars="140" w:hanging="336"/>
        <w:rPr>
          <w:rFonts w:ascii="宋体" w:hAnsi="宋体" w:cs="华文细黑" w:hint="eastAsia"/>
          <w:bCs/>
          <w:snapToGrid w:val="0"/>
          <w:sz w:val="24"/>
          <w:szCs w:val="24"/>
        </w:rPr>
      </w:pPr>
      <w:r>
        <w:rPr>
          <w:rFonts w:ascii="宋体" w:hAnsi="宋体" w:cs="华文细黑" w:hint="eastAsia"/>
          <w:bCs/>
          <w:snapToGrid w:val="0"/>
          <w:sz w:val="24"/>
          <w:szCs w:val="24"/>
        </w:rPr>
        <w:t>法定代表人或授权代表（签字）：</w:t>
      </w:r>
    </w:p>
    <w:p w14:paraId="39841E16" w14:textId="77777777" w:rsidR="00000000" w:rsidRDefault="00106167">
      <w:pPr>
        <w:pStyle w:val="21"/>
        <w:ind w:leftChars="100" w:left="340" w:firstLineChars="0" w:firstLine="0"/>
        <w:jc w:val="left"/>
        <w:rPr>
          <w:rFonts w:ascii="宋体" w:hAnsi="宋体" w:cs="宋体" w:hint="eastAsia"/>
          <w:snapToGrid w:val="0"/>
          <w:sz w:val="24"/>
          <w:szCs w:val="24"/>
        </w:rPr>
      </w:pPr>
      <w:r>
        <w:rPr>
          <w:rFonts w:ascii="宋体" w:hAnsi="宋体" w:cs="华文细黑" w:hint="eastAsia"/>
          <w:snapToGrid w:val="0"/>
          <w:sz w:val="24"/>
          <w:szCs w:val="24"/>
        </w:rPr>
        <w:t>日</w:t>
      </w:r>
      <w:r>
        <w:rPr>
          <w:rFonts w:ascii="宋体" w:hAnsi="宋体" w:cs="华文细黑" w:hint="eastAsia"/>
          <w:snapToGrid w:val="0"/>
          <w:sz w:val="24"/>
          <w:szCs w:val="24"/>
        </w:rPr>
        <w:t>期：</w:t>
      </w:r>
      <w:r>
        <w:rPr>
          <w:rFonts w:ascii="宋体" w:hAnsi="宋体" w:cs="华文细黑" w:hint="eastAsia"/>
          <w:snapToGrid w:val="0"/>
          <w:sz w:val="24"/>
          <w:szCs w:val="24"/>
        </w:rPr>
        <w:t xml:space="preserve">     </w:t>
      </w:r>
      <w:r>
        <w:rPr>
          <w:rFonts w:ascii="宋体" w:hAnsi="宋体" w:cs="宋体" w:hint="eastAsia"/>
          <w:snapToGrid w:val="0"/>
          <w:sz w:val="24"/>
          <w:szCs w:val="24"/>
        </w:rPr>
        <w:t>年</w:t>
      </w:r>
      <w:r>
        <w:rPr>
          <w:rFonts w:ascii="宋体" w:hAnsi="宋体" w:cs="宋体" w:hint="eastAsia"/>
          <w:snapToGrid w:val="0"/>
          <w:sz w:val="24"/>
          <w:szCs w:val="24"/>
        </w:rPr>
        <w:t xml:space="preserve">   </w:t>
      </w:r>
      <w:r>
        <w:rPr>
          <w:rFonts w:ascii="宋体" w:hAnsi="宋体" w:cs="宋体" w:hint="eastAsia"/>
          <w:snapToGrid w:val="0"/>
          <w:sz w:val="24"/>
          <w:szCs w:val="24"/>
        </w:rPr>
        <w:t>月</w:t>
      </w:r>
      <w:r>
        <w:rPr>
          <w:rFonts w:ascii="宋体" w:hAnsi="宋体" w:cs="宋体" w:hint="eastAsia"/>
          <w:snapToGrid w:val="0"/>
          <w:sz w:val="24"/>
          <w:szCs w:val="24"/>
        </w:rPr>
        <w:t xml:space="preserve">     </w:t>
      </w:r>
      <w:r>
        <w:rPr>
          <w:rFonts w:ascii="宋体" w:hAnsi="宋体" w:cs="宋体" w:hint="eastAsia"/>
          <w:snapToGrid w:val="0"/>
          <w:sz w:val="24"/>
          <w:szCs w:val="24"/>
        </w:rPr>
        <w:t>日</w:t>
      </w:r>
    </w:p>
    <w:p w14:paraId="1C82F91A" w14:textId="77777777" w:rsidR="00000000" w:rsidRDefault="00106167">
      <w:pPr>
        <w:pStyle w:val="21"/>
        <w:ind w:leftChars="100" w:left="340" w:firstLineChars="0" w:firstLine="0"/>
        <w:jc w:val="center"/>
        <w:rPr>
          <w:rFonts w:ascii="宋体" w:hAnsi="宋体" w:hint="eastAsia"/>
          <w:snapToGrid w:val="0"/>
          <w:sz w:val="24"/>
          <w:szCs w:val="24"/>
        </w:rPr>
      </w:pPr>
      <w:r>
        <w:rPr>
          <w:rFonts w:ascii="宋体" w:hAnsi="宋体" w:hint="eastAsia"/>
          <w:snapToGrid w:val="0"/>
          <w:sz w:val="24"/>
          <w:szCs w:val="24"/>
        </w:rPr>
        <w:br w:type="page"/>
      </w:r>
      <w:bookmarkEnd w:id="365"/>
      <w:bookmarkEnd w:id="366"/>
      <w:bookmarkEnd w:id="367"/>
      <w:bookmarkEnd w:id="368"/>
      <w:bookmarkEnd w:id="369"/>
      <w:bookmarkEnd w:id="370"/>
    </w:p>
    <w:p w14:paraId="679B1C61" w14:textId="77777777" w:rsidR="00000000" w:rsidRDefault="00106167">
      <w:pPr>
        <w:pStyle w:val="2"/>
        <w:tabs>
          <w:tab w:val="left" w:pos="567"/>
          <w:tab w:val="left" w:pos="2007"/>
        </w:tabs>
        <w:ind w:firstLine="643"/>
        <w:jc w:val="center"/>
        <w:rPr>
          <w:rFonts w:ascii="宋体" w:eastAsia="宋体" w:hAnsi="宋体" w:cs="宋体"/>
          <w:sz w:val="32"/>
          <w:szCs w:val="32"/>
        </w:rPr>
      </w:pPr>
      <w:r>
        <w:rPr>
          <w:rFonts w:ascii="宋体" w:eastAsia="宋体" w:hAnsi="宋体" w:cs="宋体" w:hint="eastAsia"/>
          <w:sz w:val="32"/>
          <w:szCs w:val="32"/>
        </w:rPr>
        <w:t>十一、方案</w:t>
      </w:r>
    </w:p>
    <w:p w14:paraId="449CAF72" w14:textId="77777777" w:rsidR="00000000" w:rsidRDefault="00106167">
      <w:pPr>
        <w:pStyle w:val="21"/>
        <w:spacing w:line="380" w:lineRule="exact"/>
        <w:ind w:left="680" w:firstLine="480"/>
        <w:rPr>
          <w:rFonts w:ascii="宋体" w:hAnsi="宋体" w:cs="华文细黑"/>
          <w:bCs/>
          <w:snapToGrid w:val="0"/>
          <w:sz w:val="24"/>
          <w:szCs w:val="24"/>
        </w:rPr>
      </w:pPr>
    </w:p>
    <w:p w14:paraId="4A038C12"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05215859"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6B46FE95"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1DA1996F"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5B88022D"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0BC863CC"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21A94EB8"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773DB8DD"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15E9F631"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4B966BAD"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64AD9653"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726CDD1E"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556BC879"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22F6BE79"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6EF5ECBD"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6B88051F"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5C3956D8"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1EC57B8E"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1921BD52" w14:textId="77777777" w:rsidR="00000000" w:rsidRDefault="00106167">
      <w:pPr>
        <w:pStyle w:val="21"/>
        <w:spacing w:line="380" w:lineRule="exact"/>
        <w:ind w:firstLineChars="0" w:firstLine="0"/>
        <w:rPr>
          <w:rFonts w:ascii="宋体" w:hAnsi="宋体" w:cs="华文细黑" w:hint="eastAsia"/>
          <w:bCs/>
          <w:snapToGrid w:val="0"/>
          <w:sz w:val="24"/>
          <w:szCs w:val="24"/>
        </w:rPr>
      </w:pPr>
    </w:p>
    <w:p w14:paraId="3E68B83F" w14:textId="77777777" w:rsidR="00000000" w:rsidRDefault="00106167">
      <w:pPr>
        <w:spacing w:line="380" w:lineRule="exact"/>
        <w:ind w:leftChars="100" w:left="678" w:hangingChars="141" w:hanging="338"/>
        <w:rPr>
          <w:rFonts w:hAnsi="宋体" w:cs="华文细黑"/>
          <w:snapToGrid w:val="0"/>
          <w:sz w:val="24"/>
          <w:szCs w:val="24"/>
        </w:rPr>
      </w:pPr>
    </w:p>
    <w:p w14:paraId="52713156" w14:textId="77777777" w:rsidR="00000000" w:rsidRDefault="00106167">
      <w:pPr>
        <w:pStyle w:val="2"/>
        <w:tabs>
          <w:tab w:val="left" w:pos="567"/>
          <w:tab w:val="left" w:pos="2007"/>
        </w:tabs>
        <w:ind w:firstLine="643"/>
        <w:jc w:val="center"/>
        <w:rPr>
          <w:rFonts w:ascii="宋体" w:eastAsia="宋体" w:hAnsi="宋体" w:cs="宋体" w:hint="eastAsia"/>
          <w:sz w:val="32"/>
          <w:szCs w:val="32"/>
        </w:rPr>
      </w:pPr>
      <w:bookmarkStart w:id="371" w:name="_Toc31252"/>
      <w:bookmarkStart w:id="372" w:name="_Toc11587"/>
      <w:bookmarkStart w:id="373" w:name="_Toc7742"/>
      <w:bookmarkStart w:id="374" w:name="_Toc217446091"/>
      <w:bookmarkStart w:id="375" w:name="_Toc22806"/>
      <w:bookmarkStart w:id="376" w:name="_Toc439699503"/>
    </w:p>
    <w:p w14:paraId="5B7E9206" w14:textId="77777777" w:rsidR="00000000" w:rsidRDefault="00106167">
      <w:pPr>
        <w:ind w:firstLine="680"/>
        <w:rPr>
          <w:rFonts w:hint="eastAsia"/>
        </w:rPr>
      </w:pPr>
    </w:p>
    <w:p w14:paraId="21B4CB98" w14:textId="77777777" w:rsidR="00000000" w:rsidRDefault="00106167">
      <w:pPr>
        <w:ind w:firstLine="680"/>
        <w:rPr>
          <w:rFonts w:hint="eastAsia"/>
        </w:rPr>
      </w:pPr>
    </w:p>
    <w:p w14:paraId="2FF350C6" w14:textId="77777777" w:rsidR="00000000" w:rsidRDefault="00106167">
      <w:pPr>
        <w:ind w:firstLine="680"/>
        <w:rPr>
          <w:rFonts w:hint="eastAsia"/>
        </w:rPr>
      </w:pPr>
    </w:p>
    <w:p w14:paraId="246E8B81" w14:textId="77777777" w:rsidR="00000000" w:rsidRDefault="00106167">
      <w:pPr>
        <w:pStyle w:val="2"/>
        <w:tabs>
          <w:tab w:val="left" w:pos="567"/>
          <w:tab w:val="left" w:pos="2007"/>
        </w:tabs>
        <w:ind w:firstLine="643"/>
        <w:jc w:val="center"/>
        <w:rPr>
          <w:rFonts w:ascii="宋体" w:eastAsia="宋体" w:hAnsi="宋体" w:cs="宋体"/>
          <w:sz w:val="32"/>
          <w:szCs w:val="32"/>
        </w:rPr>
      </w:pPr>
      <w:r>
        <w:rPr>
          <w:rFonts w:ascii="宋体" w:eastAsia="宋体" w:hAnsi="宋体" w:cs="宋体" w:hint="eastAsia"/>
          <w:sz w:val="32"/>
          <w:szCs w:val="32"/>
        </w:rPr>
        <w:br w:type="page"/>
      </w:r>
      <w:r>
        <w:rPr>
          <w:rFonts w:ascii="宋体" w:eastAsia="宋体" w:hAnsi="宋体" w:cs="宋体" w:hint="eastAsia"/>
          <w:sz w:val="32"/>
          <w:szCs w:val="32"/>
        </w:rPr>
        <w:t>十二、投标人拟派往本项目人员情况表</w:t>
      </w:r>
      <w:bookmarkEnd w:id="371"/>
      <w:bookmarkEnd w:id="372"/>
      <w:bookmarkEnd w:id="373"/>
      <w:bookmarkEnd w:id="374"/>
      <w:bookmarkEnd w:id="375"/>
      <w:bookmarkEnd w:id="376"/>
    </w:p>
    <w:p w14:paraId="3FEAA9F5" w14:textId="77777777" w:rsidR="00000000" w:rsidRDefault="00106167">
      <w:pPr>
        <w:spacing w:line="380" w:lineRule="exact"/>
        <w:ind w:firstLine="480"/>
        <w:jc w:val="left"/>
        <w:rPr>
          <w:rFonts w:hAnsi="宋体" w:cs="宋体"/>
          <w:snapToGrid w:val="0"/>
          <w:sz w:val="24"/>
          <w:szCs w:val="24"/>
        </w:rPr>
      </w:pPr>
      <w:r>
        <w:rPr>
          <w:rFonts w:hAnsi="宋体" w:cs="宋体" w:hint="eastAsia"/>
          <w:snapToGrid w:val="0"/>
          <w:sz w:val="24"/>
          <w:szCs w:val="24"/>
        </w:rPr>
        <w:t>项目名称：</w:t>
      </w:r>
    </w:p>
    <w:p w14:paraId="2886EA88" w14:textId="77777777" w:rsidR="00000000" w:rsidRDefault="00106167">
      <w:pPr>
        <w:pStyle w:val="affa"/>
        <w:spacing w:line="380" w:lineRule="exact"/>
        <w:ind w:firstLine="480"/>
        <w:rPr>
          <w:rFonts w:hAnsi="宋体" w:cs="华文细黑"/>
          <w:b/>
          <w:snapToGrid w:val="0"/>
          <w:szCs w:val="24"/>
          <w:u w:val="single"/>
        </w:rPr>
      </w:pPr>
      <w:r>
        <w:rPr>
          <w:rFonts w:hAnsi="宋体" w:cs="宋体" w:hint="eastAsia"/>
          <w:snapToGrid w:val="0"/>
          <w:szCs w:val="24"/>
        </w:rPr>
        <w:t>项目编号：</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2"/>
        <w:gridCol w:w="1802"/>
        <w:gridCol w:w="1220"/>
        <w:gridCol w:w="1134"/>
        <w:gridCol w:w="1294"/>
        <w:gridCol w:w="691"/>
        <w:gridCol w:w="778"/>
        <w:gridCol w:w="691"/>
      </w:tblGrid>
      <w:tr w:rsidR="00000000" w14:paraId="08BB3305" w14:textId="77777777">
        <w:trPr>
          <w:cantSplit/>
          <w:trHeight w:val="530"/>
          <w:jc w:val="center"/>
        </w:trPr>
        <w:tc>
          <w:tcPr>
            <w:tcW w:w="952" w:type="dxa"/>
            <w:vMerge w:val="restart"/>
            <w:tcBorders>
              <w:top w:val="single" w:sz="4" w:space="0" w:color="auto"/>
              <w:left w:val="single" w:sz="4" w:space="0" w:color="auto"/>
              <w:bottom w:val="single" w:sz="4" w:space="0" w:color="auto"/>
              <w:right w:val="single" w:sz="4" w:space="0" w:color="auto"/>
            </w:tcBorders>
            <w:vAlign w:val="center"/>
          </w:tcPr>
          <w:p w14:paraId="5AE024AB"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姓名</w:t>
            </w:r>
          </w:p>
        </w:tc>
        <w:tc>
          <w:tcPr>
            <w:tcW w:w="1802" w:type="dxa"/>
            <w:vMerge w:val="restart"/>
            <w:tcBorders>
              <w:top w:val="single" w:sz="4" w:space="0" w:color="auto"/>
              <w:left w:val="single" w:sz="4" w:space="0" w:color="auto"/>
              <w:bottom w:val="single" w:sz="4" w:space="0" w:color="auto"/>
              <w:right w:val="single" w:sz="4" w:space="0" w:color="auto"/>
            </w:tcBorders>
            <w:vAlign w:val="center"/>
          </w:tcPr>
          <w:p w14:paraId="63EB95FA"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本项目担任职务</w:t>
            </w:r>
          </w:p>
        </w:tc>
        <w:tc>
          <w:tcPr>
            <w:tcW w:w="1220" w:type="dxa"/>
            <w:vMerge w:val="restart"/>
            <w:tcBorders>
              <w:top w:val="single" w:sz="4" w:space="0" w:color="auto"/>
              <w:left w:val="single" w:sz="4" w:space="0" w:color="auto"/>
              <w:bottom w:val="single" w:sz="4" w:space="0" w:color="auto"/>
              <w:right w:val="single" w:sz="4" w:space="0" w:color="auto"/>
            </w:tcBorders>
            <w:vAlign w:val="center"/>
          </w:tcPr>
          <w:p w14:paraId="5FE57A33" w14:textId="77777777" w:rsidR="00000000" w:rsidRDefault="00106167">
            <w:pPr>
              <w:spacing w:line="240" w:lineRule="auto"/>
              <w:ind w:firstLineChars="0" w:firstLine="0"/>
              <w:jc w:val="center"/>
              <w:rPr>
                <w:rFonts w:hAnsi="宋体" w:cs="Arial" w:hint="eastAsia"/>
                <w:sz w:val="24"/>
                <w:szCs w:val="24"/>
              </w:rPr>
            </w:pPr>
            <w:r>
              <w:rPr>
                <w:rFonts w:hAnsi="宋体" w:cs="Arial" w:hint="eastAsia"/>
                <w:sz w:val="24"/>
                <w:szCs w:val="24"/>
              </w:rPr>
              <w:t>学历</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018DE354" w14:textId="77777777" w:rsidR="00000000" w:rsidRDefault="00106167">
            <w:pPr>
              <w:spacing w:line="240" w:lineRule="auto"/>
              <w:ind w:firstLineChars="0" w:firstLine="0"/>
              <w:jc w:val="center"/>
              <w:rPr>
                <w:rFonts w:hAnsi="宋体" w:cs="Arial" w:hint="eastAsia"/>
                <w:sz w:val="24"/>
                <w:szCs w:val="24"/>
              </w:rPr>
            </w:pPr>
            <w:r>
              <w:rPr>
                <w:rFonts w:hAnsi="宋体" w:cs="Arial" w:hint="eastAsia"/>
                <w:sz w:val="24"/>
                <w:szCs w:val="24"/>
              </w:rPr>
              <w:t>职称</w:t>
            </w:r>
          </w:p>
        </w:tc>
        <w:tc>
          <w:tcPr>
            <w:tcW w:w="3454" w:type="dxa"/>
            <w:gridSpan w:val="4"/>
            <w:tcBorders>
              <w:top w:val="single" w:sz="4" w:space="0" w:color="auto"/>
              <w:left w:val="single" w:sz="4" w:space="0" w:color="auto"/>
              <w:bottom w:val="single" w:sz="4" w:space="0" w:color="auto"/>
              <w:right w:val="single" w:sz="4" w:space="0" w:color="auto"/>
            </w:tcBorders>
            <w:vAlign w:val="center"/>
          </w:tcPr>
          <w:p w14:paraId="3B56B71A"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从业资格证明（附复印件）</w:t>
            </w:r>
          </w:p>
        </w:tc>
      </w:tr>
      <w:tr w:rsidR="00000000" w14:paraId="0E44FF47" w14:textId="77777777">
        <w:trPr>
          <w:cantSplit/>
          <w:trHeight w:val="530"/>
          <w:jc w:val="center"/>
        </w:trPr>
        <w:tc>
          <w:tcPr>
            <w:tcW w:w="952" w:type="dxa"/>
            <w:vMerge/>
            <w:tcBorders>
              <w:top w:val="single" w:sz="4" w:space="0" w:color="auto"/>
              <w:left w:val="single" w:sz="4" w:space="0" w:color="auto"/>
              <w:bottom w:val="single" w:sz="4" w:space="0" w:color="auto"/>
              <w:right w:val="single" w:sz="4" w:space="0" w:color="auto"/>
            </w:tcBorders>
            <w:vAlign w:val="center"/>
          </w:tcPr>
          <w:p w14:paraId="10A10C34" w14:textId="77777777" w:rsidR="00000000" w:rsidRDefault="00106167">
            <w:pPr>
              <w:widowControl/>
              <w:spacing w:line="240" w:lineRule="auto"/>
              <w:ind w:firstLineChars="0" w:firstLine="0"/>
              <w:jc w:val="center"/>
              <w:rPr>
                <w:rFonts w:hAnsi="宋体" w:cs="Arial"/>
                <w:sz w:val="24"/>
                <w:szCs w:val="24"/>
              </w:rPr>
            </w:pPr>
          </w:p>
        </w:tc>
        <w:tc>
          <w:tcPr>
            <w:tcW w:w="1802" w:type="dxa"/>
            <w:vMerge/>
            <w:tcBorders>
              <w:top w:val="single" w:sz="4" w:space="0" w:color="auto"/>
              <w:left w:val="single" w:sz="4" w:space="0" w:color="auto"/>
              <w:bottom w:val="single" w:sz="4" w:space="0" w:color="auto"/>
              <w:right w:val="single" w:sz="4" w:space="0" w:color="auto"/>
            </w:tcBorders>
            <w:vAlign w:val="center"/>
          </w:tcPr>
          <w:p w14:paraId="0D5DE203" w14:textId="77777777" w:rsidR="00000000" w:rsidRDefault="00106167">
            <w:pPr>
              <w:widowControl/>
              <w:spacing w:line="240" w:lineRule="auto"/>
              <w:ind w:firstLineChars="0" w:firstLine="0"/>
              <w:jc w:val="center"/>
              <w:rPr>
                <w:rFonts w:hAnsi="宋体" w:cs="Arial"/>
                <w:sz w:val="24"/>
                <w:szCs w:val="24"/>
              </w:rPr>
            </w:pPr>
          </w:p>
        </w:tc>
        <w:tc>
          <w:tcPr>
            <w:tcW w:w="1220" w:type="dxa"/>
            <w:vMerge/>
            <w:tcBorders>
              <w:top w:val="single" w:sz="4" w:space="0" w:color="auto"/>
              <w:left w:val="single" w:sz="4" w:space="0" w:color="auto"/>
              <w:bottom w:val="single" w:sz="4" w:space="0" w:color="auto"/>
              <w:right w:val="single" w:sz="4" w:space="0" w:color="auto"/>
            </w:tcBorders>
            <w:vAlign w:val="center"/>
          </w:tcPr>
          <w:p w14:paraId="65B44CA1" w14:textId="77777777" w:rsidR="00000000" w:rsidRDefault="00106167">
            <w:pPr>
              <w:widowControl/>
              <w:spacing w:line="240" w:lineRule="auto"/>
              <w:ind w:firstLineChars="0" w:firstLine="0"/>
              <w:jc w:val="center"/>
              <w:rPr>
                <w:rFonts w:hAnsi="宋体" w:cs="Arial"/>
                <w:sz w:val="24"/>
                <w:szCs w:val="24"/>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50EC9787" w14:textId="77777777" w:rsidR="00000000" w:rsidRDefault="00106167">
            <w:pPr>
              <w:widowControl/>
              <w:spacing w:line="240" w:lineRule="auto"/>
              <w:ind w:firstLineChars="0" w:firstLine="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vAlign w:val="center"/>
          </w:tcPr>
          <w:p w14:paraId="1F7DE41F"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证书名称</w:t>
            </w:r>
          </w:p>
        </w:tc>
        <w:tc>
          <w:tcPr>
            <w:tcW w:w="691" w:type="dxa"/>
            <w:tcBorders>
              <w:top w:val="single" w:sz="4" w:space="0" w:color="auto"/>
              <w:left w:val="single" w:sz="4" w:space="0" w:color="auto"/>
              <w:bottom w:val="single" w:sz="4" w:space="0" w:color="auto"/>
              <w:right w:val="single" w:sz="4" w:space="0" w:color="auto"/>
            </w:tcBorders>
            <w:vAlign w:val="center"/>
          </w:tcPr>
          <w:p w14:paraId="3BA53714"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级别</w:t>
            </w:r>
          </w:p>
        </w:tc>
        <w:tc>
          <w:tcPr>
            <w:tcW w:w="778" w:type="dxa"/>
            <w:tcBorders>
              <w:top w:val="single" w:sz="4" w:space="0" w:color="auto"/>
              <w:left w:val="single" w:sz="4" w:space="0" w:color="auto"/>
              <w:bottom w:val="single" w:sz="4" w:space="0" w:color="auto"/>
              <w:right w:val="single" w:sz="4" w:space="0" w:color="auto"/>
            </w:tcBorders>
            <w:vAlign w:val="center"/>
          </w:tcPr>
          <w:p w14:paraId="4C3ECE7C"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证号</w:t>
            </w:r>
          </w:p>
        </w:tc>
        <w:tc>
          <w:tcPr>
            <w:tcW w:w="691" w:type="dxa"/>
            <w:tcBorders>
              <w:top w:val="single" w:sz="4" w:space="0" w:color="auto"/>
              <w:left w:val="single" w:sz="4" w:space="0" w:color="auto"/>
              <w:bottom w:val="single" w:sz="4" w:space="0" w:color="auto"/>
              <w:right w:val="single" w:sz="4" w:space="0" w:color="auto"/>
            </w:tcBorders>
            <w:vAlign w:val="center"/>
          </w:tcPr>
          <w:p w14:paraId="20844B2F"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专业</w:t>
            </w:r>
          </w:p>
        </w:tc>
      </w:tr>
      <w:tr w:rsidR="00000000" w14:paraId="48E83975"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0801F8EC" w14:textId="77777777" w:rsidR="00000000" w:rsidRDefault="00106167">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4EB73D11"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66AE8C04"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13E634C"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61743F63"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3B09E91"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69C00634"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6BAD774" w14:textId="77777777" w:rsidR="00000000" w:rsidRDefault="00106167">
            <w:pPr>
              <w:ind w:firstLine="480"/>
              <w:jc w:val="center"/>
              <w:rPr>
                <w:rFonts w:hAnsi="宋体" w:cs="Arial"/>
                <w:sz w:val="24"/>
                <w:szCs w:val="24"/>
              </w:rPr>
            </w:pPr>
          </w:p>
        </w:tc>
      </w:tr>
      <w:tr w:rsidR="00000000" w14:paraId="66F621EC" w14:textId="77777777">
        <w:trPr>
          <w:cantSplit/>
          <w:trHeight w:val="530"/>
          <w:jc w:val="center"/>
        </w:trPr>
        <w:tc>
          <w:tcPr>
            <w:tcW w:w="952" w:type="dxa"/>
            <w:tcBorders>
              <w:top w:val="single" w:sz="4" w:space="0" w:color="auto"/>
              <w:left w:val="single" w:sz="4" w:space="0" w:color="auto"/>
              <w:bottom w:val="single" w:sz="4" w:space="0" w:color="auto"/>
              <w:right w:val="single" w:sz="4" w:space="0" w:color="auto"/>
            </w:tcBorders>
          </w:tcPr>
          <w:p w14:paraId="0FF11FD0" w14:textId="77777777" w:rsidR="00000000" w:rsidRDefault="00106167">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305E2E07"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2818969D"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256D73B"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688BD63C"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57A6B9E6"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3236A14B"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74D693EF" w14:textId="77777777" w:rsidR="00000000" w:rsidRDefault="00106167">
            <w:pPr>
              <w:ind w:firstLine="480"/>
              <w:jc w:val="center"/>
              <w:rPr>
                <w:rFonts w:hAnsi="宋体" w:cs="Arial"/>
                <w:sz w:val="24"/>
                <w:szCs w:val="24"/>
              </w:rPr>
            </w:pPr>
          </w:p>
        </w:tc>
      </w:tr>
      <w:tr w:rsidR="00000000" w14:paraId="2C6D0BC8"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0B803C5F" w14:textId="77777777" w:rsidR="00000000" w:rsidRDefault="00106167">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5198AFA0"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69965FEB"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8EAAF8F"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6E5DDE15"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21DC35E"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6ADCAAD0"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E91DA36" w14:textId="77777777" w:rsidR="00000000" w:rsidRDefault="00106167">
            <w:pPr>
              <w:ind w:firstLine="480"/>
              <w:jc w:val="center"/>
              <w:rPr>
                <w:rFonts w:hAnsi="宋体" w:cs="Arial"/>
                <w:sz w:val="24"/>
                <w:szCs w:val="24"/>
              </w:rPr>
            </w:pPr>
          </w:p>
        </w:tc>
      </w:tr>
      <w:tr w:rsidR="00000000" w14:paraId="1273EF08"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6E69BA0A" w14:textId="77777777" w:rsidR="00000000" w:rsidRDefault="00106167">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69130F49"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1B3E54E3"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14B5B7C"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030187C8"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6CC2AE10"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039C94AE"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9007ACE" w14:textId="77777777" w:rsidR="00000000" w:rsidRDefault="00106167">
            <w:pPr>
              <w:ind w:firstLine="480"/>
              <w:jc w:val="center"/>
              <w:rPr>
                <w:rFonts w:hAnsi="宋体" w:cs="Arial"/>
                <w:sz w:val="24"/>
                <w:szCs w:val="24"/>
              </w:rPr>
            </w:pPr>
          </w:p>
        </w:tc>
      </w:tr>
      <w:tr w:rsidR="00000000" w14:paraId="46461FDD"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04A5B03F" w14:textId="77777777" w:rsidR="00000000" w:rsidRDefault="00106167">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6367060D"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025FFE2A"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37A631C7"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7DD072B0"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0CCC126"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0A1AA859"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3BB91422" w14:textId="77777777" w:rsidR="00000000" w:rsidRDefault="00106167">
            <w:pPr>
              <w:ind w:firstLine="480"/>
              <w:jc w:val="center"/>
              <w:rPr>
                <w:rFonts w:hAnsi="宋体" w:cs="Arial"/>
                <w:sz w:val="24"/>
                <w:szCs w:val="24"/>
              </w:rPr>
            </w:pPr>
          </w:p>
        </w:tc>
      </w:tr>
      <w:tr w:rsidR="00000000" w14:paraId="40D95DD3"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0B412E04" w14:textId="77777777" w:rsidR="00000000" w:rsidRDefault="00106167">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5E8F02ED"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2F703622"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7ED98FBD"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7B6C3A3F"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2037502"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59AC736A"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7D4915C" w14:textId="77777777" w:rsidR="00000000" w:rsidRDefault="00106167">
            <w:pPr>
              <w:ind w:firstLine="480"/>
              <w:jc w:val="center"/>
              <w:rPr>
                <w:rFonts w:hAnsi="宋体" w:cs="Arial"/>
                <w:sz w:val="24"/>
                <w:szCs w:val="24"/>
              </w:rPr>
            </w:pPr>
          </w:p>
        </w:tc>
      </w:tr>
      <w:tr w:rsidR="00000000" w14:paraId="7AD676D5"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6DF1349A" w14:textId="77777777" w:rsidR="00000000" w:rsidRDefault="00106167">
            <w:pPr>
              <w:ind w:firstLine="480"/>
              <w:jc w:val="center"/>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597BE6B0"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014DD9C3"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2A7CFEE"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1AE098E2"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3555D6A7"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39189DDF"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06D4400" w14:textId="77777777" w:rsidR="00000000" w:rsidRDefault="00106167">
            <w:pPr>
              <w:ind w:firstLine="480"/>
              <w:jc w:val="center"/>
              <w:rPr>
                <w:rFonts w:hAnsi="宋体" w:cs="Arial"/>
                <w:sz w:val="24"/>
                <w:szCs w:val="24"/>
              </w:rPr>
            </w:pPr>
          </w:p>
        </w:tc>
      </w:tr>
      <w:tr w:rsidR="00000000" w14:paraId="577DBBC9"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1099CA7C" w14:textId="77777777" w:rsidR="00000000" w:rsidRDefault="00106167">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76F9B4DC"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649C5681"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CAF72FF"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51DB7C33"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6C388904"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4FED4C26"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5D8F24A5" w14:textId="77777777" w:rsidR="00000000" w:rsidRDefault="00106167">
            <w:pPr>
              <w:ind w:firstLine="480"/>
              <w:jc w:val="center"/>
              <w:rPr>
                <w:rFonts w:hAnsi="宋体" w:cs="Arial"/>
                <w:sz w:val="24"/>
                <w:szCs w:val="24"/>
              </w:rPr>
            </w:pPr>
          </w:p>
        </w:tc>
      </w:tr>
      <w:tr w:rsidR="00000000" w14:paraId="7BEE4443"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0D99F2CD" w14:textId="77777777" w:rsidR="00000000" w:rsidRDefault="00106167">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660461B6"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512568A5"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32C6081"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787EF12D"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38F75405"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035F0349"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6F0DB539" w14:textId="77777777" w:rsidR="00000000" w:rsidRDefault="00106167">
            <w:pPr>
              <w:ind w:firstLine="480"/>
              <w:jc w:val="center"/>
              <w:rPr>
                <w:rFonts w:hAnsi="宋体" w:cs="Arial"/>
                <w:sz w:val="24"/>
                <w:szCs w:val="24"/>
              </w:rPr>
            </w:pPr>
          </w:p>
        </w:tc>
      </w:tr>
      <w:tr w:rsidR="00000000" w14:paraId="32C96B9C"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7EBDC894" w14:textId="77777777" w:rsidR="00000000" w:rsidRDefault="00106167">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51C4DAEA"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080F144F"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58AD13F"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798A40B7"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47E19CB9"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354642F1"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6382FA4E" w14:textId="77777777" w:rsidR="00000000" w:rsidRDefault="00106167">
            <w:pPr>
              <w:ind w:firstLine="480"/>
              <w:jc w:val="center"/>
              <w:rPr>
                <w:rFonts w:hAnsi="宋体" w:cs="Arial"/>
                <w:sz w:val="24"/>
                <w:szCs w:val="24"/>
              </w:rPr>
            </w:pPr>
          </w:p>
        </w:tc>
      </w:tr>
      <w:tr w:rsidR="00000000" w14:paraId="7BCD58BC" w14:textId="77777777">
        <w:trPr>
          <w:cantSplit/>
          <w:trHeight w:val="531"/>
          <w:jc w:val="center"/>
        </w:trPr>
        <w:tc>
          <w:tcPr>
            <w:tcW w:w="952" w:type="dxa"/>
            <w:tcBorders>
              <w:top w:val="single" w:sz="4" w:space="0" w:color="auto"/>
              <w:left w:val="single" w:sz="4" w:space="0" w:color="auto"/>
              <w:bottom w:val="single" w:sz="4" w:space="0" w:color="auto"/>
              <w:right w:val="single" w:sz="4" w:space="0" w:color="auto"/>
            </w:tcBorders>
          </w:tcPr>
          <w:p w14:paraId="74322160" w14:textId="77777777" w:rsidR="00000000" w:rsidRDefault="00106167">
            <w:pPr>
              <w:widowControl/>
              <w:ind w:firstLineChars="71" w:firstLine="170"/>
              <w:rPr>
                <w:rFonts w:hAnsi="宋体" w:cs="Arial"/>
                <w:sz w:val="24"/>
                <w:szCs w:val="24"/>
              </w:rPr>
            </w:pPr>
          </w:p>
        </w:tc>
        <w:tc>
          <w:tcPr>
            <w:tcW w:w="1802" w:type="dxa"/>
            <w:tcBorders>
              <w:top w:val="single" w:sz="4" w:space="0" w:color="auto"/>
              <w:left w:val="single" w:sz="4" w:space="0" w:color="auto"/>
              <w:bottom w:val="single" w:sz="4" w:space="0" w:color="auto"/>
              <w:right w:val="single" w:sz="4" w:space="0" w:color="auto"/>
            </w:tcBorders>
          </w:tcPr>
          <w:p w14:paraId="42375AAF" w14:textId="77777777" w:rsidR="00000000" w:rsidRDefault="00106167">
            <w:pPr>
              <w:ind w:firstLine="480"/>
              <w:jc w:val="center"/>
              <w:rPr>
                <w:rFonts w:hAnsi="宋体" w:cs="Arial"/>
                <w:sz w:val="24"/>
                <w:szCs w:val="24"/>
              </w:rPr>
            </w:pPr>
          </w:p>
        </w:tc>
        <w:tc>
          <w:tcPr>
            <w:tcW w:w="1220" w:type="dxa"/>
            <w:tcBorders>
              <w:top w:val="single" w:sz="4" w:space="0" w:color="auto"/>
              <w:left w:val="single" w:sz="4" w:space="0" w:color="auto"/>
              <w:bottom w:val="single" w:sz="4" w:space="0" w:color="auto"/>
              <w:right w:val="single" w:sz="4" w:space="0" w:color="auto"/>
            </w:tcBorders>
          </w:tcPr>
          <w:p w14:paraId="609EBA52" w14:textId="77777777" w:rsidR="00000000" w:rsidRDefault="00106167">
            <w:pPr>
              <w:ind w:firstLine="480"/>
              <w:jc w:val="center"/>
              <w:rPr>
                <w:rFonts w:hAnsi="宋体" w:cs="Arial"/>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45ED852" w14:textId="77777777" w:rsidR="00000000" w:rsidRDefault="00106167">
            <w:pPr>
              <w:ind w:firstLine="480"/>
              <w:jc w:val="center"/>
              <w:rPr>
                <w:rFonts w:hAnsi="宋体" w:cs="Arial"/>
                <w:sz w:val="24"/>
                <w:szCs w:val="24"/>
              </w:rPr>
            </w:pPr>
          </w:p>
        </w:tc>
        <w:tc>
          <w:tcPr>
            <w:tcW w:w="1294" w:type="dxa"/>
            <w:tcBorders>
              <w:top w:val="single" w:sz="4" w:space="0" w:color="auto"/>
              <w:left w:val="single" w:sz="4" w:space="0" w:color="auto"/>
              <w:bottom w:val="single" w:sz="4" w:space="0" w:color="auto"/>
              <w:right w:val="single" w:sz="4" w:space="0" w:color="auto"/>
            </w:tcBorders>
          </w:tcPr>
          <w:p w14:paraId="059D9749"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09C188AA" w14:textId="77777777" w:rsidR="00000000" w:rsidRDefault="00106167">
            <w:pPr>
              <w:ind w:firstLine="480"/>
              <w:jc w:val="center"/>
              <w:rPr>
                <w:rFonts w:hAnsi="宋体" w:cs="Arial"/>
                <w:sz w:val="24"/>
                <w:szCs w:val="24"/>
              </w:rPr>
            </w:pPr>
          </w:p>
        </w:tc>
        <w:tc>
          <w:tcPr>
            <w:tcW w:w="778" w:type="dxa"/>
            <w:tcBorders>
              <w:top w:val="single" w:sz="4" w:space="0" w:color="auto"/>
              <w:left w:val="single" w:sz="4" w:space="0" w:color="auto"/>
              <w:bottom w:val="single" w:sz="4" w:space="0" w:color="auto"/>
              <w:right w:val="single" w:sz="4" w:space="0" w:color="auto"/>
            </w:tcBorders>
          </w:tcPr>
          <w:p w14:paraId="60A49DA0" w14:textId="77777777" w:rsidR="00000000" w:rsidRDefault="00106167">
            <w:pPr>
              <w:ind w:firstLine="480"/>
              <w:jc w:val="center"/>
              <w:rPr>
                <w:rFonts w:hAnsi="宋体" w:cs="Arial"/>
                <w:sz w:val="24"/>
                <w:szCs w:val="24"/>
              </w:rPr>
            </w:pPr>
          </w:p>
        </w:tc>
        <w:tc>
          <w:tcPr>
            <w:tcW w:w="691" w:type="dxa"/>
            <w:tcBorders>
              <w:top w:val="single" w:sz="4" w:space="0" w:color="auto"/>
              <w:left w:val="single" w:sz="4" w:space="0" w:color="auto"/>
              <w:bottom w:val="single" w:sz="4" w:space="0" w:color="auto"/>
              <w:right w:val="single" w:sz="4" w:space="0" w:color="auto"/>
            </w:tcBorders>
          </w:tcPr>
          <w:p w14:paraId="263FE1FC" w14:textId="77777777" w:rsidR="00000000" w:rsidRDefault="00106167">
            <w:pPr>
              <w:ind w:firstLine="480"/>
              <w:jc w:val="center"/>
              <w:rPr>
                <w:rFonts w:hAnsi="宋体" w:cs="Arial"/>
                <w:sz w:val="24"/>
                <w:szCs w:val="24"/>
              </w:rPr>
            </w:pPr>
          </w:p>
        </w:tc>
      </w:tr>
    </w:tbl>
    <w:p w14:paraId="0FD21C7C" w14:textId="77777777" w:rsidR="00000000" w:rsidRDefault="00106167">
      <w:pPr>
        <w:tabs>
          <w:tab w:val="left" w:pos="555"/>
          <w:tab w:val="left" w:pos="2214"/>
          <w:tab w:val="left" w:pos="3774"/>
          <w:tab w:val="left" w:pos="4854"/>
          <w:tab w:val="left" w:pos="5934"/>
          <w:tab w:val="left" w:pos="7014"/>
          <w:tab w:val="left" w:pos="8214"/>
          <w:tab w:val="left" w:pos="10134"/>
          <w:tab w:val="left" w:pos="11124"/>
        </w:tabs>
        <w:ind w:firstLine="482"/>
        <w:rPr>
          <w:rFonts w:hAnsi="宋体" w:cs="Arial" w:hint="eastAsia"/>
          <w:b/>
          <w:bCs/>
          <w:sz w:val="24"/>
          <w:szCs w:val="24"/>
        </w:rPr>
      </w:pPr>
    </w:p>
    <w:p w14:paraId="0A9B8203" w14:textId="77777777" w:rsidR="00000000" w:rsidRDefault="00106167">
      <w:pPr>
        <w:tabs>
          <w:tab w:val="left" w:pos="555"/>
          <w:tab w:val="left" w:pos="2214"/>
          <w:tab w:val="left" w:pos="3774"/>
          <w:tab w:val="left" w:pos="4854"/>
          <w:tab w:val="left" w:pos="5934"/>
          <w:tab w:val="left" w:pos="7014"/>
          <w:tab w:val="left" w:pos="8214"/>
          <w:tab w:val="left" w:pos="10134"/>
          <w:tab w:val="left" w:pos="11124"/>
        </w:tabs>
        <w:ind w:firstLine="482"/>
        <w:rPr>
          <w:rFonts w:hAnsi="宋体" w:cs="Arial"/>
          <w:b/>
          <w:sz w:val="24"/>
          <w:szCs w:val="24"/>
        </w:rPr>
      </w:pPr>
    </w:p>
    <w:p w14:paraId="0AD77314" w14:textId="77777777" w:rsidR="00000000" w:rsidRDefault="00106167">
      <w:pPr>
        <w:spacing w:line="380" w:lineRule="exact"/>
        <w:ind w:firstLine="482"/>
        <w:jc w:val="center"/>
        <w:rPr>
          <w:rFonts w:hAnsi="宋体" w:cs="华文细黑"/>
          <w:b/>
          <w:bCs/>
          <w:snapToGrid w:val="0"/>
          <w:sz w:val="24"/>
          <w:szCs w:val="24"/>
        </w:rPr>
      </w:pPr>
    </w:p>
    <w:p w14:paraId="06666C68" w14:textId="77777777" w:rsidR="00000000" w:rsidRDefault="00106167">
      <w:pPr>
        <w:pStyle w:val="21"/>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225996B8" w14:textId="77777777" w:rsidR="00000000" w:rsidRDefault="00106167">
      <w:pPr>
        <w:pStyle w:val="21"/>
        <w:ind w:leftChars="100" w:left="676" w:hangingChars="140" w:hanging="336"/>
        <w:rPr>
          <w:rFonts w:ascii="宋体" w:hAnsi="宋体" w:cs="华文细黑"/>
          <w:bCs/>
          <w:snapToGrid w:val="0"/>
          <w:sz w:val="24"/>
          <w:szCs w:val="24"/>
          <w:u w:val="single"/>
        </w:rPr>
      </w:pPr>
      <w:r>
        <w:rPr>
          <w:rFonts w:ascii="宋体" w:hAnsi="宋体" w:cs="华文细黑" w:hint="eastAsia"/>
          <w:bCs/>
          <w:snapToGrid w:val="0"/>
          <w:sz w:val="24"/>
          <w:szCs w:val="24"/>
        </w:rPr>
        <w:t>法定代表人或授</w:t>
      </w:r>
      <w:r>
        <w:rPr>
          <w:rFonts w:ascii="宋体" w:hAnsi="宋体" w:cs="华文细黑" w:hint="eastAsia"/>
          <w:bCs/>
          <w:snapToGrid w:val="0"/>
          <w:sz w:val="24"/>
          <w:szCs w:val="24"/>
        </w:rPr>
        <w:t>权代表（签字）：</w:t>
      </w:r>
    </w:p>
    <w:p w14:paraId="61F7C884" w14:textId="77777777" w:rsidR="00000000" w:rsidRDefault="00106167">
      <w:pPr>
        <w:pStyle w:val="21"/>
        <w:ind w:leftChars="100" w:left="676" w:hangingChars="140" w:hanging="336"/>
        <w:rPr>
          <w:rFonts w:ascii="宋体" w:hAnsi="宋体" w:cs="宋体"/>
          <w:bCs/>
          <w:snapToGrid w:val="0"/>
          <w:sz w:val="24"/>
          <w:szCs w:val="24"/>
        </w:rPr>
      </w:pPr>
      <w:r>
        <w:rPr>
          <w:rFonts w:ascii="宋体" w:hAnsi="宋体" w:cs="华文细黑" w:hint="eastAsia"/>
          <w:bCs/>
          <w:snapToGrid w:val="0"/>
          <w:sz w:val="24"/>
          <w:szCs w:val="24"/>
        </w:rPr>
        <w:t>日期：</w:t>
      </w:r>
      <w:r>
        <w:rPr>
          <w:rFonts w:ascii="宋体" w:hAnsi="宋体" w:cs="华文细黑" w:hint="eastAsia"/>
          <w:bCs/>
          <w:snapToGrid w:val="0"/>
          <w:sz w:val="24"/>
          <w:szCs w:val="24"/>
        </w:rPr>
        <w:t xml:space="preserve">    </w:t>
      </w:r>
      <w:r>
        <w:rPr>
          <w:rFonts w:ascii="宋体" w:hAnsi="宋体" w:cs="宋体" w:hint="eastAsia"/>
          <w:bCs/>
          <w:snapToGrid w:val="0"/>
          <w:sz w:val="24"/>
          <w:szCs w:val="24"/>
        </w:rPr>
        <w:t>年</w:t>
      </w:r>
      <w:r>
        <w:rPr>
          <w:rFonts w:ascii="宋体" w:hAnsi="宋体" w:cs="宋体" w:hint="eastAsia"/>
          <w:bCs/>
          <w:snapToGrid w:val="0"/>
          <w:sz w:val="24"/>
          <w:szCs w:val="24"/>
        </w:rPr>
        <w:t xml:space="preserve">   </w:t>
      </w:r>
      <w:r>
        <w:rPr>
          <w:rFonts w:ascii="宋体" w:hAnsi="宋体" w:cs="宋体" w:hint="eastAsia"/>
          <w:bCs/>
          <w:snapToGrid w:val="0"/>
          <w:sz w:val="24"/>
          <w:szCs w:val="24"/>
        </w:rPr>
        <w:t>月</w:t>
      </w:r>
      <w:r>
        <w:rPr>
          <w:rFonts w:ascii="宋体" w:hAnsi="宋体" w:cs="宋体" w:hint="eastAsia"/>
          <w:bCs/>
          <w:snapToGrid w:val="0"/>
          <w:sz w:val="24"/>
          <w:szCs w:val="24"/>
        </w:rPr>
        <w:t xml:space="preserve">    </w:t>
      </w:r>
      <w:r>
        <w:rPr>
          <w:rFonts w:ascii="宋体" w:hAnsi="宋体" w:cs="宋体" w:hint="eastAsia"/>
          <w:bCs/>
          <w:snapToGrid w:val="0"/>
          <w:sz w:val="24"/>
          <w:szCs w:val="24"/>
        </w:rPr>
        <w:t>日</w:t>
      </w:r>
    </w:p>
    <w:p w14:paraId="79D44837" w14:textId="77777777" w:rsidR="00000000" w:rsidRDefault="00106167">
      <w:pPr>
        <w:pStyle w:val="21"/>
        <w:ind w:leftChars="100" w:left="676" w:hangingChars="140" w:hanging="336"/>
        <w:rPr>
          <w:rFonts w:ascii="宋体" w:hAnsi="宋体" w:cs="宋体"/>
          <w:bCs/>
          <w:snapToGrid w:val="0"/>
          <w:sz w:val="24"/>
          <w:szCs w:val="24"/>
        </w:rPr>
      </w:pPr>
    </w:p>
    <w:p w14:paraId="5FE36522" w14:textId="77777777" w:rsidR="00000000" w:rsidRDefault="00106167">
      <w:pPr>
        <w:pStyle w:val="21"/>
        <w:ind w:leftChars="100" w:left="676" w:hangingChars="140" w:hanging="336"/>
        <w:rPr>
          <w:rFonts w:ascii="宋体" w:hAnsi="宋体" w:cs="华文细黑" w:hint="eastAsia"/>
          <w:bCs/>
          <w:snapToGrid w:val="0"/>
          <w:sz w:val="24"/>
          <w:szCs w:val="24"/>
        </w:rPr>
      </w:pPr>
      <w:r>
        <w:rPr>
          <w:rFonts w:ascii="宋体" w:hAnsi="宋体" w:cs="宋体"/>
          <w:bCs/>
          <w:snapToGrid w:val="0"/>
          <w:sz w:val="24"/>
          <w:szCs w:val="24"/>
        </w:rPr>
        <w:br w:type="page"/>
      </w:r>
    </w:p>
    <w:p w14:paraId="31ABACA2" w14:textId="77777777" w:rsidR="00000000" w:rsidRDefault="00106167">
      <w:pPr>
        <w:widowControl/>
        <w:spacing w:line="360" w:lineRule="atLeast"/>
        <w:ind w:firstLineChars="0" w:firstLine="0"/>
        <w:jc w:val="center"/>
        <w:outlineLvl w:val="1"/>
        <w:rPr>
          <w:rFonts w:hAnsi="宋体" w:hint="eastAsia"/>
          <w:b/>
          <w:snapToGrid w:val="0"/>
          <w:sz w:val="32"/>
          <w:szCs w:val="32"/>
        </w:rPr>
      </w:pPr>
      <w:r>
        <w:rPr>
          <w:rFonts w:hAnsi="宋体" w:hint="eastAsia"/>
          <w:b/>
          <w:snapToGrid w:val="0"/>
          <w:sz w:val="32"/>
          <w:szCs w:val="32"/>
        </w:rPr>
        <w:t>十三、投标人类似业绩一览表</w:t>
      </w:r>
    </w:p>
    <w:p w14:paraId="220A902E" w14:textId="77777777" w:rsidR="00000000" w:rsidRDefault="00106167">
      <w:pPr>
        <w:pStyle w:val="Default"/>
        <w:rPr>
          <w:rFonts w:ascii="宋体" w:eastAsia="宋体" w:hAnsi="宋体"/>
          <w:color w:val="auto"/>
          <w:szCs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4" w:type="dxa"/>
          <w:right w:w="54" w:type="dxa"/>
        </w:tblCellMar>
        <w:tblLook w:val="0000" w:firstRow="0" w:lastRow="0" w:firstColumn="0" w:lastColumn="0" w:noHBand="0" w:noVBand="0"/>
      </w:tblPr>
      <w:tblGrid>
        <w:gridCol w:w="1367"/>
        <w:gridCol w:w="1391"/>
        <w:gridCol w:w="1410"/>
        <w:gridCol w:w="1276"/>
        <w:gridCol w:w="1275"/>
        <w:gridCol w:w="1746"/>
      </w:tblGrid>
      <w:tr w:rsidR="00000000" w14:paraId="256FD8C5" w14:textId="77777777">
        <w:trPr>
          <w:cantSplit/>
          <w:trHeight w:val="600"/>
          <w:jc w:val="center"/>
        </w:trPr>
        <w:tc>
          <w:tcPr>
            <w:tcW w:w="1367" w:type="dxa"/>
            <w:tcBorders>
              <w:top w:val="single" w:sz="4" w:space="0" w:color="auto"/>
              <w:left w:val="single" w:sz="4" w:space="0" w:color="auto"/>
              <w:bottom w:val="single" w:sz="6" w:space="0" w:color="auto"/>
              <w:right w:val="single" w:sz="6" w:space="0" w:color="auto"/>
            </w:tcBorders>
            <w:vAlign w:val="center"/>
          </w:tcPr>
          <w:p w14:paraId="0A49F993"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年份</w:t>
            </w:r>
          </w:p>
        </w:tc>
        <w:tc>
          <w:tcPr>
            <w:tcW w:w="1391" w:type="dxa"/>
            <w:tcBorders>
              <w:top w:val="single" w:sz="4" w:space="0" w:color="auto"/>
              <w:left w:val="single" w:sz="6" w:space="0" w:color="auto"/>
              <w:bottom w:val="single" w:sz="6" w:space="0" w:color="auto"/>
              <w:right w:val="single" w:sz="6" w:space="0" w:color="auto"/>
            </w:tcBorders>
            <w:vAlign w:val="center"/>
          </w:tcPr>
          <w:p w14:paraId="52F82D1B"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用户名称</w:t>
            </w:r>
          </w:p>
        </w:tc>
        <w:tc>
          <w:tcPr>
            <w:tcW w:w="1410" w:type="dxa"/>
            <w:tcBorders>
              <w:top w:val="single" w:sz="4" w:space="0" w:color="auto"/>
              <w:left w:val="single" w:sz="6" w:space="0" w:color="auto"/>
              <w:bottom w:val="single" w:sz="6" w:space="0" w:color="auto"/>
              <w:right w:val="single" w:sz="6" w:space="0" w:color="auto"/>
            </w:tcBorders>
            <w:vAlign w:val="center"/>
          </w:tcPr>
          <w:p w14:paraId="15E74133"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项目名称</w:t>
            </w:r>
          </w:p>
        </w:tc>
        <w:tc>
          <w:tcPr>
            <w:tcW w:w="1276" w:type="dxa"/>
            <w:tcBorders>
              <w:top w:val="single" w:sz="4" w:space="0" w:color="auto"/>
              <w:left w:val="single" w:sz="6" w:space="0" w:color="auto"/>
              <w:bottom w:val="single" w:sz="6" w:space="0" w:color="auto"/>
              <w:right w:val="single" w:sz="6" w:space="0" w:color="auto"/>
            </w:tcBorders>
            <w:vAlign w:val="center"/>
          </w:tcPr>
          <w:p w14:paraId="63BCF394"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完成时间</w:t>
            </w:r>
          </w:p>
        </w:tc>
        <w:tc>
          <w:tcPr>
            <w:tcW w:w="1275" w:type="dxa"/>
            <w:tcBorders>
              <w:top w:val="single" w:sz="4" w:space="0" w:color="auto"/>
              <w:left w:val="single" w:sz="6" w:space="0" w:color="auto"/>
              <w:bottom w:val="single" w:sz="6" w:space="0" w:color="auto"/>
              <w:right w:val="single" w:sz="6" w:space="0" w:color="auto"/>
            </w:tcBorders>
            <w:vAlign w:val="center"/>
          </w:tcPr>
          <w:p w14:paraId="62D95B7E"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合同金额</w:t>
            </w:r>
          </w:p>
        </w:tc>
        <w:tc>
          <w:tcPr>
            <w:tcW w:w="1746" w:type="dxa"/>
            <w:tcBorders>
              <w:top w:val="single" w:sz="4" w:space="0" w:color="auto"/>
              <w:left w:val="single" w:sz="4" w:space="0" w:color="auto"/>
              <w:bottom w:val="single" w:sz="6" w:space="0" w:color="auto"/>
              <w:right w:val="single" w:sz="4" w:space="0" w:color="auto"/>
            </w:tcBorders>
            <w:vAlign w:val="center"/>
          </w:tcPr>
          <w:p w14:paraId="4797CBBC" w14:textId="77777777" w:rsidR="00000000" w:rsidRDefault="00106167">
            <w:pPr>
              <w:spacing w:line="240" w:lineRule="auto"/>
              <w:ind w:firstLineChars="0" w:firstLine="0"/>
              <w:jc w:val="center"/>
              <w:rPr>
                <w:rFonts w:hAnsi="宋体" w:cs="Arial"/>
                <w:sz w:val="24"/>
                <w:szCs w:val="24"/>
              </w:rPr>
            </w:pPr>
            <w:r>
              <w:rPr>
                <w:rFonts w:hAnsi="宋体" w:cs="Arial" w:hint="eastAsia"/>
                <w:sz w:val="24"/>
                <w:szCs w:val="24"/>
              </w:rPr>
              <w:t>备注</w:t>
            </w:r>
          </w:p>
        </w:tc>
      </w:tr>
      <w:tr w:rsidR="00000000" w14:paraId="687C2021"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4EDBBF81" w14:textId="77777777" w:rsidR="00000000" w:rsidRDefault="00106167">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5F4E8BB5" w14:textId="77777777" w:rsidR="00000000" w:rsidRDefault="00106167">
            <w:pPr>
              <w:ind w:firstLine="480"/>
              <w:jc w:val="center"/>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63528268" w14:textId="77777777" w:rsidR="00000000" w:rsidRDefault="00106167">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6F61BFF2" w14:textId="77777777" w:rsidR="00000000" w:rsidRDefault="00106167">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140DA3E6" w14:textId="77777777" w:rsidR="00000000" w:rsidRDefault="00106167">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6A556121" w14:textId="77777777" w:rsidR="00000000" w:rsidRDefault="00106167">
            <w:pPr>
              <w:ind w:firstLine="480"/>
              <w:jc w:val="center"/>
              <w:rPr>
                <w:rFonts w:hAnsi="宋体" w:cs="Arial"/>
                <w:sz w:val="24"/>
                <w:szCs w:val="24"/>
              </w:rPr>
            </w:pPr>
          </w:p>
        </w:tc>
      </w:tr>
      <w:tr w:rsidR="00000000" w14:paraId="1D6E39D1"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7CE97677" w14:textId="77777777" w:rsidR="00000000" w:rsidRDefault="00106167">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2372A353" w14:textId="77777777" w:rsidR="00000000" w:rsidRDefault="00106167">
            <w:pPr>
              <w:ind w:firstLine="480"/>
              <w:jc w:val="center"/>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7FF076CC" w14:textId="77777777" w:rsidR="00000000" w:rsidRDefault="00106167">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470A7389" w14:textId="77777777" w:rsidR="00000000" w:rsidRDefault="00106167">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76FF1952" w14:textId="77777777" w:rsidR="00000000" w:rsidRDefault="00106167">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337B54BA" w14:textId="77777777" w:rsidR="00000000" w:rsidRDefault="00106167">
            <w:pPr>
              <w:ind w:firstLine="480"/>
              <w:jc w:val="center"/>
              <w:rPr>
                <w:rFonts w:hAnsi="宋体" w:cs="Arial"/>
                <w:sz w:val="24"/>
                <w:szCs w:val="24"/>
              </w:rPr>
            </w:pPr>
          </w:p>
        </w:tc>
      </w:tr>
      <w:tr w:rsidR="00000000" w14:paraId="29C77B79"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28ACBD07" w14:textId="77777777" w:rsidR="00000000" w:rsidRDefault="00106167">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05DC6E91" w14:textId="77777777" w:rsidR="00000000" w:rsidRDefault="00106167">
            <w:pPr>
              <w:ind w:firstLine="480"/>
              <w:jc w:val="center"/>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748A6CEA" w14:textId="77777777" w:rsidR="00000000" w:rsidRDefault="00106167">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7D814EB5" w14:textId="77777777" w:rsidR="00000000" w:rsidRDefault="00106167">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64B55FC7" w14:textId="77777777" w:rsidR="00000000" w:rsidRDefault="00106167">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1D283009" w14:textId="77777777" w:rsidR="00000000" w:rsidRDefault="00106167">
            <w:pPr>
              <w:ind w:firstLine="480"/>
              <w:jc w:val="center"/>
              <w:rPr>
                <w:rFonts w:hAnsi="宋体" w:cs="Arial"/>
                <w:sz w:val="24"/>
                <w:szCs w:val="24"/>
              </w:rPr>
            </w:pPr>
          </w:p>
        </w:tc>
      </w:tr>
      <w:tr w:rsidR="00000000" w14:paraId="5144BE40"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64D89F41" w14:textId="77777777" w:rsidR="00000000" w:rsidRDefault="00106167">
            <w:pPr>
              <w:ind w:firstLine="480"/>
              <w:jc w:val="center"/>
              <w:rPr>
                <w:rFonts w:hAnsi="宋体" w:cs="Arial"/>
                <w:sz w:val="24"/>
                <w:szCs w:val="24"/>
              </w:rPr>
            </w:pPr>
          </w:p>
        </w:tc>
        <w:tc>
          <w:tcPr>
            <w:tcW w:w="1391" w:type="dxa"/>
            <w:tcBorders>
              <w:top w:val="single" w:sz="6" w:space="0" w:color="auto"/>
              <w:left w:val="single" w:sz="6" w:space="0" w:color="auto"/>
              <w:bottom w:val="single" w:sz="6" w:space="0" w:color="auto"/>
              <w:right w:val="single" w:sz="4" w:space="0" w:color="auto"/>
            </w:tcBorders>
            <w:vAlign w:val="center"/>
          </w:tcPr>
          <w:p w14:paraId="656279B2" w14:textId="77777777" w:rsidR="00000000" w:rsidRDefault="00106167">
            <w:pPr>
              <w:ind w:firstLine="480"/>
              <w:jc w:val="center"/>
              <w:rPr>
                <w:rFonts w:hAnsi="宋体" w:cs="Arial"/>
                <w:sz w:val="24"/>
                <w:szCs w:val="24"/>
              </w:rPr>
            </w:pPr>
          </w:p>
        </w:tc>
        <w:tc>
          <w:tcPr>
            <w:tcW w:w="1410" w:type="dxa"/>
            <w:tcBorders>
              <w:top w:val="single" w:sz="6" w:space="0" w:color="auto"/>
              <w:left w:val="single" w:sz="4" w:space="0" w:color="auto"/>
              <w:bottom w:val="single" w:sz="6" w:space="0" w:color="auto"/>
              <w:right w:val="single" w:sz="6" w:space="0" w:color="auto"/>
            </w:tcBorders>
            <w:vAlign w:val="center"/>
          </w:tcPr>
          <w:p w14:paraId="0DE38FE3" w14:textId="77777777" w:rsidR="00000000" w:rsidRDefault="00106167">
            <w:pPr>
              <w:ind w:firstLine="480"/>
              <w:jc w:val="center"/>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6E13B25B" w14:textId="77777777" w:rsidR="00000000" w:rsidRDefault="00106167">
            <w:pPr>
              <w:ind w:firstLine="480"/>
              <w:jc w:val="center"/>
              <w:rPr>
                <w:rFonts w:hAnsi="宋体" w:cs="Arial"/>
                <w:sz w:val="24"/>
                <w:szCs w:val="24"/>
              </w:rPr>
            </w:pPr>
          </w:p>
        </w:tc>
        <w:tc>
          <w:tcPr>
            <w:tcW w:w="1275" w:type="dxa"/>
            <w:tcBorders>
              <w:top w:val="single" w:sz="6" w:space="0" w:color="auto"/>
              <w:left w:val="single" w:sz="6" w:space="0" w:color="auto"/>
              <w:bottom w:val="single" w:sz="6" w:space="0" w:color="auto"/>
              <w:right w:val="single" w:sz="6" w:space="0" w:color="auto"/>
            </w:tcBorders>
            <w:vAlign w:val="center"/>
          </w:tcPr>
          <w:p w14:paraId="04AE446C" w14:textId="77777777" w:rsidR="00000000" w:rsidRDefault="00106167">
            <w:pPr>
              <w:ind w:firstLine="480"/>
              <w:jc w:val="center"/>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2C83A459" w14:textId="77777777" w:rsidR="00000000" w:rsidRDefault="00106167">
            <w:pPr>
              <w:ind w:firstLine="480"/>
              <w:jc w:val="center"/>
              <w:rPr>
                <w:rFonts w:hAnsi="宋体" w:cs="Arial"/>
                <w:sz w:val="24"/>
                <w:szCs w:val="24"/>
              </w:rPr>
            </w:pPr>
          </w:p>
        </w:tc>
      </w:tr>
      <w:tr w:rsidR="00000000" w14:paraId="35477C17" w14:textId="77777777">
        <w:trPr>
          <w:cantSplit/>
          <w:trHeight w:val="600"/>
          <w:jc w:val="center"/>
        </w:trPr>
        <w:tc>
          <w:tcPr>
            <w:tcW w:w="1367" w:type="dxa"/>
            <w:tcBorders>
              <w:top w:val="single" w:sz="6" w:space="0" w:color="auto"/>
              <w:left w:val="single" w:sz="4" w:space="0" w:color="auto"/>
              <w:bottom w:val="single" w:sz="6" w:space="0" w:color="auto"/>
              <w:right w:val="single" w:sz="4" w:space="0" w:color="auto"/>
            </w:tcBorders>
            <w:vAlign w:val="center"/>
          </w:tcPr>
          <w:p w14:paraId="554387DF" w14:textId="77777777" w:rsidR="00000000" w:rsidRDefault="00106167">
            <w:pPr>
              <w:ind w:firstLine="480"/>
              <w:rPr>
                <w:rFonts w:hAnsi="宋体" w:cs="Arial"/>
                <w:sz w:val="24"/>
                <w:szCs w:val="24"/>
              </w:rPr>
            </w:pPr>
          </w:p>
        </w:tc>
        <w:tc>
          <w:tcPr>
            <w:tcW w:w="1391" w:type="dxa"/>
            <w:tcBorders>
              <w:top w:val="single" w:sz="6" w:space="0" w:color="auto"/>
              <w:left w:val="single" w:sz="4" w:space="0" w:color="auto"/>
              <w:bottom w:val="single" w:sz="6" w:space="0" w:color="auto"/>
              <w:right w:val="single" w:sz="4" w:space="0" w:color="auto"/>
            </w:tcBorders>
            <w:vAlign w:val="center"/>
          </w:tcPr>
          <w:p w14:paraId="1AC06210" w14:textId="77777777" w:rsidR="00000000" w:rsidRDefault="00106167">
            <w:pPr>
              <w:ind w:firstLine="480"/>
              <w:rPr>
                <w:rFonts w:hAnsi="宋体" w:cs="Arial"/>
                <w:sz w:val="24"/>
                <w:szCs w:val="24"/>
              </w:rPr>
            </w:pPr>
          </w:p>
        </w:tc>
        <w:tc>
          <w:tcPr>
            <w:tcW w:w="1410" w:type="dxa"/>
            <w:tcBorders>
              <w:top w:val="single" w:sz="6" w:space="0" w:color="auto"/>
              <w:left w:val="single" w:sz="4" w:space="0" w:color="auto"/>
              <w:bottom w:val="single" w:sz="6" w:space="0" w:color="auto"/>
              <w:right w:val="single" w:sz="4" w:space="0" w:color="auto"/>
            </w:tcBorders>
            <w:vAlign w:val="center"/>
          </w:tcPr>
          <w:p w14:paraId="617EB070" w14:textId="77777777" w:rsidR="00000000" w:rsidRDefault="00106167">
            <w:pPr>
              <w:ind w:firstLine="480"/>
              <w:rPr>
                <w:rFonts w:hAnsi="宋体" w:cs="Arial"/>
                <w:sz w:val="24"/>
                <w:szCs w:val="24"/>
              </w:rPr>
            </w:pPr>
          </w:p>
        </w:tc>
        <w:tc>
          <w:tcPr>
            <w:tcW w:w="1276" w:type="dxa"/>
            <w:tcBorders>
              <w:top w:val="single" w:sz="6" w:space="0" w:color="auto"/>
              <w:left w:val="single" w:sz="4" w:space="0" w:color="auto"/>
              <w:bottom w:val="single" w:sz="6" w:space="0" w:color="auto"/>
              <w:right w:val="single" w:sz="4" w:space="0" w:color="auto"/>
            </w:tcBorders>
            <w:vAlign w:val="center"/>
          </w:tcPr>
          <w:p w14:paraId="5443B478" w14:textId="77777777" w:rsidR="00000000" w:rsidRDefault="00106167">
            <w:pPr>
              <w:ind w:firstLine="480"/>
              <w:rPr>
                <w:rFonts w:hAnsi="宋体" w:cs="Arial"/>
                <w:sz w:val="24"/>
                <w:szCs w:val="24"/>
              </w:rPr>
            </w:pPr>
          </w:p>
        </w:tc>
        <w:tc>
          <w:tcPr>
            <w:tcW w:w="1275" w:type="dxa"/>
            <w:tcBorders>
              <w:top w:val="single" w:sz="6" w:space="0" w:color="auto"/>
              <w:left w:val="single" w:sz="4" w:space="0" w:color="auto"/>
              <w:bottom w:val="single" w:sz="6" w:space="0" w:color="auto"/>
              <w:right w:val="single" w:sz="4" w:space="0" w:color="auto"/>
            </w:tcBorders>
            <w:vAlign w:val="center"/>
          </w:tcPr>
          <w:p w14:paraId="446F3C21" w14:textId="77777777" w:rsidR="00000000" w:rsidRDefault="00106167">
            <w:pPr>
              <w:ind w:firstLine="480"/>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7A62A456" w14:textId="77777777" w:rsidR="00000000" w:rsidRDefault="00106167">
            <w:pPr>
              <w:ind w:firstLine="480"/>
              <w:rPr>
                <w:rFonts w:hAnsi="宋体" w:cs="Arial"/>
                <w:sz w:val="24"/>
                <w:szCs w:val="24"/>
              </w:rPr>
            </w:pPr>
          </w:p>
        </w:tc>
      </w:tr>
      <w:tr w:rsidR="00000000" w14:paraId="6DD61958" w14:textId="77777777">
        <w:trPr>
          <w:cantSplit/>
          <w:trHeight w:val="600"/>
          <w:jc w:val="center"/>
        </w:trPr>
        <w:tc>
          <w:tcPr>
            <w:tcW w:w="1367" w:type="dxa"/>
            <w:tcBorders>
              <w:top w:val="single" w:sz="6" w:space="0" w:color="auto"/>
              <w:left w:val="single" w:sz="4" w:space="0" w:color="auto"/>
              <w:bottom w:val="single" w:sz="6" w:space="0" w:color="auto"/>
              <w:right w:val="single" w:sz="6" w:space="0" w:color="auto"/>
            </w:tcBorders>
            <w:vAlign w:val="center"/>
          </w:tcPr>
          <w:p w14:paraId="12705A25" w14:textId="77777777" w:rsidR="00000000" w:rsidRDefault="00106167">
            <w:pPr>
              <w:ind w:firstLine="480"/>
              <w:rPr>
                <w:rFonts w:hAnsi="宋体" w:cs="Arial"/>
                <w:sz w:val="24"/>
                <w:szCs w:val="24"/>
              </w:rPr>
            </w:pPr>
          </w:p>
        </w:tc>
        <w:tc>
          <w:tcPr>
            <w:tcW w:w="1391" w:type="dxa"/>
            <w:tcBorders>
              <w:top w:val="single" w:sz="6" w:space="0" w:color="auto"/>
              <w:left w:val="single" w:sz="6" w:space="0" w:color="auto"/>
              <w:bottom w:val="single" w:sz="6" w:space="0" w:color="auto"/>
              <w:right w:val="single" w:sz="6" w:space="0" w:color="auto"/>
            </w:tcBorders>
            <w:vAlign w:val="center"/>
          </w:tcPr>
          <w:p w14:paraId="7B3F0478" w14:textId="77777777" w:rsidR="00000000" w:rsidRDefault="00106167">
            <w:pPr>
              <w:ind w:firstLine="480"/>
              <w:rPr>
                <w:rFonts w:hAnsi="宋体" w:cs="Arial"/>
                <w:sz w:val="24"/>
                <w:szCs w:val="24"/>
              </w:rPr>
            </w:pPr>
          </w:p>
        </w:tc>
        <w:tc>
          <w:tcPr>
            <w:tcW w:w="1410" w:type="dxa"/>
            <w:tcBorders>
              <w:top w:val="single" w:sz="6" w:space="0" w:color="auto"/>
              <w:left w:val="single" w:sz="6" w:space="0" w:color="auto"/>
              <w:bottom w:val="single" w:sz="6" w:space="0" w:color="auto"/>
              <w:right w:val="single" w:sz="6" w:space="0" w:color="auto"/>
            </w:tcBorders>
            <w:vAlign w:val="center"/>
          </w:tcPr>
          <w:p w14:paraId="3B9B774A" w14:textId="77777777" w:rsidR="00000000" w:rsidRDefault="00106167">
            <w:pPr>
              <w:ind w:firstLine="480"/>
              <w:rPr>
                <w:rFonts w:hAnsi="宋体" w:cs="Arial"/>
                <w:sz w:val="24"/>
                <w:szCs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563C29EC" w14:textId="77777777" w:rsidR="00000000" w:rsidRDefault="00106167">
            <w:pPr>
              <w:ind w:firstLine="480"/>
              <w:rPr>
                <w:rFonts w:hAnsi="宋体" w:cs="Arial"/>
                <w:sz w:val="24"/>
                <w:szCs w:val="24"/>
              </w:rPr>
            </w:pPr>
          </w:p>
        </w:tc>
        <w:tc>
          <w:tcPr>
            <w:tcW w:w="1275" w:type="dxa"/>
            <w:tcBorders>
              <w:top w:val="single" w:sz="6" w:space="0" w:color="auto"/>
              <w:left w:val="single" w:sz="6" w:space="0" w:color="auto"/>
              <w:bottom w:val="single" w:sz="6" w:space="0" w:color="auto"/>
              <w:right w:val="single" w:sz="4" w:space="0" w:color="auto"/>
            </w:tcBorders>
            <w:vAlign w:val="center"/>
          </w:tcPr>
          <w:p w14:paraId="5D212CFB" w14:textId="77777777" w:rsidR="00000000" w:rsidRDefault="00106167">
            <w:pPr>
              <w:ind w:firstLine="480"/>
              <w:rPr>
                <w:rFonts w:hAnsi="宋体" w:cs="Arial"/>
                <w:sz w:val="24"/>
                <w:szCs w:val="24"/>
              </w:rPr>
            </w:pPr>
          </w:p>
        </w:tc>
        <w:tc>
          <w:tcPr>
            <w:tcW w:w="1746" w:type="dxa"/>
            <w:tcBorders>
              <w:top w:val="single" w:sz="6" w:space="0" w:color="auto"/>
              <w:left w:val="single" w:sz="4" w:space="0" w:color="auto"/>
              <w:bottom w:val="single" w:sz="6" w:space="0" w:color="auto"/>
              <w:right w:val="single" w:sz="4" w:space="0" w:color="auto"/>
            </w:tcBorders>
            <w:vAlign w:val="center"/>
          </w:tcPr>
          <w:p w14:paraId="5CC788C0" w14:textId="77777777" w:rsidR="00000000" w:rsidRDefault="00106167">
            <w:pPr>
              <w:ind w:firstLine="480"/>
              <w:rPr>
                <w:rFonts w:hAnsi="宋体" w:cs="Arial"/>
                <w:sz w:val="24"/>
                <w:szCs w:val="24"/>
              </w:rPr>
            </w:pPr>
          </w:p>
        </w:tc>
      </w:tr>
      <w:tr w:rsidR="00000000" w14:paraId="293FBF7A" w14:textId="77777777">
        <w:trPr>
          <w:cantSplit/>
          <w:trHeight w:val="510"/>
          <w:jc w:val="center"/>
        </w:trPr>
        <w:tc>
          <w:tcPr>
            <w:tcW w:w="1367" w:type="dxa"/>
            <w:tcBorders>
              <w:top w:val="single" w:sz="6" w:space="0" w:color="auto"/>
              <w:left w:val="single" w:sz="4" w:space="0" w:color="auto"/>
              <w:bottom w:val="single" w:sz="4" w:space="0" w:color="auto"/>
              <w:right w:val="single" w:sz="6" w:space="0" w:color="auto"/>
            </w:tcBorders>
            <w:vAlign w:val="center"/>
          </w:tcPr>
          <w:p w14:paraId="49973EE0" w14:textId="77777777" w:rsidR="00000000" w:rsidRDefault="00106167">
            <w:pPr>
              <w:ind w:firstLine="480"/>
              <w:jc w:val="center"/>
              <w:rPr>
                <w:rFonts w:hAnsi="宋体" w:cs="Arial"/>
                <w:sz w:val="24"/>
                <w:szCs w:val="24"/>
              </w:rPr>
            </w:pPr>
          </w:p>
        </w:tc>
        <w:tc>
          <w:tcPr>
            <w:tcW w:w="1391" w:type="dxa"/>
            <w:tcBorders>
              <w:top w:val="single" w:sz="6" w:space="0" w:color="auto"/>
              <w:left w:val="single" w:sz="6" w:space="0" w:color="auto"/>
              <w:bottom w:val="single" w:sz="4" w:space="0" w:color="auto"/>
              <w:right w:val="single" w:sz="6" w:space="0" w:color="auto"/>
            </w:tcBorders>
            <w:vAlign w:val="center"/>
          </w:tcPr>
          <w:p w14:paraId="4A540598" w14:textId="77777777" w:rsidR="00000000" w:rsidRDefault="00106167">
            <w:pPr>
              <w:ind w:firstLine="480"/>
              <w:jc w:val="center"/>
              <w:rPr>
                <w:rFonts w:hAnsi="宋体" w:cs="Arial"/>
                <w:sz w:val="24"/>
                <w:szCs w:val="24"/>
              </w:rPr>
            </w:pPr>
          </w:p>
        </w:tc>
        <w:tc>
          <w:tcPr>
            <w:tcW w:w="1410" w:type="dxa"/>
            <w:tcBorders>
              <w:top w:val="single" w:sz="6" w:space="0" w:color="auto"/>
              <w:left w:val="single" w:sz="6" w:space="0" w:color="auto"/>
              <w:bottom w:val="single" w:sz="4" w:space="0" w:color="auto"/>
              <w:right w:val="single" w:sz="6" w:space="0" w:color="auto"/>
            </w:tcBorders>
            <w:vAlign w:val="center"/>
          </w:tcPr>
          <w:p w14:paraId="1467797B" w14:textId="77777777" w:rsidR="00000000" w:rsidRDefault="00106167">
            <w:pPr>
              <w:ind w:firstLine="480"/>
              <w:jc w:val="center"/>
              <w:rPr>
                <w:rFonts w:hAnsi="宋体" w:cs="Arial"/>
                <w:sz w:val="24"/>
                <w:szCs w:val="24"/>
              </w:rPr>
            </w:pPr>
          </w:p>
        </w:tc>
        <w:tc>
          <w:tcPr>
            <w:tcW w:w="1276" w:type="dxa"/>
            <w:tcBorders>
              <w:top w:val="single" w:sz="6" w:space="0" w:color="auto"/>
              <w:left w:val="single" w:sz="6" w:space="0" w:color="auto"/>
              <w:bottom w:val="single" w:sz="4" w:space="0" w:color="auto"/>
              <w:right w:val="single" w:sz="6" w:space="0" w:color="auto"/>
            </w:tcBorders>
            <w:vAlign w:val="center"/>
          </w:tcPr>
          <w:p w14:paraId="60AC0E51" w14:textId="77777777" w:rsidR="00000000" w:rsidRDefault="00106167">
            <w:pPr>
              <w:ind w:firstLine="480"/>
              <w:jc w:val="center"/>
              <w:rPr>
                <w:rFonts w:hAnsi="宋体" w:cs="Arial"/>
                <w:sz w:val="24"/>
                <w:szCs w:val="24"/>
              </w:rPr>
            </w:pPr>
          </w:p>
        </w:tc>
        <w:tc>
          <w:tcPr>
            <w:tcW w:w="1275" w:type="dxa"/>
            <w:tcBorders>
              <w:top w:val="single" w:sz="6" w:space="0" w:color="auto"/>
              <w:left w:val="single" w:sz="6" w:space="0" w:color="auto"/>
              <w:bottom w:val="single" w:sz="4" w:space="0" w:color="auto"/>
              <w:right w:val="single" w:sz="4" w:space="0" w:color="auto"/>
            </w:tcBorders>
            <w:vAlign w:val="center"/>
          </w:tcPr>
          <w:p w14:paraId="43AE20D4" w14:textId="77777777" w:rsidR="00000000" w:rsidRDefault="00106167">
            <w:pPr>
              <w:ind w:firstLine="480"/>
              <w:jc w:val="center"/>
              <w:rPr>
                <w:rFonts w:hAnsi="宋体" w:cs="Arial"/>
                <w:sz w:val="24"/>
                <w:szCs w:val="24"/>
              </w:rPr>
            </w:pPr>
          </w:p>
        </w:tc>
        <w:tc>
          <w:tcPr>
            <w:tcW w:w="1746" w:type="dxa"/>
            <w:tcBorders>
              <w:top w:val="single" w:sz="6" w:space="0" w:color="auto"/>
              <w:left w:val="single" w:sz="4" w:space="0" w:color="auto"/>
              <w:bottom w:val="single" w:sz="4" w:space="0" w:color="auto"/>
              <w:right w:val="single" w:sz="4" w:space="0" w:color="auto"/>
            </w:tcBorders>
            <w:vAlign w:val="center"/>
          </w:tcPr>
          <w:p w14:paraId="0A2E31F8" w14:textId="77777777" w:rsidR="00000000" w:rsidRDefault="00106167">
            <w:pPr>
              <w:ind w:firstLine="480"/>
              <w:jc w:val="center"/>
              <w:rPr>
                <w:rFonts w:hAnsi="宋体" w:cs="Arial"/>
                <w:sz w:val="24"/>
                <w:szCs w:val="24"/>
              </w:rPr>
            </w:pPr>
          </w:p>
        </w:tc>
      </w:tr>
      <w:tr w:rsidR="00000000" w14:paraId="5AE48ECC" w14:textId="77777777">
        <w:trPr>
          <w:cantSplit/>
          <w:trHeight w:val="615"/>
          <w:jc w:val="center"/>
        </w:trPr>
        <w:tc>
          <w:tcPr>
            <w:tcW w:w="1367" w:type="dxa"/>
            <w:tcBorders>
              <w:top w:val="single" w:sz="4" w:space="0" w:color="auto"/>
              <w:left w:val="single" w:sz="4" w:space="0" w:color="auto"/>
              <w:bottom w:val="single" w:sz="4" w:space="0" w:color="auto"/>
              <w:right w:val="single" w:sz="6" w:space="0" w:color="auto"/>
            </w:tcBorders>
            <w:vAlign w:val="center"/>
          </w:tcPr>
          <w:p w14:paraId="0DA170A2" w14:textId="77777777" w:rsidR="00000000" w:rsidRDefault="00106167">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056AAB01" w14:textId="77777777" w:rsidR="00000000" w:rsidRDefault="00106167">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682F0905" w14:textId="77777777" w:rsidR="00000000" w:rsidRDefault="00106167">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6F7A05D7" w14:textId="77777777" w:rsidR="00000000" w:rsidRDefault="00106167">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373F0111" w14:textId="77777777" w:rsidR="00000000" w:rsidRDefault="00106167">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0718BBAD" w14:textId="77777777" w:rsidR="00000000" w:rsidRDefault="00106167">
            <w:pPr>
              <w:ind w:firstLine="480"/>
              <w:jc w:val="center"/>
              <w:rPr>
                <w:rFonts w:hAnsi="宋体" w:cs="Arial"/>
                <w:sz w:val="24"/>
                <w:szCs w:val="24"/>
              </w:rPr>
            </w:pPr>
          </w:p>
        </w:tc>
      </w:tr>
      <w:tr w:rsidR="00000000" w14:paraId="414921F5" w14:textId="77777777">
        <w:trPr>
          <w:cantSplit/>
          <w:trHeight w:val="615"/>
          <w:jc w:val="center"/>
        </w:trPr>
        <w:tc>
          <w:tcPr>
            <w:tcW w:w="1367" w:type="dxa"/>
            <w:tcBorders>
              <w:top w:val="single" w:sz="4" w:space="0" w:color="auto"/>
              <w:left w:val="single" w:sz="4" w:space="0" w:color="auto"/>
              <w:bottom w:val="single" w:sz="4" w:space="0" w:color="auto"/>
              <w:right w:val="single" w:sz="6" w:space="0" w:color="auto"/>
            </w:tcBorders>
            <w:vAlign w:val="center"/>
          </w:tcPr>
          <w:p w14:paraId="0D4715BC" w14:textId="77777777" w:rsidR="00000000" w:rsidRDefault="00106167">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7B1976CE" w14:textId="77777777" w:rsidR="00000000" w:rsidRDefault="00106167">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1AEFAECE" w14:textId="77777777" w:rsidR="00000000" w:rsidRDefault="00106167">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7811D2F3" w14:textId="77777777" w:rsidR="00000000" w:rsidRDefault="00106167">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5ED6A45E" w14:textId="77777777" w:rsidR="00000000" w:rsidRDefault="00106167">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6B6CA028" w14:textId="77777777" w:rsidR="00000000" w:rsidRDefault="00106167">
            <w:pPr>
              <w:ind w:firstLine="480"/>
              <w:jc w:val="center"/>
              <w:rPr>
                <w:rFonts w:hAnsi="宋体" w:cs="Arial"/>
                <w:sz w:val="24"/>
                <w:szCs w:val="24"/>
              </w:rPr>
            </w:pPr>
          </w:p>
        </w:tc>
      </w:tr>
      <w:tr w:rsidR="00000000" w14:paraId="513742D4" w14:textId="77777777">
        <w:trPr>
          <w:cantSplit/>
          <w:trHeight w:val="450"/>
          <w:jc w:val="center"/>
        </w:trPr>
        <w:tc>
          <w:tcPr>
            <w:tcW w:w="1367" w:type="dxa"/>
            <w:tcBorders>
              <w:top w:val="single" w:sz="4" w:space="0" w:color="auto"/>
              <w:left w:val="single" w:sz="4" w:space="0" w:color="auto"/>
              <w:bottom w:val="single" w:sz="4" w:space="0" w:color="auto"/>
              <w:right w:val="single" w:sz="6" w:space="0" w:color="auto"/>
            </w:tcBorders>
            <w:vAlign w:val="center"/>
          </w:tcPr>
          <w:p w14:paraId="2DA87E8F" w14:textId="77777777" w:rsidR="00000000" w:rsidRDefault="00106167">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340C0386" w14:textId="77777777" w:rsidR="00000000" w:rsidRDefault="00106167">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4BF001C6" w14:textId="77777777" w:rsidR="00000000" w:rsidRDefault="00106167">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5180D774" w14:textId="77777777" w:rsidR="00000000" w:rsidRDefault="00106167">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56D664C4" w14:textId="77777777" w:rsidR="00000000" w:rsidRDefault="00106167">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79E4950E" w14:textId="77777777" w:rsidR="00000000" w:rsidRDefault="00106167">
            <w:pPr>
              <w:ind w:firstLine="480"/>
              <w:jc w:val="center"/>
              <w:rPr>
                <w:rFonts w:hAnsi="宋体" w:cs="Arial"/>
                <w:sz w:val="24"/>
                <w:szCs w:val="24"/>
              </w:rPr>
            </w:pPr>
          </w:p>
        </w:tc>
      </w:tr>
      <w:tr w:rsidR="00000000" w14:paraId="671A26D4" w14:textId="77777777">
        <w:trPr>
          <w:cantSplit/>
          <w:trHeight w:val="435"/>
          <w:jc w:val="center"/>
        </w:trPr>
        <w:tc>
          <w:tcPr>
            <w:tcW w:w="1367" w:type="dxa"/>
            <w:tcBorders>
              <w:top w:val="single" w:sz="4" w:space="0" w:color="auto"/>
              <w:left w:val="single" w:sz="4" w:space="0" w:color="auto"/>
              <w:bottom w:val="single" w:sz="4" w:space="0" w:color="auto"/>
              <w:right w:val="single" w:sz="6" w:space="0" w:color="auto"/>
            </w:tcBorders>
            <w:vAlign w:val="center"/>
          </w:tcPr>
          <w:p w14:paraId="500BABE3" w14:textId="77777777" w:rsidR="00000000" w:rsidRDefault="00106167">
            <w:pPr>
              <w:ind w:firstLine="480"/>
              <w:jc w:val="center"/>
              <w:rPr>
                <w:rFonts w:hAnsi="宋体" w:cs="Arial"/>
                <w:sz w:val="24"/>
                <w:szCs w:val="24"/>
              </w:rPr>
            </w:pPr>
          </w:p>
        </w:tc>
        <w:tc>
          <w:tcPr>
            <w:tcW w:w="1391" w:type="dxa"/>
            <w:tcBorders>
              <w:top w:val="single" w:sz="4" w:space="0" w:color="auto"/>
              <w:left w:val="single" w:sz="6" w:space="0" w:color="auto"/>
              <w:bottom w:val="single" w:sz="4" w:space="0" w:color="auto"/>
              <w:right w:val="single" w:sz="6" w:space="0" w:color="auto"/>
            </w:tcBorders>
            <w:vAlign w:val="center"/>
          </w:tcPr>
          <w:p w14:paraId="6ACDFA61" w14:textId="77777777" w:rsidR="00000000" w:rsidRDefault="00106167">
            <w:pPr>
              <w:ind w:firstLine="480"/>
              <w:jc w:val="center"/>
              <w:rPr>
                <w:rFonts w:hAnsi="宋体" w:cs="Arial"/>
                <w:sz w:val="24"/>
                <w:szCs w:val="24"/>
              </w:rPr>
            </w:pPr>
          </w:p>
        </w:tc>
        <w:tc>
          <w:tcPr>
            <w:tcW w:w="1410" w:type="dxa"/>
            <w:tcBorders>
              <w:top w:val="single" w:sz="4" w:space="0" w:color="auto"/>
              <w:left w:val="single" w:sz="6" w:space="0" w:color="auto"/>
              <w:bottom w:val="single" w:sz="4" w:space="0" w:color="auto"/>
              <w:right w:val="single" w:sz="6" w:space="0" w:color="auto"/>
            </w:tcBorders>
            <w:vAlign w:val="center"/>
          </w:tcPr>
          <w:p w14:paraId="7B0B500C" w14:textId="77777777" w:rsidR="00000000" w:rsidRDefault="00106167">
            <w:pPr>
              <w:ind w:firstLine="480"/>
              <w:jc w:val="center"/>
              <w:rPr>
                <w:rFonts w:hAnsi="宋体" w:cs="Arial"/>
                <w:sz w:val="24"/>
                <w:szCs w:val="24"/>
              </w:rPr>
            </w:pPr>
          </w:p>
        </w:tc>
        <w:tc>
          <w:tcPr>
            <w:tcW w:w="1276" w:type="dxa"/>
            <w:tcBorders>
              <w:top w:val="single" w:sz="4" w:space="0" w:color="auto"/>
              <w:left w:val="single" w:sz="6" w:space="0" w:color="auto"/>
              <w:bottom w:val="single" w:sz="4" w:space="0" w:color="auto"/>
              <w:right w:val="single" w:sz="6" w:space="0" w:color="auto"/>
            </w:tcBorders>
            <w:vAlign w:val="center"/>
          </w:tcPr>
          <w:p w14:paraId="7C0AE374" w14:textId="77777777" w:rsidR="00000000" w:rsidRDefault="00106167">
            <w:pPr>
              <w:ind w:firstLine="480"/>
              <w:jc w:val="center"/>
              <w:rPr>
                <w:rFonts w:hAnsi="宋体" w:cs="Arial"/>
                <w:sz w:val="24"/>
                <w:szCs w:val="24"/>
              </w:rPr>
            </w:pPr>
          </w:p>
        </w:tc>
        <w:tc>
          <w:tcPr>
            <w:tcW w:w="1275" w:type="dxa"/>
            <w:tcBorders>
              <w:top w:val="single" w:sz="4" w:space="0" w:color="auto"/>
              <w:left w:val="single" w:sz="6" w:space="0" w:color="auto"/>
              <w:bottom w:val="single" w:sz="4" w:space="0" w:color="auto"/>
              <w:right w:val="single" w:sz="4" w:space="0" w:color="auto"/>
            </w:tcBorders>
            <w:vAlign w:val="center"/>
          </w:tcPr>
          <w:p w14:paraId="48C4C629" w14:textId="77777777" w:rsidR="00000000" w:rsidRDefault="00106167">
            <w:pPr>
              <w:ind w:firstLine="480"/>
              <w:jc w:val="center"/>
              <w:rPr>
                <w:rFonts w:hAnsi="宋体" w:cs="Arial"/>
                <w:sz w:val="24"/>
                <w:szCs w:val="24"/>
              </w:rPr>
            </w:pPr>
          </w:p>
        </w:tc>
        <w:tc>
          <w:tcPr>
            <w:tcW w:w="1746" w:type="dxa"/>
            <w:tcBorders>
              <w:top w:val="single" w:sz="4" w:space="0" w:color="auto"/>
              <w:left w:val="single" w:sz="4" w:space="0" w:color="auto"/>
              <w:bottom w:val="single" w:sz="4" w:space="0" w:color="auto"/>
              <w:right w:val="single" w:sz="4" w:space="0" w:color="auto"/>
            </w:tcBorders>
            <w:vAlign w:val="center"/>
          </w:tcPr>
          <w:p w14:paraId="3FF2F7D3" w14:textId="77777777" w:rsidR="00000000" w:rsidRDefault="00106167">
            <w:pPr>
              <w:ind w:firstLine="480"/>
              <w:jc w:val="center"/>
              <w:rPr>
                <w:rFonts w:hAnsi="宋体" w:cs="Arial"/>
                <w:sz w:val="24"/>
                <w:szCs w:val="24"/>
              </w:rPr>
            </w:pPr>
          </w:p>
        </w:tc>
      </w:tr>
    </w:tbl>
    <w:p w14:paraId="7150704C" w14:textId="77777777" w:rsidR="00000000" w:rsidRDefault="00106167">
      <w:pPr>
        <w:pStyle w:val="21"/>
        <w:ind w:leftChars="100" w:left="676" w:hangingChars="140" w:hanging="336"/>
        <w:rPr>
          <w:rFonts w:ascii="宋体" w:hAnsi="宋体" w:cs="华文细黑" w:hint="eastAsia"/>
          <w:bCs/>
          <w:snapToGrid w:val="0"/>
          <w:sz w:val="24"/>
          <w:szCs w:val="24"/>
        </w:rPr>
      </w:pPr>
    </w:p>
    <w:p w14:paraId="35F11948" w14:textId="77777777" w:rsidR="00000000" w:rsidRDefault="00106167">
      <w:pPr>
        <w:pStyle w:val="21"/>
        <w:ind w:leftChars="100" w:left="676" w:hangingChars="140" w:hanging="336"/>
        <w:rPr>
          <w:rFonts w:ascii="宋体" w:hAnsi="宋体" w:cs="华文细黑" w:hint="eastAsia"/>
          <w:bCs/>
          <w:snapToGrid w:val="0"/>
          <w:sz w:val="24"/>
          <w:szCs w:val="24"/>
        </w:rPr>
      </w:pPr>
    </w:p>
    <w:p w14:paraId="7D63BACA" w14:textId="77777777" w:rsidR="00000000" w:rsidRDefault="00106167">
      <w:pPr>
        <w:pStyle w:val="21"/>
        <w:ind w:leftChars="100" w:left="676" w:hangingChars="140" w:hanging="336"/>
        <w:rPr>
          <w:rFonts w:ascii="宋体" w:hAnsi="宋体" w:cs="华文细黑"/>
          <w:bCs/>
          <w:snapToGrid w:val="0"/>
          <w:sz w:val="24"/>
          <w:szCs w:val="24"/>
        </w:rPr>
      </w:pPr>
      <w:r>
        <w:rPr>
          <w:rFonts w:ascii="宋体" w:hAnsi="宋体" w:cs="华文细黑" w:hint="eastAsia"/>
          <w:bCs/>
          <w:snapToGrid w:val="0"/>
          <w:sz w:val="24"/>
          <w:szCs w:val="24"/>
        </w:rPr>
        <w:t>投标人名称：</w:t>
      </w:r>
      <w:r>
        <w:rPr>
          <w:rFonts w:ascii="宋体" w:hAnsi="宋体" w:cs="宋体" w:hint="eastAsia"/>
          <w:bCs/>
          <w:snapToGrid w:val="0"/>
          <w:sz w:val="24"/>
          <w:szCs w:val="24"/>
        </w:rPr>
        <w:t>（盖单位公章）</w:t>
      </w:r>
    </w:p>
    <w:p w14:paraId="7601DD34" w14:textId="77777777" w:rsidR="00000000" w:rsidRDefault="00106167">
      <w:pPr>
        <w:pStyle w:val="21"/>
        <w:ind w:leftChars="100" w:left="676" w:hangingChars="140" w:hanging="336"/>
        <w:rPr>
          <w:rFonts w:ascii="宋体" w:hAnsi="宋体" w:cs="华文细黑" w:hint="eastAsia"/>
          <w:bCs/>
          <w:snapToGrid w:val="0"/>
          <w:sz w:val="24"/>
          <w:szCs w:val="24"/>
          <w:u w:val="single"/>
        </w:rPr>
      </w:pPr>
      <w:r>
        <w:rPr>
          <w:rFonts w:ascii="宋体" w:hAnsi="宋体" w:cs="华文细黑" w:hint="eastAsia"/>
          <w:bCs/>
          <w:snapToGrid w:val="0"/>
          <w:sz w:val="24"/>
          <w:szCs w:val="24"/>
        </w:rPr>
        <w:t>法定代表人或授权代表（签字）：</w:t>
      </w:r>
    </w:p>
    <w:p w14:paraId="408FFD9D" w14:textId="77777777" w:rsidR="00000000" w:rsidRDefault="00106167">
      <w:pPr>
        <w:pStyle w:val="21"/>
        <w:ind w:leftChars="100" w:left="676" w:hangingChars="140" w:hanging="336"/>
        <w:rPr>
          <w:rFonts w:ascii="宋体" w:hAnsi="宋体" w:cs="华文细黑" w:hint="eastAsia"/>
          <w:bCs/>
          <w:snapToGrid w:val="0"/>
          <w:sz w:val="24"/>
          <w:szCs w:val="24"/>
        </w:rPr>
      </w:pPr>
      <w:r>
        <w:rPr>
          <w:rFonts w:ascii="宋体" w:hAnsi="宋体" w:cs="华文细黑" w:hint="eastAsia"/>
          <w:bCs/>
          <w:snapToGrid w:val="0"/>
          <w:sz w:val="24"/>
          <w:szCs w:val="24"/>
        </w:rPr>
        <w:t xml:space="preserve"> </w:t>
      </w:r>
      <w:r>
        <w:rPr>
          <w:rFonts w:ascii="宋体" w:hAnsi="宋体" w:cs="华文细黑" w:hint="eastAsia"/>
          <w:bCs/>
          <w:snapToGrid w:val="0"/>
          <w:sz w:val="24"/>
          <w:szCs w:val="24"/>
        </w:rPr>
        <w:t>日期：</w:t>
      </w:r>
      <w:r>
        <w:rPr>
          <w:rFonts w:ascii="宋体" w:hAnsi="宋体" w:cs="华文细黑" w:hint="eastAsia"/>
          <w:bCs/>
          <w:snapToGrid w:val="0"/>
          <w:sz w:val="24"/>
          <w:szCs w:val="24"/>
        </w:rPr>
        <w:t xml:space="preserve">    </w:t>
      </w:r>
      <w:r>
        <w:rPr>
          <w:rFonts w:ascii="宋体" w:hAnsi="宋体" w:cs="华文细黑" w:hint="eastAsia"/>
          <w:bCs/>
          <w:snapToGrid w:val="0"/>
          <w:sz w:val="24"/>
          <w:szCs w:val="24"/>
        </w:rPr>
        <w:t>年</w:t>
      </w:r>
      <w:r>
        <w:rPr>
          <w:rFonts w:ascii="宋体" w:hAnsi="宋体" w:cs="华文细黑" w:hint="eastAsia"/>
          <w:bCs/>
          <w:snapToGrid w:val="0"/>
          <w:sz w:val="24"/>
          <w:szCs w:val="24"/>
        </w:rPr>
        <w:t xml:space="preserve">   </w:t>
      </w:r>
      <w:r>
        <w:rPr>
          <w:rFonts w:ascii="宋体" w:hAnsi="宋体" w:cs="华文细黑" w:hint="eastAsia"/>
          <w:bCs/>
          <w:snapToGrid w:val="0"/>
          <w:sz w:val="24"/>
          <w:szCs w:val="24"/>
        </w:rPr>
        <w:t>月</w:t>
      </w:r>
      <w:r>
        <w:rPr>
          <w:rFonts w:ascii="宋体" w:hAnsi="宋体" w:cs="华文细黑" w:hint="eastAsia"/>
          <w:bCs/>
          <w:snapToGrid w:val="0"/>
          <w:sz w:val="24"/>
          <w:szCs w:val="24"/>
        </w:rPr>
        <w:t xml:space="preserve">    </w:t>
      </w:r>
      <w:r>
        <w:rPr>
          <w:rFonts w:ascii="宋体" w:hAnsi="宋体" w:cs="华文细黑" w:hint="eastAsia"/>
          <w:bCs/>
          <w:snapToGrid w:val="0"/>
          <w:sz w:val="24"/>
          <w:szCs w:val="24"/>
        </w:rPr>
        <w:t>日</w:t>
      </w:r>
    </w:p>
    <w:bookmarkEnd w:id="364"/>
    <w:p w14:paraId="6F015543" w14:textId="77777777" w:rsidR="00000000" w:rsidRDefault="00106167">
      <w:pPr>
        <w:pStyle w:val="a5"/>
        <w:spacing w:line="400" w:lineRule="exact"/>
        <w:ind w:firstLineChars="0" w:firstLine="0"/>
        <w:rPr>
          <w:rFonts w:ascii="宋体" w:hAnsi="宋体"/>
          <w:sz w:val="24"/>
          <w:szCs w:val="24"/>
        </w:rPr>
      </w:pPr>
      <w:r>
        <w:rPr>
          <w:rFonts w:ascii="宋体" w:hAnsi="宋体" w:hint="eastAsia"/>
          <w:sz w:val="24"/>
          <w:szCs w:val="24"/>
        </w:rPr>
        <w:br w:type="page"/>
      </w:r>
      <w:bookmarkStart w:id="377" w:name="_Toc217446107"/>
    </w:p>
    <w:p w14:paraId="2130D464" w14:textId="77777777" w:rsidR="00000000" w:rsidRDefault="00106167">
      <w:pPr>
        <w:pStyle w:val="1"/>
        <w:ind w:firstLine="883"/>
        <w:jc w:val="center"/>
        <w:rPr>
          <w:rFonts w:hint="eastAsia"/>
        </w:rPr>
      </w:pPr>
      <w:bookmarkStart w:id="378" w:name="_Toc16342"/>
      <w:commentRangeStart w:id="379"/>
      <w:r>
        <w:rPr>
          <w:rFonts w:hint="eastAsia"/>
        </w:rPr>
        <w:t>第六章</w:t>
      </w:r>
      <w:r>
        <w:rPr>
          <w:rFonts w:hint="eastAsia"/>
        </w:rPr>
        <w:t xml:space="preserve">  </w:t>
      </w:r>
      <w:r>
        <w:rPr>
          <w:rFonts w:hint="eastAsia"/>
        </w:rPr>
        <w:t>合同主要条款</w:t>
      </w:r>
      <w:bookmarkEnd w:id="377"/>
      <w:bookmarkEnd w:id="378"/>
      <w:commentRangeEnd w:id="379"/>
      <w:r>
        <w:commentReference w:id="379"/>
      </w:r>
    </w:p>
    <w:bookmarkEnd w:id="259"/>
    <w:p w14:paraId="6950CD47" w14:textId="77777777" w:rsidR="00000000" w:rsidRDefault="00106167">
      <w:pPr>
        <w:pStyle w:val="aa"/>
        <w:spacing w:line="400" w:lineRule="exact"/>
        <w:ind w:firstLineChars="0" w:firstLine="0"/>
        <w:rPr>
          <w:rFonts w:hAnsi="宋体" w:cs="宋体" w:hint="eastAsia"/>
          <w:sz w:val="24"/>
          <w:szCs w:val="24"/>
        </w:rPr>
      </w:pPr>
      <w:r>
        <w:rPr>
          <w:rFonts w:hAnsi="宋体" w:cs="宋体" w:hint="eastAsia"/>
          <w:sz w:val="24"/>
          <w:szCs w:val="24"/>
        </w:rPr>
        <w:t xml:space="preserve">  </w:t>
      </w:r>
    </w:p>
    <w:p w14:paraId="5BE00B89" w14:textId="77777777" w:rsidR="00000000" w:rsidRDefault="00106167">
      <w:pPr>
        <w:pStyle w:val="aff7"/>
        <w:spacing w:line="240" w:lineRule="auto"/>
        <w:ind w:firstLineChars="0" w:firstLine="880"/>
        <w:jc w:val="center"/>
        <w:rPr>
          <w:rFonts w:eastAsia="方正小标宋简体" w:hint="eastAsia"/>
          <w:sz w:val="44"/>
          <w:szCs w:val="44"/>
        </w:rPr>
      </w:pPr>
    </w:p>
    <w:p w14:paraId="3D277271" w14:textId="77777777" w:rsidR="00000000" w:rsidRDefault="00106167">
      <w:pPr>
        <w:pStyle w:val="aff7"/>
        <w:spacing w:line="240" w:lineRule="auto"/>
        <w:ind w:firstLineChars="0" w:firstLine="880"/>
        <w:jc w:val="center"/>
        <w:rPr>
          <w:rFonts w:eastAsia="方正小标宋简体" w:hint="eastAsia"/>
          <w:sz w:val="44"/>
          <w:szCs w:val="44"/>
        </w:rPr>
      </w:pPr>
    </w:p>
    <w:p w14:paraId="2D5E3391" w14:textId="77777777" w:rsidR="00000000" w:rsidRDefault="00106167">
      <w:pPr>
        <w:pStyle w:val="aff7"/>
        <w:spacing w:line="240" w:lineRule="auto"/>
        <w:ind w:firstLineChars="0" w:firstLine="880"/>
        <w:jc w:val="center"/>
        <w:rPr>
          <w:del w:id="380" w:author="Lenovo" w:date="2021-06-09T16:26:00Z"/>
          <w:rFonts w:eastAsia="方正小标宋简体"/>
          <w:sz w:val="44"/>
          <w:szCs w:val="44"/>
        </w:rPr>
        <w:pPrChange w:id="381" w:author="Lenovo" w:date="2021-06-09T16:26:00Z">
          <w:pPr>
            <w:pStyle w:val="aff7"/>
            <w:spacing w:line="240" w:lineRule="auto"/>
            <w:ind w:firstLineChars="0" w:firstLine="880"/>
            <w:jc w:val="center"/>
          </w:pPr>
        </w:pPrChange>
      </w:pPr>
      <w:r>
        <w:rPr>
          <w:rFonts w:eastAsia="方正小标宋简体" w:hint="eastAsia"/>
          <w:sz w:val="44"/>
          <w:szCs w:val="44"/>
        </w:rPr>
        <w:br w:type="page"/>
      </w:r>
      <w:del w:id="382" w:author="Lenovo" w:date="2021-06-09T16:26:00Z">
        <w:r>
          <w:rPr>
            <w:rFonts w:eastAsia="方正小标宋简体" w:hint="eastAsia"/>
            <w:sz w:val="44"/>
            <w:szCs w:val="44"/>
          </w:rPr>
          <w:delText>廉洁合同（样本）</w:delText>
        </w:r>
      </w:del>
    </w:p>
    <w:p w14:paraId="11ED0557" w14:textId="77777777" w:rsidR="00000000" w:rsidRDefault="00106167">
      <w:pPr>
        <w:pStyle w:val="aff7"/>
        <w:spacing w:line="240" w:lineRule="auto"/>
        <w:ind w:firstLineChars="0"/>
        <w:jc w:val="center"/>
        <w:rPr>
          <w:del w:id="383" w:author="Lenovo" w:date="2021-06-09T16:26:00Z"/>
          <w:rFonts w:eastAsia="方正小标宋简体"/>
          <w:sz w:val="28"/>
          <w:szCs w:val="44"/>
        </w:rPr>
        <w:pPrChange w:id="384" w:author="Lenovo" w:date="2021-06-09T16:26:00Z">
          <w:pPr>
            <w:pStyle w:val="aff7"/>
            <w:spacing w:line="240" w:lineRule="auto"/>
            <w:ind w:firstLineChars="0" w:firstLine="880"/>
            <w:jc w:val="center"/>
          </w:pPr>
        </w:pPrChange>
      </w:pPr>
    </w:p>
    <w:p w14:paraId="4CF28EE8" w14:textId="77777777" w:rsidR="00000000" w:rsidRDefault="00106167">
      <w:pPr>
        <w:pStyle w:val="aff7"/>
        <w:spacing w:line="240" w:lineRule="auto"/>
        <w:ind w:firstLineChars="0"/>
        <w:jc w:val="center"/>
        <w:rPr>
          <w:del w:id="385" w:author="Lenovo" w:date="2021-06-09T16:26:00Z"/>
          <w:rFonts w:hAnsi="宋体" w:cs="宋体" w:hint="eastAsia"/>
          <w:sz w:val="24"/>
          <w:szCs w:val="24"/>
        </w:rPr>
        <w:pPrChange w:id="386" w:author="Lenovo" w:date="2021-06-09T16:26:00Z">
          <w:pPr>
            <w:pStyle w:val="aa"/>
            <w:spacing w:line="400" w:lineRule="exact"/>
            <w:ind w:firstLine="480"/>
          </w:pPr>
        </w:pPrChange>
      </w:pPr>
      <w:del w:id="387" w:author="Lenovo" w:date="2021-06-09T16:26:00Z">
        <w:r>
          <w:rPr>
            <w:rFonts w:hAnsi="宋体" w:cs="宋体" w:hint="eastAsia"/>
            <w:sz w:val="24"/>
            <w:szCs w:val="24"/>
          </w:rPr>
          <w:delText>根据相关法律法规以及党和国家有关廉洁规定，为了保证</w:delText>
        </w:r>
        <w:r>
          <w:rPr>
            <w:rFonts w:hAnsi="宋体" w:cs="宋体" w:hint="eastAsia"/>
            <w:sz w:val="24"/>
            <w:szCs w:val="24"/>
          </w:rPr>
          <w:delText>甲、乙双方在经济往来中遵纪守法，保障双方的合法权益，促进反腐倡廉建设，特订立如下合同。</w:delText>
        </w:r>
      </w:del>
    </w:p>
    <w:p w14:paraId="10612BE2" w14:textId="77777777" w:rsidR="00000000" w:rsidRDefault="00106167">
      <w:pPr>
        <w:pStyle w:val="aff7"/>
        <w:spacing w:line="240" w:lineRule="auto"/>
        <w:ind w:firstLineChars="0"/>
        <w:jc w:val="center"/>
        <w:rPr>
          <w:del w:id="388" w:author="Lenovo" w:date="2021-06-09T16:26:00Z"/>
          <w:rFonts w:hAnsi="宋体" w:cs="宋体" w:hint="eastAsia"/>
          <w:sz w:val="24"/>
          <w:szCs w:val="24"/>
        </w:rPr>
        <w:pPrChange w:id="389" w:author="Lenovo" w:date="2021-06-09T16:26:00Z">
          <w:pPr>
            <w:pStyle w:val="aa"/>
            <w:spacing w:line="400" w:lineRule="exact"/>
            <w:ind w:firstLine="480"/>
          </w:pPr>
        </w:pPrChange>
      </w:pPr>
      <w:del w:id="390" w:author="Lenovo" w:date="2021-06-09T16:26:00Z">
        <w:r>
          <w:rPr>
            <w:rFonts w:hAnsi="宋体" w:cs="宋体" w:hint="eastAsia"/>
            <w:sz w:val="24"/>
            <w:szCs w:val="24"/>
          </w:rPr>
          <w:delText>第一条</w:delText>
        </w:r>
        <w:r>
          <w:rPr>
            <w:rFonts w:hAnsi="宋体" w:cs="宋体" w:hint="eastAsia"/>
            <w:sz w:val="24"/>
            <w:szCs w:val="24"/>
          </w:rPr>
          <w:delText xml:space="preserve">  </w:delText>
        </w:r>
        <w:r>
          <w:rPr>
            <w:rFonts w:hAnsi="宋体" w:cs="宋体" w:hint="eastAsia"/>
            <w:sz w:val="24"/>
            <w:szCs w:val="24"/>
          </w:rPr>
          <w:delText>甲乙双方的权利和义务</w:delText>
        </w:r>
      </w:del>
    </w:p>
    <w:p w14:paraId="7ADD2928" w14:textId="77777777" w:rsidR="00000000" w:rsidRDefault="00106167">
      <w:pPr>
        <w:pStyle w:val="aff7"/>
        <w:spacing w:line="240" w:lineRule="auto"/>
        <w:ind w:firstLineChars="0"/>
        <w:jc w:val="center"/>
        <w:rPr>
          <w:del w:id="391" w:author="Lenovo" w:date="2021-06-09T16:26:00Z"/>
          <w:rFonts w:hAnsi="宋体" w:cs="宋体" w:hint="eastAsia"/>
          <w:sz w:val="24"/>
          <w:szCs w:val="24"/>
        </w:rPr>
        <w:pPrChange w:id="392" w:author="Lenovo" w:date="2021-06-09T16:26:00Z">
          <w:pPr>
            <w:pStyle w:val="aa"/>
            <w:spacing w:line="400" w:lineRule="exact"/>
            <w:ind w:firstLine="480"/>
          </w:pPr>
        </w:pPrChange>
      </w:pPr>
      <w:del w:id="393" w:author="Lenovo" w:date="2021-06-09T16:26:00Z">
        <w:r>
          <w:rPr>
            <w:rFonts w:hAnsi="宋体" w:cs="宋体" w:hint="eastAsia"/>
            <w:sz w:val="24"/>
            <w:szCs w:val="24"/>
          </w:rPr>
          <w:delText>（一）严格遵守相关法律法规以及党和国家有关规定。</w:delText>
        </w:r>
      </w:del>
    </w:p>
    <w:p w14:paraId="1180DC3E" w14:textId="77777777" w:rsidR="00000000" w:rsidRDefault="00106167">
      <w:pPr>
        <w:pStyle w:val="aff7"/>
        <w:spacing w:line="240" w:lineRule="auto"/>
        <w:ind w:firstLineChars="0"/>
        <w:jc w:val="center"/>
        <w:rPr>
          <w:del w:id="394" w:author="Lenovo" w:date="2021-06-09T16:26:00Z"/>
          <w:rFonts w:hAnsi="宋体" w:cs="宋体" w:hint="eastAsia"/>
          <w:sz w:val="24"/>
          <w:szCs w:val="24"/>
        </w:rPr>
        <w:pPrChange w:id="395" w:author="Lenovo" w:date="2021-06-09T16:26:00Z">
          <w:pPr>
            <w:pStyle w:val="aa"/>
            <w:spacing w:line="400" w:lineRule="exact"/>
            <w:ind w:firstLine="480"/>
          </w:pPr>
        </w:pPrChange>
      </w:pPr>
      <w:del w:id="396" w:author="Lenovo" w:date="2021-06-09T16:26:00Z">
        <w:r>
          <w:rPr>
            <w:rFonts w:hAnsi="宋体" w:cs="宋体" w:hint="eastAsia"/>
            <w:sz w:val="24"/>
            <w:szCs w:val="24"/>
          </w:rPr>
          <w:delText>（二）严格执行合同，自觉按合同办事。</w:delText>
        </w:r>
      </w:del>
    </w:p>
    <w:p w14:paraId="178E01FB" w14:textId="77777777" w:rsidR="00000000" w:rsidRDefault="00106167">
      <w:pPr>
        <w:pStyle w:val="aff7"/>
        <w:spacing w:line="240" w:lineRule="auto"/>
        <w:ind w:firstLineChars="0"/>
        <w:jc w:val="center"/>
        <w:rPr>
          <w:del w:id="397" w:author="Lenovo" w:date="2021-06-09T16:26:00Z"/>
          <w:rFonts w:hAnsi="宋体" w:cs="宋体" w:hint="eastAsia"/>
          <w:sz w:val="24"/>
          <w:szCs w:val="24"/>
        </w:rPr>
        <w:pPrChange w:id="398" w:author="Lenovo" w:date="2021-06-09T16:26:00Z">
          <w:pPr>
            <w:pStyle w:val="aa"/>
            <w:spacing w:line="400" w:lineRule="exact"/>
            <w:ind w:firstLine="480"/>
          </w:pPr>
        </w:pPrChange>
      </w:pPr>
      <w:del w:id="399" w:author="Lenovo" w:date="2021-06-09T16:26:00Z">
        <w:r>
          <w:rPr>
            <w:rFonts w:hAnsi="宋体" w:cs="宋体" w:hint="eastAsia"/>
            <w:sz w:val="24"/>
            <w:szCs w:val="24"/>
          </w:rPr>
          <w:delText>（三）双方的业务活动坚持公开、公正、诚信、透明的原则</w:delText>
        </w:r>
        <w:r>
          <w:rPr>
            <w:rFonts w:hAnsi="宋体" w:cs="宋体" w:hint="eastAsia"/>
            <w:sz w:val="24"/>
            <w:szCs w:val="24"/>
          </w:rPr>
          <w:delText>(</w:delText>
        </w:r>
        <w:r>
          <w:rPr>
            <w:rFonts w:hAnsi="宋体" w:cs="宋体" w:hint="eastAsia"/>
            <w:sz w:val="24"/>
            <w:szCs w:val="24"/>
          </w:rPr>
          <w:delText>除法律认定的商业秘密和合同文件另有规定之外</w:delText>
        </w:r>
        <w:r>
          <w:rPr>
            <w:rFonts w:hAnsi="宋体" w:cs="宋体" w:hint="eastAsia"/>
            <w:sz w:val="24"/>
            <w:szCs w:val="24"/>
          </w:rPr>
          <w:delText>)</w:delText>
        </w:r>
        <w:r>
          <w:rPr>
            <w:rFonts w:hAnsi="宋体" w:cs="宋体" w:hint="eastAsia"/>
            <w:sz w:val="24"/>
            <w:szCs w:val="24"/>
          </w:rPr>
          <w:delText>，不得损害国家和企业利益。</w:delText>
        </w:r>
      </w:del>
    </w:p>
    <w:p w14:paraId="3DEEAA4A" w14:textId="77777777" w:rsidR="00000000" w:rsidRDefault="00106167">
      <w:pPr>
        <w:pStyle w:val="aff7"/>
        <w:spacing w:line="240" w:lineRule="auto"/>
        <w:ind w:firstLineChars="0"/>
        <w:jc w:val="center"/>
        <w:rPr>
          <w:del w:id="400" w:author="Lenovo" w:date="2021-06-09T16:26:00Z"/>
          <w:rFonts w:hAnsi="宋体" w:cs="宋体" w:hint="eastAsia"/>
          <w:sz w:val="24"/>
          <w:szCs w:val="24"/>
        </w:rPr>
        <w:pPrChange w:id="401" w:author="Lenovo" w:date="2021-06-09T16:26:00Z">
          <w:pPr>
            <w:pStyle w:val="aa"/>
            <w:spacing w:line="400" w:lineRule="exact"/>
            <w:ind w:firstLine="480"/>
          </w:pPr>
        </w:pPrChange>
      </w:pPr>
      <w:del w:id="402" w:author="Lenovo" w:date="2021-06-09T16:26:00Z">
        <w:r>
          <w:rPr>
            <w:rFonts w:hAnsi="宋体" w:cs="宋体" w:hint="eastAsia"/>
            <w:sz w:val="24"/>
            <w:szCs w:val="24"/>
          </w:rPr>
          <w:delText>（四）建立健全廉洁制度，开展廉洁教育，公布举报电话，监督并认真查处违法违纪行为。</w:delText>
        </w:r>
      </w:del>
    </w:p>
    <w:p w14:paraId="0807A3E4" w14:textId="77777777" w:rsidR="00000000" w:rsidRDefault="00106167">
      <w:pPr>
        <w:pStyle w:val="aff7"/>
        <w:spacing w:line="240" w:lineRule="auto"/>
        <w:ind w:firstLineChars="0"/>
        <w:jc w:val="center"/>
        <w:rPr>
          <w:del w:id="403" w:author="Lenovo" w:date="2021-06-09T16:26:00Z"/>
          <w:rFonts w:hAnsi="宋体" w:cs="宋体" w:hint="eastAsia"/>
          <w:sz w:val="24"/>
          <w:szCs w:val="24"/>
        </w:rPr>
        <w:pPrChange w:id="404" w:author="Lenovo" w:date="2021-06-09T16:26:00Z">
          <w:pPr>
            <w:pStyle w:val="aa"/>
            <w:spacing w:line="400" w:lineRule="exact"/>
            <w:ind w:firstLine="480"/>
          </w:pPr>
        </w:pPrChange>
      </w:pPr>
      <w:del w:id="405" w:author="Lenovo" w:date="2021-06-09T16:26:00Z">
        <w:r>
          <w:rPr>
            <w:rFonts w:hAnsi="宋体" w:cs="宋体" w:hint="eastAsia"/>
            <w:sz w:val="24"/>
            <w:szCs w:val="24"/>
          </w:rPr>
          <w:delText>（五）发现对方在业务活动中有违反廉洁规定的行为，有及时提醒对方纠正的权利和义务。</w:delText>
        </w:r>
      </w:del>
    </w:p>
    <w:p w14:paraId="28270E7D" w14:textId="77777777" w:rsidR="00000000" w:rsidRDefault="00106167">
      <w:pPr>
        <w:pStyle w:val="aff7"/>
        <w:spacing w:line="240" w:lineRule="auto"/>
        <w:ind w:firstLineChars="0"/>
        <w:jc w:val="center"/>
        <w:rPr>
          <w:del w:id="406" w:author="Lenovo" w:date="2021-06-09T16:26:00Z"/>
          <w:rFonts w:hAnsi="宋体" w:cs="宋体" w:hint="eastAsia"/>
          <w:sz w:val="24"/>
          <w:szCs w:val="24"/>
        </w:rPr>
        <w:pPrChange w:id="407" w:author="Lenovo" w:date="2021-06-09T16:26:00Z">
          <w:pPr>
            <w:pStyle w:val="aa"/>
            <w:spacing w:line="400" w:lineRule="exact"/>
            <w:ind w:firstLine="480"/>
          </w:pPr>
        </w:pPrChange>
      </w:pPr>
      <w:del w:id="408" w:author="Lenovo" w:date="2021-06-09T16:26:00Z">
        <w:r>
          <w:rPr>
            <w:rFonts w:hAnsi="宋体" w:cs="宋体" w:hint="eastAsia"/>
            <w:sz w:val="24"/>
            <w:szCs w:val="24"/>
          </w:rPr>
          <w:delText>（六）发现对方</w:delText>
        </w:r>
        <w:r>
          <w:rPr>
            <w:rFonts w:hAnsi="宋体" w:cs="宋体" w:hint="eastAsia"/>
            <w:sz w:val="24"/>
            <w:szCs w:val="24"/>
          </w:rPr>
          <w:delText>严重违反本合同义务条款的行为，有向其上级有关部门举报，建议给予处理并要求告知处理结果的权利。</w:delText>
        </w:r>
      </w:del>
    </w:p>
    <w:p w14:paraId="7D638EC6" w14:textId="77777777" w:rsidR="00000000" w:rsidRDefault="00106167">
      <w:pPr>
        <w:pStyle w:val="aff7"/>
        <w:spacing w:line="240" w:lineRule="auto"/>
        <w:ind w:firstLineChars="0"/>
        <w:jc w:val="center"/>
        <w:rPr>
          <w:del w:id="409" w:author="Lenovo" w:date="2021-06-09T16:26:00Z"/>
          <w:rFonts w:hAnsi="宋体" w:cs="宋体" w:hint="eastAsia"/>
          <w:sz w:val="24"/>
          <w:szCs w:val="24"/>
        </w:rPr>
        <w:pPrChange w:id="410" w:author="Lenovo" w:date="2021-06-09T16:26:00Z">
          <w:pPr>
            <w:pStyle w:val="aa"/>
            <w:spacing w:line="400" w:lineRule="exact"/>
            <w:ind w:firstLine="480"/>
          </w:pPr>
        </w:pPrChange>
      </w:pPr>
      <w:del w:id="411" w:author="Lenovo" w:date="2021-06-09T16:26:00Z">
        <w:r>
          <w:rPr>
            <w:rFonts w:hAnsi="宋体" w:cs="宋体" w:hint="eastAsia"/>
            <w:sz w:val="24"/>
            <w:szCs w:val="24"/>
          </w:rPr>
          <w:delText>第二条</w:delText>
        </w:r>
        <w:r>
          <w:rPr>
            <w:rFonts w:hAnsi="宋体" w:cs="宋体" w:hint="eastAsia"/>
            <w:sz w:val="24"/>
            <w:szCs w:val="24"/>
          </w:rPr>
          <w:delText xml:space="preserve">  </w:delText>
        </w:r>
        <w:r>
          <w:rPr>
            <w:rFonts w:hAnsi="宋体" w:cs="宋体" w:hint="eastAsia"/>
            <w:sz w:val="24"/>
            <w:szCs w:val="24"/>
          </w:rPr>
          <w:delText>甲方的义务</w:delText>
        </w:r>
      </w:del>
    </w:p>
    <w:p w14:paraId="6F693910" w14:textId="77777777" w:rsidR="00000000" w:rsidRDefault="00106167">
      <w:pPr>
        <w:pStyle w:val="aff7"/>
        <w:spacing w:line="240" w:lineRule="auto"/>
        <w:ind w:firstLineChars="0"/>
        <w:jc w:val="center"/>
        <w:rPr>
          <w:del w:id="412" w:author="Lenovo" w:date="2021-06-09T16:26:00Z"/>
          <w:rFonts w:hAnsi="宋体" w:cs="宋体" w:hint="eastAsia"/>
          <w:sz w:val="24"/>
          <w:szCs w:val="24"/>
        </w:rPr>
        <w:pPrChange w:id="413" w:author="Lenovo" w:date="2021-06-09T16:26:00Z">
          <w:pPr>
            <w:pStyle w:val="aa"/>
            <w:spacing w:line="400" w:lineRule="exact"/>
            <w:ind w:firstLine="480"/>
          </w:pPr>
        </w:pPrChange>
      </w:pPr>
      <w:del w:id="414" w:author="Lenovo" w:date="2021-06-09T16:26:00Z">
        <w:r>
          <w:rPr>
            <w:rFonts w:hAnsi="宋体" w:cs="宋体" w:hint="eastAsia"/>
            <w:sz w:val="24"/>
            <w:szCs w:val="24"/>
          </w:rPr>
          <w:delText>（一）甲方及其工作人员不得索要或接受乙方的礼金、有价证券和贵重物品，不得在乙方报销任何应由甲方或个人支付的费用等。</w:delText>
        </w:r>
      </w:del>
    </w:p>
    <w:p w14:paraId="32BF13D3" w14:textId="77777777" w:rsidR="00000000" w:rsidRDefault="00106167">
      <w:pPr>
        <w:pStyle w:val="aff7"/>
        <w:spacing w:line="240" w:lineRule="auto"/>
        <w:ind w:firstLineChars="0"/>
        <w:jc w:val="center"/>
        <w:rPr>
          <w:del w:id="415" w:author="Lenovo" w:date="2021-06-09T16:26:00Z"/>
          <w:rFonts w:hAnsi="宋体" w:cs="宋体" w:hint="eastAsia"/>
          <w:sz w:val="24"/>
          <w:szCs w:val="24"/>
        </w:rPr>
        <w:pPrChange w:id="416" w:author="Lenovo" w:date="2021-06-09T16:26:00Z">
          <w:pPr>
            <w:pStyle w:val="aa"/>
            <w:spacing w:line="400" w:lineRule="exact"/>
            <w:ind w:firstLine="480"/>
          </w:pPr>
        </w:pPrChange>
      </w:pPr>
      <w:del w:id="417" w:author="Lenovo" w:date="2021-06-09T16:26:00Z">
        <w:r>
          <w:rPr>
            <w:rFonts w:hAnsi="宋体" w:cs="宋体" w:hint="eastAsia"/>
            <w:sz w:val="24"/>
            <w:szCs w:val="24"/>
          </w:rPr>
          <w:delText>（二）甲方工作人员不得参加乙方安排的超标准宴请或可能对公正执行公务有影响的其他宴请和娱乐活动；不得接受乙方提供的通讯工具、交通工具和高档办公用品等。</w:delText>
        </w:r>
      </w:del>
    </w:p>
    <w:p w14:paraId="6768469D" w14:textId="77777777" w:rsidR="00000000" w:rsidRDefault="00106167">
      <w:pPr>
        <w:pStyle w:val="aff7"/>
        <w:spacing w:line="240" w:lineRule="auto"/>
        <w:ind w:firstLineChars="0"/>
        <w:jc w:val="center"/>
        <w:rPr>
          <w:del w:id="418" w:author="Lenovo" w:date="2021-06-09T16:26:00Z"/>
          <w:rFonts w:hAnsi="宋体" w:cs="宋体" w:hint="eastAsia"/>
          <w:sz w:val="24"/>
          <w:szCs w:val="24"/>
        </w:rPr>
        <w:pPrChange w:id="419" w:author="Lenovo" w:date="2021-06-09T16:26:00Z">
          <w:pPr>
            <w:pStyle w:val="aa"/>
            <w:spacing w:line="400" w:lineRule="exact"/>
            <w:ind w:firstLine="480"/>
          </w:pPr>
        </w:pPrChange>
      </w:pPr>
      <w:del w:id="420" w:author="Lenovo" w:date="2021-06-09T16:26:00Z">
        <w:r>
          <w:rPr>
            <w:rFonts w:hAnsi="宋体" w:cs="宋体" w:hint="eastAsia"/>
            <w:sz w:val="24"/>
            <w:szCs w:val="24"/>
          </w:rPr>
          <w:delText>（三）甲方及其工作人员不得要求或者接受乙方为其住房装修、婚丧嫁娶活动、配偶子女等特定关系人的工作安排以及出国出境、旅游等提供方便等</w:delText>
        </w:r>
        <w:r>
          <w:rPr>
            <w:rFonts w:hAnsi="宋体" w:cs="宋体" w:hint="eastAsia"/>
            <w:sz w:val="24"/>
            <w:szCs w:val="24"/>
          </w:rPr>
          <w:delText>。</w:delText>
        </w:r>
      </w:del>
    </w:p>
    <w:p w14:paraId="2669E162" w14:textId="77777777" w:rsidR="00000000" w:rsidRDefault="00106167">
      <w:pPr>
        <w:pStyle w:val="aff7"/>
        <w:spacing w:line="240" w:lineRule="auto"/>
        <w:ind w:firstLineChars="0"/>
        <w:jc w:val="center"/>
        <w:rPr>
          <w:del w:id="421" w:author="Lenovo" w:date="2021-06-09T16:26:00Z"/>
          <w:rFonts w:hAnsi="宋体" w:cs="宋体" w:hint="eastAsia"/>
          <w:sz w:val="24"/>
          <w:szCs w:val="24"/>
        </w:rPr>
        <w:pPrChange w:id="422" w:author="Lenovo" w:date="2021-06-09T16:26:00Z">
          <w:pPr>
            <w:pStyle w:val="aa"/>
            <w:spacing w:line="400" w:lineRule="exact"/>
            <w:ind w:firstLine="480"/>
          </w:pPr>
        </w:pPrChange>
      </w:pPr>
      <w:del w:id="423" w:author="Lenovo" w:date="2021-06-09T16:26:00Z">
        <w:r>
          <w:rPr>
            <w:rFonts w:hAnsi="宋体" w:cs="宋体" w:hint="eastAsia"/>
            <w:sz w:val="24"/>
            <w:szCs w:val="24"/>
          </w:rPr>
          <w:delText>（四）甲方工作人员不得收受乙方提供的干股或由乙方出资，“合作”开办公司或者进行其它“合作”投资。</w:delText>
        </w:r>
      </w:del>
    </w:p>
    <w:p w14:paraId="46F8391A" w14:textId="77777777" w:rsidR="00000000" w:rsidRDefault="00106167">
      <w:pPr>
        <w:pStyle w:val="aff7"/>
        <w:spacing w:line="240" w:lineRule="auto"/>
        <w:ind w:firstLineChars="0"/>
        <w:jc w:val="center"/>
        <w:rPr>
          <w:del w:id="424" w:author="Lenovo" w:date="2021-06-09T16:26:00Z"/>
          <w:rFonts w:hAnsi="宋体" w:cs="宋体" w:hint="eastAsia"/>
          <w:sz w:val="24"/>
          <w:szCs w:val="24"/>
        </w:rPr>
        <w:pPrChange w:id="425" w:author="Lenovo" w:date="2021-06-09T16:26:00Z">
          <w:pPr>
            <w:pStyle w:val="aa"/>
            <w:spacing w:line="400" w:lineRule="exact"/>
            <w:ind w:firstLine="480"/>
          </w:pPr>
        </w:pPrChange>
      </w:pPr>
      <w:del w:id="426" w:author="Lenovo" w:date="2021-06-09T16:26:00Z">
        <w:r>
          <w:rPr>
            <w:rFonts w:hAnsi="宋体" w:cs="宋体" w:hint="eastAsia"/>
            <w:sz w:val="24"/>
            <w:szCs w:val="24"/>
          </w:rPr>
          <w:delText>（五）甲方工作人员不得通过赌博方式收受乙方财物。</w:delText>
        </w:r>
      </w:del>
    </w:p>
    <w:p w14:paraId="3BB385BE" w14:textId="77777777" w:rsidR="00000000" w:rsidRDefault="00106167">
      <w:pPr>
        <w:pStyle w:val="aff7"/>
        <w:spacing w:line="240" w:lineRule="auto"/>
        <w:ind w:firstLineChars="0"/>
        <w:jc w:val="center"/>
        <w:rPr>
          <w:del w:id="427" w:author="Lenovo" w:date="2021-06-09T16:26:00Z"/>
          <w:rFonts w:hAnsi="宋体" w:cs="宋体" w:hint="eastAsia"/>
          <w:sz w:val="24"/>
          <w:szCs w:val="24"/>
        </w:rPr>
        <w:pPrChange w:id="428" w:author="Lenovo" w:date="2021-06-09T16:26:00Z">
          <w:pPr>
            <w:pStyle w:val="aa"/>
            <w:spacing w:line="400" w:lineRule="exact"/>
            <w:ind w:firstLine="480"/>
          </w:pPr>
        </w:pPrChange>
      </w:pPr>
      <w:del w:id="429" w:author="Lenovo" w:date="2021-06-09T16:26:00Z">
        <w:r>
          <w:rPr>
            <w:rFonts w:hAnsi="宋体" w:cs="宋体" w:hint="eastAsia"/>
            <w:sz w:val="24"/>
            <w:szCs w:val="24"/>
          </w:rPr>
          <w:delText>（六）甲方工作人员不得以委托乙方投资证券、期货或者其它委托理财的名义，未实际出资而获取“利益”，或者虽然出资，但获取“收益”明显高于出资应得收益。</w:delText>
        </w:r>
      </w:del>
    </w:p>
    <w:p w14:paraId="711EA80E" w14:textId="77777777" w:rsidR="00000000" w:rsidRDefault="00106167">
      <w:pPr>
        <w:pStyle w:val="aff7"/>
        <w:spacing w:line="240" w:lineRule="auto"/>
        <w:ind w:firstLineChars="0"/>
        <w:jc w:val="center"/>
        <w:rPr>
          <w:del w:id="430" w:author="Lenovo" w:date="2021-06-09T16:26:00Z"/>
          <w:rFonts w:hAnsi="宋体" w:cs="宋体" w:hint="eastAsia"/>
          <w:sz w:val="24"/>
          <w:szCs w:val="24"/>
        </w:rPr>
        <w:pPrChange w:id="431" w:author="Lenovo" w:date="2021-06-09T16:26:00Z">
          <w:pPr>
            <w:pStyle w:val="aa"/>
            <w:spacing w:line="400" w:lineRule="exact"/>
            <w:ind w:firstLine="480"/>
          </w:pPr>
        </w:pPrChange>
      </w:pPr>
      <w:del w:id="432" w:author="Lenovo" w:date="2021-06-09T16:26:00Z">
        <w:r>
          <w:rPr>
            <w:rFonts w:hAnsi="宋体" w:cs="宋体" w:hint="eastAsia"/>
            <w:sz w:val="24"/>
            <w:szCs w:val="24"/>
          </w:rPr>
          <w:delText>（七）甲方工作人员不得授意乙方以本规定所列形式，将有关财物给予特定关系人。</w:delText>
        </w:r>
      </w:del>
    </w:p>
    <w:p w14:paraId="40221FB7" w14:textId="77777777" w:rsidR="00000000" w:rsidRDefault="00106167">
      <w:pPr>
        <w:pStyle w:val="aff7"/>
        <w:spacing w:line="240" w:lineRule="auto"/>
        <w:ind w:firstLineChars="0"/>
        <w:jc w:val="center"/>
        <w:rPr>
          <w:del w:id="433" w:author="Lenovo" w:date="2021-06-09T16:26:00Z"/>
          <w:rFonts w:hAnsi="宋体" w:cs="宋体" w:hint="eastAsia"/>
          <w:sz w:val="24"/>
          <w:szCs w:val="24"/>
        </w:rPr>
        <w:pPrChange w:id="434" w:author="Lenovo" w:date="2021-06-09T16:26:00Z">
          <w:pPr>
            <w:pStyle w:val="aa"/>
            <w:spacing w:line="400" w:lineRule="exact"/>
            <w:ind w:firstLine="480"/>
          </w:pPr>
        </w:pPrChange>
      </w:pPr>
      <w:del w:id="435" w:author="Lenovo" w:date="2021-06-09T16:26:00Z">
        <w:r>
          <w:rPr>
            <w:rFonts w:hAnsi="宋体" w:cs="宋体" w:hint="eastAsia"/>
            <w:sz w:val="24"/>
            <w:szCs w:val="24"/>
          </w:rPr>
          <w:delText>（八）甲方工作人员不得利用职务之便为乙方谋取利益，约定在其离职后收受乙方财物。</w:delText>
        </w:r>
      </w:del>
    </w:p>
    <w:p w14:paraId="7827886B" w14:textId="77777777" w:rsidR="00000000" w:rsidRDefault="00106167">
      <w:pPr>
        <w:pStyle w:val="aff7"/>
        <w:spacing w:line="240" w:lineRule="auto"/>
        <w:ind w:firstLineChars="0"/>
        <w:jc w:val="center"/>
        <w:rPr>
          <w:del w:id="436" w:author="Lenovo" w:date="2021-06-09T16:26:00Z"/>
          <w:rFonts w:hAnsi="宋体" w:cs="宋体" w:hint="eastAsia"/>
          <w:sz w:val="24"/>
          <w:szCs w:val="24"/>
        </w:rPr>
        <w:pPrChange w:id="437" w:author="Lenovo" w:date="2021-06-09T16:26:00Z">
          <w:pPr>
            <w:pStyle w:val="aa"/>
            <w:spacing w:line="400" w:lineRule="exact"/>
            <w:ind w:firstLine="480"/>
          </w:pPr>
        </w:pPrChange>
      </w:pPr>
      <w:del w:id="438" w:author="Lenovo" w:date="2021-06-09T16:26:00Z">
        <w:r>
          <w:rPr>
            <w:rFonts w:hAnsi="宋体" w:cs="宋体" w:hint="eastAsia"/>
            <w:sz w:val="24"/>
            <w:szCs w:val="24"/>
          </w:rPr>
          <w:delText>（九）甲方工作人员不得向乙方拆借资金、要求乙方为子女亲属</w:delText>
        </w:r>
        <w:r>
          <w:rPr>
            <w:rFonts w:hAnsi="宋体" w:cs="宋体" w:hint="eastAsia"/>
            <w:sz w:val="24"/>
            <w:szCs w:val="24"/>
          </w:rPr>
          <w:delText>安排工作或者索取其他不正当利益。</w:delText>
        </w:r>
      </w:del>
    </w:p>
    <w:p w14:paraId="1FA96204" w14:textId="77777777" w:rsidR="00000000" w:rsidRDefault="00106167">
      <w:pPr>
        <w:pStyle w:val="aff7"/>
        <w:spacing w:line="240" w:lineRule="auto"/>
        <w:ind w:firstLineChars="0"/>
        <w:jc w:val="center"/>
        <w:rPr>
          <w:del w:id="439" w:author="Lenovo" w:date="2021-06-09T16:26:00Z"/>
          <w:rFonts w:hAnsi="宋体" w:cs="宋体" w:hint="eastAsia"/>
          <w:sz w:val="24"/>
          <w:szCs w:val="24"/>
        </w:rPr>
        <w:pPrChange w:id="440" w:author="Lenovo" w:date="2021-06-09T16:26:00Z">
          <w:pPr>
            <w:pStyle w:val="aa"/>
            <w:spacing w:line="400" w:lineRule="exact"/>
            <w:ind w:firstLine="480"/>
          </w:pPr>
        </w:pPrChange>
      </w:pPr>
      <w:del w:id="441" w:author="Lenovo" w:date="2021-06-09T16:26:00Z">
        <w:r>
          <w:rPr>
            <w:rFonts w:hAnsi="宋体" w:cs="宋体" w:hint="eastAsia"/>
            <w:sz w:val="24"/>
            <w:szCs w:val="24"/>
          </w:rPr>
          <w:delText>（十）甲方工作人员如与乙方有利害关系的，应当在采购活动中申请回避。</w:delText>
        </w:r>
      </w:del>
    </w:p>
    <w:p w14:paraId="4021F1B8" w14:textId="77777777" w:rsidR="00000000" w:rsidRDefault="00106167">
      <w:pPr>
        <w:pStyle w:val="aff7"/>
        <w:spacing w:line="240" w:lineRule="auto"/>
        <w:ind w:firstLineChars="0"/>
        <w:jc w:val="center"/>
        <w:rPr>
          <w:del w:id="442" w:author="Lenovo" w:date="2021-06-09T16:26:00Z"/>
          <w:rFonts w:hAnsi="宋体" w:cs="宋体" w:hint="eastAsia"/>
          <w:sz w:val="24"/>
          <w:szCs w:val="24"/>
        </w:rPr>
        <w:pPrChange w:id="443" w:author="Lenovo" w:date="2021-06-09T16:26:00Z">
          <w:pPr>
            <w:pStyle w:val="aa"/>
            <w:spacing w:line="400" w:lineRule="exact"/>
            <w:ind w:firstLine="480"/>
          </w:pPr>
        </w:pPrChange>
      </w:pPr>
      <w:del w:id="444" w:author="Lenovo" w:date="2021-06-09T16:26:00Z">
        <w:r>
          <w:rPr>
            <w:rFonts w:hAnsi="宋体" w:cs="宋体" w:hint="eastAsia"/>
            <w:sz w:val="24"/>
            <w:szCs w:val="24"/>
          </w:rPr>
          <w:delText>第三条</w:delText>
        </w:r>
        <w:r>
          <w:rPr>
            <w:rFonts w:hAnsi="宋体" w:cs="宋体" w:hint="eastAsia"/>
            <w:sz w:val="24"/>
            <w:szCs w:val="24"/>
          </w:rPr>
          <w:delText xml:space="preserve">  </w:delText>
        </w:r>
        <w:r>
          <w:rPr>
            <w:rFonts w:hAnsi="宋体" w:cs="宋体" w:hint="eastAsia"/>
            <w:sz w:val="24"/>
            <w:szCs w:val="24"/>
          </w:rPr>
          <w:delText>乙方义务</w:delText>
        </w:r>
      </w:del>
    </w:p>
    <w:p w14:paraId="7142F782" w14:textId="77777777" w:rsidR="00000000" w:rsidRDefault="00106167">
      <w:pPr>
        <w:pStyle w:val="aff7"/>
        <w:spacing w:line="240" w:lineRule="auto"/>
        <w:ind w:firstLineChars="0"/>
        <w:jc w:val="center"/>
        <w:rPr>
          <w:del w:id="445" w:author="Lenovo" w:date="2021-06-09T16:26:00Z"/>
          <w:rFonts w:hAnsi="宋体" w:cs="宋体" w:hint="eastAsia"/>
          <w:sz w:val="24"/>
          <w:szCs w:val="24"/>
        </w:rPr>
        <w:pPrChange w:id="446" w:author="Lenovo" w:date="2021-06-09T16:26:00Z">
          <w:pPr>
            <w:pStyle w:val="aa"/>
            <w:spacing w:line="400" w:lineRule="exact"/>
            <w:ind w:firstLine="480"/>
          </w:pPr>
        </w:pPrChange>
      </w:pPr>
      <w:del w:id="447" w:author="Lenovo" w:date="2021-06-09T16:26:00Z">
        <w:r>
          <w:rPr>
            <w:rFonts w:hAnsi="宋体" w:cs="宋体" w:hint="eastAsia"/>
            <w:sz w:val="24"/>
            <w:szCs w:val="24"/>
          </w:rPr>
          <w:delText>（一）乙方不得提供虚假材料谋取中标、成交。不得采取不正当手段诋毁、排挤其他供应商。</w:delText>
        </w:r>
      </w:del>
    </w:p>
    <w:p w14:paraId="311E23FF" w14:textId="77777777" w:rsidR="00000000" w:rsidRDefault="00106167">
      <w:pPr>
        <w:pStyle w:val="aff7"/>
        <w:spacing w:line="240" w:lineRule="auto"/>
        <w:ind w:firstLineChars="0"/>
        <w:jc w:val="center"/>
        <w:rPr>
          <w:del w:id="448" w:author="Lenovo" w:date="2021-06-09T16:26:00Z"/>
          <w:rFonts w:hAnsi="宋体" w:cs="宋体" w:hint="eastAsia"/>
          <w:sz w:val="24"/>
          <w:szCs w:val="24"/>
        </w:rPr>
        <w:pPrChange w:id="449" w:author="Lenovo" w:date="2021-06-09T16:26:00Z">
          <w:pPr>
            <w:pStyle w:val="aa"/>
            <w:spacing w:line="400" w:lineRule="exact"/>
            <w:ind w:firstLine="480"/>
          </w:pPr>
        </w:pPrChange>
      </w:pPr>
      <w:del w:id="450" w:author="Lenovo" w:date="2021-06-09T16:26:00Z">
        <w:r>
          <w:rPr>
            <w:rFonts w:hAnsi="宋体" w:cs="宋体" w:hint="eastAsia"/>
            <w:sz w:val="24"/>
            <w:szCs w:val="24"/>
          </w:rPr>
          <w:delText>（二）乙方不得与采购人、其他供应商或者招标代理机构恶意串通，向招标代理机构行贿或者提供其他不正当利益，不得拒绝有关部门监督检查或者提供虚假情况。</w:delText>
        </w:r>
      </w:del>
    </w:p>
    <w:p w14:paraId="6C57CB85" w14:textId="77777777" w:rsidR="00000000" w:rsidRDefault="00106167">
      <w:pPr>
        <w:pStyle w:val="aff7"/>
        <w:spacing w:line="240" w:lineRule="auto"/>
        <w:ind w:firstLineChars="0"/>
        <w:jc w:val="center"/>
        <w:rPr>
          <w:del w:id="451" w:author="Lenovo" w:date="2021-06-09T16:26:00Z"/>
          <w:rFonts w:hAnsi="宋体" w:cs="宋体" w:hint="eastAsia"/>
          <w:sz w:val="24"/>
          <w:szCs w:val="24"/>
        </w:rPr>
        <w:pPrChange w:id="452" w:author="Lenovo" w:date="2021-06-09T16:26:00Z">
          <w:pPr>
            <w:pStyle w:val="aa"/>
            <w:spacing w:line="400" w:lineRule="exact"/>
            <w:ind w:firstLine="480"/>
          </w:pPr>
        </w:pPrChange>
      </w:pPr>
      <w:del w:id="453" w:author="Lenovo" w:date="2021-06-09T16:26:00Z">
        <w:r>
          <w:rPr>
            <w:rFonts w:hAnsi="宋体" w:cs="宋体" w:hint="eastAsia"/>
            <w:sz w:val="24"/>
            <w:szCs w:val="24"/>
          </w:rPr>
          <w:delText>（三）乙方不得以任何理由向甲方及其工作人员行贿或馈赠礼金、有价证券、贵重礼品。</w:delText>
        </w:r>
      </w:del>
    </w:p>
    <w:p w14:paraId="7F279E01" w14:textId="77777777" w:rsidR="00000000" w:rsidRDefault="00106167">
      <w:pPr>
        <w:pStyle w:val="aff7"/>
        <w:spacing w:line="240" w:lineRule="auto"/>
        <w:ind w:firstLineChars="0"/>
        <w:jc w:val="center"/>
        <w:rPr>
          <w:del w:id="454" w:author="Lenovo" w:date="2021-06-09T16:26:00Z"/>
          <w:rFonts w:hAnsi="宋体" w:cs="宋体" w:hint="eastAsia"/>
          <w:sz w:val="24"/>
          <w:szCs w:val="24"/>
        </w:rPr>
        <w:pPrChange w:id="455" w:author="Lenovo" w:date="2021-06-09T16:26:00Z">
          <w:pPr>
            <w:pStyle w:val="aa"/>
            <w:spacing w:line="400" w:lineRule="exact"/>
            <w:ind w:firstLine="480"/>
          </w:pPr>
        </w:pPrChange>
      </w:pPr>
      <w:del w:id="456" w:author="Lenovo" w:date="2021-06-09T16:26:00Z">
        <w:r>
          <w:rPr>
            <w:rFonts w:hAnsi="宋体" w:cs="宋体" w:hint="eastAsia"/>
            <w:sz w:val="24"/>
            <w:szCs w:val="24"/>
          </w:rPr>
          <w:delText>（四）乙方不得以任何名义为甲方及其工作人员报销应由甲方单位或个人支付的任何费用。</w:delText>
        </w:r>
      </w:del>
    </w:p>
    <w:p w14:paraId="2DE593C3" w14:textId="77777777" w:rsidR="00000000" w:rsidRDefault="00106167">
      <w:pPr>
        <w:pStyle w:val="aff7"/>
        <w:spacing w:line="240" w:lineRule="auto"/>
        <w:ind w:firstLineChars="0"/>
        <w:jc w:val="center"/>
        <w:rPr>
          <w:del w:id="457" w:author="Lenovo" w:date="2021-06-09T16:26:00Z"/>
          <w:rFonts w:hAnsi="宋体" w:cs="宋体" w:hint="eastAsia"/>
          <w:sz w:val="24"/>
          <w:szCs w:val="24"/>
        </w:rPr>
        <w:pPrChange w:id="458" w:author="Lenovo" w:date="2021-06-09T16:26:00Z">
          <w:pPr>
            <w:pStyle w:val="aa"/>
            <w:spacing w:line="400" w:lineRule="exact"/>
            <w:ind w:firstLine="480"/>
          </w:pPr>
        </w:pPrChange>
      </w:pPr>
      <w:del w:id="459" w:author="Lenovo" w:date="2021-06-09T16:26:00Z">
        <w:r>
          <w:rPr>
            <w:rFonts w:hAnsi="宋体" w:cs="宋体" w:hint="eastAsia"/>
            <w:sz w:val="24"/>
            <w:szCs w:val="24"/>
          </w:rPr>
          <w:delText>（五）乙方不得以任何理由邀请甲方工作人员外出旅游或安排甲方工作人员参加超标准宴请及娱乐活动。不得为甲方单位和个人购置或提供通讯工具、交通工具和高档办公用品等。</w:delText>
        </w:r>
      </w:del>
    </w:p>
    <w:p w14:paraId="5B625C02" w14:textId="77777777" w:rsidR="00000000" w:rsidRDefault="00106167">
      <w:pPr>
        <w:pStyle w:val="aff7"/>
        <w:spacing w:line="240" w:lineRule="auto"/>
        <w:ind w:firstLineChars="0"/>
        <w:jc w:val="center"/>
        <w:rPr>
          <w:del w:id="460" w:author="Lenovo" w:date="2021-06-09T16:26:00Z"/>
          <w:rFonts w:hAnsi="宋体" w:cs="宋体" w:hint="eastAsia"/>
          <w:sz w:val="24"/>
          <w:szCs w:val="24"/>
        </w:rPr>
        <w:pPrChange w:id="461" w:author="Lenovo" w:date="2021-06-09T16:26:00Z">
          <w:pPr>
            <w:pStyle w:val="aa"/>
            <w:spacing w:line="400" w:lineRule="exact"/>
            <w:ind w:firstLine="480"/>
          </w:pPr>
        </w:pPrChange>
      </w:pPr>
      <w:del w:id="462" w:author="Lenovo" w:date="2021-06-09T16:26:00Z">
        <w:r>
          <w:rPr>
            <w:rFonts w:hAnsi="宋体" w:cs="宋体" w:hint="eastAsia"/>
            <w:sz w:val="24"/>
            <w:szCs w:val="24"/>
          </w:rPr>
          <w:delText>（六）乙方不得为甲方工作人员提供个人住房装修、婚丧嫁娶活动、配偶子女等特定关系人的工作安排以及出国出境、旅游等提供方便等。</w:delText>
        </w:r>
      </w:del>
    </w:p>
    <w:p w14:paraId="67708D18" w14:textId="77777777" w:rsidR="00000000" w:rsidRDefault="00106167">
      <w:pPr>
        <w:pStyle w:val="aff7"/>
        <w:spacing w:line="240" w:lineRule="auto"/>
        <w:ind w:firstLineChars="0"/>
        <w:jc w:val="center"/>
        <w:rPr>
          <w:del w:id="463" w:author="Lenovo" w:date="2021-06-09T16:26:00Z"/>
          <w:rFonts w:hAnsi="宋体" w:cs="宋体" w:hint="eastAsia"/>
          <w:sz w:val="24"/>
          <w:szCs w:val="24"/>
        </w:rPr>
        <w:pPrChange w:id="464" w:author="Lenovo" w:date="2021-06-09T16:26:00Z">
          <w:pPr>
            <w:pStyle w:val="aa"/>
            <w:spacing w:line="400" w:lineRule="exact"/>
            <w:ind w:firstLine="480"/>
          </w:pPr>
        </w:pPrChange>
      </w:pPr>
      <w:del w:id="465" w:author="Lenovo" w:date="2021-06-09T16:26:00Z">
        <w:r>
          <w:rPr>
            <w:rFonts w:hAnsi="宋体" w:cs="宋体" w:hint="eastAsia"/>
            <w:sz w:val="24"/>
            <w:szCs w:val="24"/>
          </w:rPr>
          <w:delText>（七）乙方不得为甲方工作人员提供干股；不得自行出资与甲方工作人员“合作”开办公司或者进行其它“合作”投资。</w:delText>
        </w:r>
      </w:del>
    </w:p>
    <w:p w14:paraId="63E1BFC9" w14:textId="77777777" w:rsidR="00000000" w:rsidRDefault="00106167">
      <w:pPr>
        <w:pStyle w:val="aff7"/>
        <w:spacing w:line="240" w:lineRule="auto"/>
        <w:ind w:firstLineChars="0"/>
        <w:jc w:val="center"/>
        <w:rPr>
          <w:del w:id="466" w:author="Lenovo" w:date="2021-06-09T16:26:00Z"/>
          <w:rFonts w:hAnsi="宋体" w:cs="宋体" w:hint="eastAsia"/>
          <w:sz w:val="24"/>
          <w:szCs w:val="24"/>
        </w:rPr>
        <w:pPrChange w:id="467" w:author="Lenovo" w:date="2021-06-09T16:26:00Z">
          <w:pPr>
            <w:pStyle w:val="aa"/>
            <w:spacing w:line="400" w:lineRule="exact"/>
            <w:ind w:firstLine="480"/>
          </w:pPr>
        </w:pPrChange>
      </w:pPr>
      <w:del w:id="468" w:author="Lenovo" w:date="2021-06-09T16:26:00Z">
        <w:r>
          <w:rPr>
            <w:rFonts w:hAnsi="宋体" w:cs="宋体" w:hint="eastAsia"/>
            <w:sz w:val="24"/>
            <w:szCs w:val="24"/>
          </w:rPr>
          <w:delText>（八）乙方不得接受甲方工作人员以投资证券、期货或者其它理财名义的委托，为实际未出资的甲方工作人员提供“收益”，或者甲方</w:delText>
        </w:r>
        <w:r>
          <w:rPr>
            <w:rFonts w:hAnsi="宋体" w:cs="宋体" w:hint="eastAsia"/>
            <w:sz w:val="24"/>
            <w:szCs w:val="24"/>
          </w:rPr>
          <w:delText>工作人员虽然实际出资，但获取“收益”明显高于出资应得的收益。</w:delText>
        </w:r>
      </w:del>
    </w:p>
    <w:p w14:paraId="66877BB3" w14:textId="77777777" w:rsidR="00000000" w:rsidRDefault="00106167">
      <w:pPr>
        <w:pStyle w:val="aff7"/>
        <w:spacing w:line="240" w:lineRule="auto"/>
        <w:ind w:firstLineChars="0"/>
        <w:jc w:val="center"/>
        <w:rPr>
          <w:del w:id="469" w:author="Lenovo" w:date="2021-06-09T16:26:00Z"/>
          <w:rFonts w:hAnsi="宋体" w:cs="宋体" w:hint="eastAsia"/>
          <w:sz w:val="24"/>
          <w:szCs w:val="24"/>
        </w:rPr>
        <w:pPrChange w:id="470" w:author="Lenovo" w:date="2021-06-09T16:26:00Z">
          <w:pPr>
            <w:pStyle w:val="aa"/>
            <w:spacing w:line="400" w:lineRule="exact"/>
            <w:ind w:firstLine="480"/>
          </w:pPr>
        </w:pPrChange>
      </w:pPr>
      <w:del w:id="471" w:author="Lenovo" w:date="2021-06-09T16:26:00Z">
        <w:r>
          <w:rPr>
            <w:rFonts w:hAnsi="宋体" w:cs="宋体" w:hint="eastAsia"/>
            <w:sz w:val="24"/>
            <w:szCs w:val="24"/>
          </w:rPr>
          <w:delText>（九）乙方不得通过赌博方式行贿甲方工作人员。</w:delText>
        </w:r>
      </w:del>
    </w:p>
    <w:p w14:paraId="76A181A1" w14:textId="77777777" w:rsidR="00000000" w:rsidRDefault="00106167">
      <w:pPr>
        <w:pStyle w:val="aff7"/>
        <w:spacing w:line="240" w:lineRule="auto"/>
        <w:ind w:firstLineChars="0"/>
        <w:jc w:val="center"/>
        <w:rPr>
          <w:del w:id="472" w:author="Lenovo" w:date="2021-06-09T16:26:00Z"/>
          <w:rFonts w:hAnsi="宋体" w:cs="宋体" w:hint="eastAsia"/>
          <w:sz w:val="24"/>
          <w:szCs w:val="24"/>
        </w:rPr>
        <w:pPrChange w:id="473" w:author="Lenovo" w:date="2021-06-09T16:26:00Z">
          <w:pPr>
            <w:pStyle w:val="aa"/>
            <w:spacing w:line="400" w:lineRule="exact"/>
            <w:ind w:firstLine="480"/>
          </w:pPr>
        </w:pPrChange>
      </w:pPr>
      <w:del w:id="474" w:author="Lenovo" w:date="2021-06-09T16:26:00Z">
        <w:r>
          <w:rPr>
            <w:rFonts w:hAnsi="宋体" w:cs="宋体" w:hint="eastAsia"/>
            <w:sz w:val="24"/>
            <w:szCs w:val="24"/>
          </w:rPr>
          <w:delText>（十）乙方不得接受甲方工作人员的授意以本规定所列形式，将有关财物给予特定关系人。</w:delText>
        </w:r>
      </w:del>
    </w:p>
    <w:p w14:paraId="2CF6E424" w14:textId="77777777" w:rsidR="00000000" w:rsidRDefault="00106167">
      <w:pPr>
        <w:pStyle w:val="aff7"/>
        <w:spacing w:line="240" w:lineRule="auto"/>
        <w:ind w:firstLineChars="0"/>
        <w:jc w:val="center"/>
        <w:rPr>
          <w:del w:id="475" w:author="Lenovo" w:date="2021-06-09T16:26:00Z"/>
          <w:rFonts w:hAnsi="宋体" w:cs="宋体" w:hint="eastAsia"/>
          <w:sz w:val="24"/>
          <w:szCs w:val="24"/>
        </w:rPr>
        <w:pPrChange w:id="476" w:author="Lenovo" w:date="2021-06-09T16:26:00Z">
          <w:pPr>
            <w:pStyle w:val="aa"/>
            <w:spacing w:line="400" w:lineRule="exact"/>
            <w:ind w:firstLine="480"/>
          </w:pPr>
        </w:pPrChange>
      </w:pPr>
      <w:del w:id="477" w:author="Lenovo" w:date="2021-06-09T16:26:00Z">
        <w:r>
          <w:rPr>
            <w:rFonts w:hAnsi="宋体" w:cs="宋体" w:hint="eastAsia"/>
            <w:sz w:val="24"/>
            <w:szCs w:val="24"/>
          </w:rPr>
          <w:delText>（十一）乙方不得与甲方工作人员约定在其离职后行贿财物。</w:delText>
        </w:r>
      </w:del>
    </w:p>
    <w:p w14:paraId="169B0D3A" w14:textId="77777777" w:rsidR="00000000" w:rsidRDefault="00106167">
      <w:pPr>
        <w:pStyle w:val="aff7"/>
        <w:spacing w:line="240" w:lineRule="auto"/>
        <w:ind w:firstLineChars="0"/>
        <w:jc w:val="center"/>
        <w:rPr>
          <w:del w:id="478" w:author="Lenovo" w:date="2021-06-09T16:26:00Z"/>
          <w:rFonts w:hAnsi="宋体" w:cs="宋体" w:hint="eastAsia"/>
          <w:sz w:val="24"/>
          <w:szCs w:val="24"/>
        </w:rPr>
        <w:pPrChange w:id="479" w:author="Lenovo" w:date="2021-06-09T16:26:00Z">
          <w:pPr>
            <w:pStyle w:val="aa"/>
            <w:spacing w:line="400" w:lineRule="exact"/>
            <w:ind w:firstLine="480"/>
          </w:pPr>
        </w:pPrChange>
      </w:pPr>
      <w:del w:id="480" w:author="Lenovo" w:date="2021-06-09T16:26:00Z">
        <w:r>
          <w:rPr>
            <w:rFonts w:hAnsi="宋体" w:cs="宋体" w:hint="eastAsia"/>
            <w:sz w:val="24"/>
            <w:szCs w:val="24"/>
          </w:rPr>
          <w:delText>（十二）乙方及其工作人员应严格按国家相关部门的规定及签订的合同办事，不得为谋取私利向采购项目相关人员非法行贿，私下串通，损害甲方利益。</w:delText>
        </w:r>
      </w:del>
    </w:p>
    <w:p w14:paraId="55571CDF" w14:textId="77777777" w:rsidR="00000000" w:rsidRDefault="00106167">
      <w:pPr>
        <w:pStyle w:val="aff7"/>
        <w:spacing w:line="240" w:lineRule="auto"/>
        <w:ind w:firstLineChars="0"/>
        <w:jc w:val="center"/>
        <w:rPr>
          <w:del w:id="481" w:author="Lenovo" w:date="2021-06-09T16:26:00Z"/>
          <w:rFonts w:hAnsi="宋体" w:cs="宋体" w:hint="eastAsia"/>
          <w:sz w:val="24"/>
          <w:szCs w:val="24"/>
        </w:rPr>
        <w:pPrChange w:id="482" w:author="Lenovo" w:date="2021-06-09T16:26:00Z">
          <w:pPr>
            <w:pStyle w:val="aa"/>
            <w:spacing w:line="400" w:lineRule="exact"/>
            <w:ind w:firstLine="480"/>
          </w:pPr>
        </w:pPrChange>
      </w:pPr>
      <w:del w:id="483" w:author="Lenovo" w:date="2021-06-09T16:26:00Z">
        <w:r>
          <w:rPr>
            <w:rFonts w:hAnsi="宋体" w:cs="宋体" w:hint="eastAsia"/>
            <w:sz w:val="24"/>
            <w:szCs w:val="24"/>
          </w:rPr>
          <w:delText>（十三）乙方如果发现甲方工作人员或采购项目相关人员有违反廉洁规定的行为，应向甲方纪检监察部门或上级单位举报。甲方的举报部门为监察部</w:delText>
        </w:r>
        <w:r>
          <w:rPr>
            <w:rFonts w:hAnsi="宋体" w:cs="宋体" w:hint="eastAsia"/>
            <w:sz w:val="24"/>
            <w:szCs w:val="24"/>
          </w:rPr>
          <w:delText>门。</w:delText>
        </w:r>
      </w:del>
    </w:p>
    <w:p w14:paraId="09FB76B3" w14:textId="77777777" w:rsidR="00000000" w:rsidRDefault="00106167">
      <w:pPr>
        <w:pStyle w:val="aff7"/>
        <w:spacing w:line="240" w:lineRule="auto"/>
        <w:ind w:firstLineChars="0"/>
        <w:jc w:val="center"/>
        <w:rPr>
          <w:del w:id="484" w:author="Lenovo" w:date="2021-06-09T16:26:00Z"/>
          <w:rFonts w:hAnsi="宋体" w:cs="宋体" w:hint="eastAsia"/>
          <w:sz w:val="24"/>
          <w:szCs w:val="24"/>
        </w:rPr>
        <w:pPrChange w:id="485" w:author="Lenovo" w:date="2021-06-09T16:26:00Z">
          <w:pPr>
            <w:pStyle w:val="aa"/>
            <w:spacing w:line="400" w:lineRule="exact"/>
            <w:ind w:firstLine="480"/>
          </w:pPr>
        </w:pPrChange>
      </w:pPr>
      <w:del w:id="486" w:author="Lenovo" w:date="2021-06-09T16:26:00Z">
        <w:r>
          <w:rPr>
            <w:rFonts w:hAnsi="宋体" w:cs="宋体" w:hint="eastAsia"/>
            <w:sz w:val="24"/>
            <w:szCs w:val="24"/>
          </w:rPr>
          <w:delText>第四条</w:delText>
        </w:r>
        <w:r>
          <w:rPr>
            <w:rFonts w:hAnsi="宋体" w:cs="宋体" w:hint="eastAsia"/>
            <w:sz w:val="24"/>
            <w:szCs w:val="24"/>
          </w:rPr>
          <w:delText xml:space="preserve"> </w:delText>
        </w:r>
        <w:r>
          <w:rPr>
            <w:rFonts w:hAnsi="宋体" w:cs="宋体" w:hint="eastAsia"/>
            <w:sz w:val="24"/>
            <w:szCs w:val="24"/>
          </w:rPr>
          <w:delText>违约责任</w:delText>
        </w:r>
      </w:del>
    </w:p>
    <w:p w14:paraId="0F0562C8" w14:textId="77777777" w:rsidR="00000000" w:rsidRDefault="00106167">
      <w:pPr>
        <w:pStyle w:val="aff7"/>
        <w:spacing w:line="240" w:lineRule="auto"/>
        <w:ind w:firstLineChars="0"/>
        <w:jc w:val="center"/>
        <w:rPr>
          <w:del w:id="487" w:author="Lenovo" w:date="2021-06-09T16:26:00Z"/>
          <w:rFonts w:hAnsi="宋体" w:cs="宋体" w:hint="eastAsia"/>
          <w:sz w:val="24"/>
          <w:szCs w:val="24"/>
        </w:rPr>
        <w:pPrChange w:id="488" w:author="Lenovo" w:date="2021-06-09T16:26:00Z">
          <w:pPr>
            <w:pStyle w:val="aa"/>
            <w:spacing w:line="400" w:lineRule="exact"/>
            <w:ind w:firstLine="480"/>
          </w:pPr>
        </w:pPrChange>
      </w:pPr>
      <w:del w:id="489" w:author="Lenovo" w:date="2021-06-09T16:26:00Z">
        <w:r>
          <w:rPr>
            <w:rFonts w:hAnsi="宋体" w:cs="宋体" w:hint="eastAsia"/>
            <w:sz w:val="24"/>
            <w:szCs w:val="24"/>
          </w:rPr>
          <w:delText>（一）甲方及其工作人员违反本合同第一条及第二条的，按照《中国共产党纪律处分条例》和甲方有关规章制度进行责任追究。情节较轻的，进行批评教育或者责令其作出检查；情节较重的或者造成恶劣影响的，给予相应的党纪政纪处分、组织处理；涉嫌犯罪的，移交司法机关追究刑事责任。给乙方单位造成经济损失的，应予以赔偿。</w:delText>
        </w:r>
      </w:del>
    </w:p>
    <w:p w14:paraId="5CAB5D82" w14:textId="77777777" w:rsidR="00000000" w:rsidRDefault="00106167">
      <w:pPr>
        <w:pStyle w:val="aff7"/>
        <w:spacing w:line="240" w:lineRule="auto"/>
        <w:ind w:firstLineChars="0"/>
        <w:jc w:val="center"/>
        <w:rPr>
          <w:del w:id="490" w:author="Lenovo" w:date="2021-06-09T16:26:00Z"/>
          <w:rFonts w:hAnsi="宋体" w:cs="宋体" w:hint="eastAsia"/>
          <w:sz w:val="24"/>
          <w:szCs w:val="24"/>
        </w:rPr>
        <w:pPrChange w:id="491" w:author="Lenovo" w:date="2021-06-09T16:26:00Z">
          <w:pPr>
            <w:pStyle w:val="aa"/>
            <w:spacing w:line="400" w:lineRule="exact"/>
            <w:ind w:firstLine="480"/>
          </w:pPr>
        </w:pPrChange>
      </w:pPr>
      <w:del w:id="492" w:author="Lenovo" w:date="2021-06-09T16:26:00Z">
        <w:r>
          <w:rPr>
            <w:rFonts w:hAnsi="宋体" w:cs="宋体" w:hint="eastAsia"/>
            <w:sz w:val="24"/>
            <w:szCs w:val="24"/>
          </w:rPr>
          <w:delText>（二）乙方及其工作人员违反本合同第一条及第三条的，对其列入行业“黑名单”，涉嫌犯罪的，移交司法机关追究刑事责任。乙方给甲方造成经济损失的优先从履约保证金中扣除，未设立履约保证金的从应付款中扣</w:delText>
        </w:r>
        <w:r>
          <w:rPr>
            <w:rFonts w:hAnsi="宋体" w:cs="宋体" w:hint="eastAsia"/>
            <w:sz w:val="24"/>
            <w:szCs w:val="24"/>
          </w:rPr>
          <w:delText>除。</w:delText>
        </w:r>
      </w:del>
    </w:p>
    <w:p w14:paraId="352F2FAD" w14:textId="77777777" w:rsidR="00000000" w:rsidRDefault="00106167">
      <w:pPr>
        <w:pStyle w:val="aff7"/>
        <w:spacing w:line="240" w:lineRule="auto"/>
        <w:ind w:firstLineChars="0"/>
        <w:jc w:val="center"/>
        <w:rPr>
          <w:del w:id="493" w:author="Lenovo" w:date="2021-06-09T16:26:00Z"/>
          <w:rFonts w:hAnsi="宋体" w:cs="宋体" w:hint="eastAsia"/>
          <w:sz w:val="24"/>
          <w:szCs w:val="24"/>
        </w:rPr>
        <w:pPrChange w:id="494" w:author="Lenovo" w:date="2021-06-09T16:26:00Z">
          <w:pPr>
            <w:pStyle w:val="aa"/>
            <w:spacing w:line="400" w:lineRule="exact"/>
            <w:ind w:firstLine="480"/>
          </w:pPr>
        </w:pPrChange>
      </w:pPr>
      <w:del w:id="495" w:author="Lenovo" w:date="2021-06-09T16:26:00Z">
        <w:r>
          <w:rPr>
            <w:rFonts w:hAnsi="宋体" w:cs="宋体" w:hint="eastAsia"/>
            <w:sz w:val="24"/>
            <w:szCs w:val="24"/>
          </w:rPr>
          <w:delText>第五条</w:delText>
        </w:r>
        <w:r>
          <w:rPr>
            <w:rFonts w:hAnsi="宋体" w:cs="宋体" w:hint="eastAsia"/>
            <w:sz w:val="24"/>
            <w:szCs w:val="24"/>
          </w:rPr>
          <w:delText xml:space="preserve"> </w:delText>
        </w:r>
        <w:r>
          <w:rPr>
            <w:rFonts w:hAnsi="宋体" w:cs="宋体" w:hint="eastAsia"/>
            <w:sz w:val="24"/>
            <w:szCs w:val="24"/>
          </w:rPr>
          <w:delText>本合同作为主合同附件，自主合同签署之日起生效，且不因主合同无效、履行完毕、终止、解除等原因而失效。</w:delText>
        </w:r>
      </w:del>
    </w:p>
    <w:p w14:paraId="6E44C574" w14:textId="77777777" w:rsidR="00000000" w:rsidRDefault="00106167">
      <w:pPr>
        <w:pStyle w:val="aff7"/>
        <w:spacing w:line="240" w:lineRule="auto"/>
        <w:ind w:firstLineChars="0"/>
        <w:jc w:val="center"/>
        <w:rPr>
          <w:del w:id="496" w:author="Lenovo" w:date="2021-06-09T16:26:00Z"/>
          <w:rFonts w:hAnsi="宋体" w:cs="宋体" w:hint="eastAsia"/>
          <w:sz w:val="24"/>
          <w:szCs w:val="24"/>
        </w:rPr>
        <w:pPrChange w:id="497" w:author="Lenovo" w:date="2021-06-09T16:26:00Z">
          <w:pPr>
            <w:pStyle w:val="aa"/>
            <w:spacing w:line="400" w:lineRule="exact"/>
            <w:ind w:firstLine="480"/>
          </w:pPr>
        </w:pPrChange>
      </w:pPr>
      <w:del w:id="498" w:author="Lenovo" w:date="2021-06-09T16:26:00Z">
        <w:r>
          <w:rPr>
            <w:rFonts w:hAnsi="宋体" w:cs="宋体" w:hint="eastAsia"/>
            <w:sz w:val="24"/>
            <w:szCs w:val="24"/>
          </w:rPr>
          <w:delText>甲方</w:delText>
        </w:r>
        <w:r>
          <w:rPr>
            <w:rFonts w:hAnsi="宋体" w:cs="宋体" w:hint="eastAsia"/>
            <w:bCs/>
            <w:snapToGrid w:val="0"/>
            <w:sz w:val="24"/>
            <w:szCs w:val="24"/>
          </w:rPr>
          <w:delText>（盖单位公章）</w:delText>
        </w:r>
        <w:r>
          <w:rPr>
            <w:rFonts w:hAnsi="宋体" w:cs="宋体" w:hint="eastAsia"/>
            <w:sz w:val="24"/>
            <w:szCs w:val="24"/>
          </w:rPr>
          <w:delText xml:space="preserve">                                </w:delText>
        </w:r>
      </w:del>
    </w:p>
    <w:p w14:paraId="5F57E987" w14:textId="77777777" w:rsidR="00000000" w:rsidRDefault="00106167">
      <w:pPr>
        <w:pStyle w:val="aff7"/>
        <w:spacing w:line="240" w:lineRule="auto"/>
        <w:ind w:firstLineChars="0"/>
        <w:jc w:val="center"/>
        <w:rPr>
          <w:del w:id="499" w:author="Lenovo" w:date="2021-06-09T16:26:00Z"/>
          <w:rFonts w:hAnsi="宋体" w:cs="宋体"/>
          <w:sz w:val="24"/>
          <w:szCs w:val="24"/>
        </w:rPr>
        <w:pPrChange w:id="500" w:author="Lenovo" w:date="2021-06-09T16:26:00Z">
          <w:pPr>
            <w:pStyle w:val="aa"/>
            <w:spacing w:line="400" w:lineRule="exact"/>
            <w:ind w:firstLineChars="0" w:firstLine="0"/>
          </w:pPr>
        </w:pPrChange>
      </w:pPr>
      <w:del w:id="501" w:author="Lenovo" w:date="2021-06-09T16:26:00Z">
        <w:r>
          <w:rPr>
            <w:rFonts w:hAnsi="宋体" w:cs="宋体"/>
            <w:sz w:val="24"/>
            <w:szCs w:val="24"/>
          </w:rPr>
          <w:delText xml:space="preserve">  </w:delText>
        </w:r>
      </w:del>
    </w:p>
    <w:p w14:paraId="4AA6B995" w14:textId="77777777" w:rsidR="00000000" w:rsidRDefault="00106167">
      <w:pPr>
        <w:pStyle w:val="aff7"/>
        <w:spacing w:line="240" w:lineRule="auto"/>
        <w:ind w:firstLineChars="0"/>
        <w:jc w:val="center"/>
        <w:rPr>
          <w:del w:id="502" w:author="Lenovo" w:date="2021-06-09T16:26:00Z"/>
          <w:rFonts w:hAnsi="宋体" w:cs="宋体" w:hint="eastAsia"/>
          <w:sz w:val="24"/>
          <w:szCs w:val="24"/>
        </w:rPr>
        <w:pPrChange w:id="503" w:author="Lenovo" w:date="2021-06-09T16:26:00Z">
          <w:pPr>
            <w:pStyle w:val="aa"/>
            <w:spacing w:line="400" w:lineRule="exact"/>
            <w:ind w:firstLine="480"/>
          </w:pPr>
        </w:pPrChange>
      </w:pPr>
      <w:del w:id="504" w:author="Lenovo" w:date="2021-06-09T16:26:00Z">
        <w:r>
          <w:rPr>
            <w:rFonts w:hAnsi="宋体" w:cs="宋体" w:hint="eastAsia"/>
            <w:sz w:val="24"/>
            <w:szCs w:val="24"/>
          </w:rPr>
          <w:delText>法定代表人或授权代表（签字）</w:delText>
        </w:r>
        <w:r>
          <w:rPr>
            <w:rFonts w:hAnsi="宋体" w:cs="宋体" w:hint="eastAsia"/>
            <w:sz w:val="24"/>
            <w:szCs w:val="24"/>
          </w:rPr>
          <w:delText xml:space="preserve">                            </w:delText>
        </w:r>
      </w:del>
    </w:p>
    <w:p w14:paraId="792A654A" w14:textId="77777777" w:rsidR="00000000" w:rsidRDefault="00106167">
      <w:pPr>
        <w:pStyle w:val="aff7"/>
        <w:spacing w:line="240" w:lineRule="auto"/>
        <w:ind w:firstLineChars="0"/>
        <w:jc w:val="center"/>
        <w:rPr>
          <w:del w:id="505" w:author="Lenovo" w:date="2021-06-09T16:26:00Z"/>
          <w:rFonts w:hAnsi="宋体" w:cs="宋体"/>
          <w:sz w:val="24"/>
          <w:szCs w:val="24"/>
        </w:rPr>
        <w:pPrChange w:id="506" w:author="Lenovo" w:date="2021-06-09T16:26:00Z">
          <w:pPr>
            <w:pStyle w:val="aa"/>
            <w:spacing w:line="400" w:lineRule="exact"/>
            <w:ind w:firstLineChars="0" w:firstLine="0"/>
          </w:pPr>
        </w:pPrChange>
      </w:pPr>
    </w:p>
    <w:p w14:paraId="6A7CB1C1" w14:textId="77777777" w:rsidR="00000000" w:rsidRDefault="00106167">
      <w:pPr>
        <w:pStyle w:val="aff7"/>
        <w:spacing w:line="240" w:lineRule="auto"/>
        <w:ind w:firstLineChars="0"/>
        <w:jc w:val="center"/>
        <w:rPr>
          <w:del w:id="507" w:author="Lenovo" w:date="2021-06-09T16:26:00Z"/>
          <w:rFonts w:hAnsi="宋体" w:cs="宋体" w:hint="eastAsia"/>
          <w:sz w:val="24"/>
          <w:szCs w:val="24"/>
        </w:rPr>
        <w:pPrChange w:id="508" w:author="Lenovo" w:date="2021-06-09T16:26:00Z">
          <w:pPr>
            <w:pStyle w:val="aa"/>
            <w:spacing w:line="400" w:lineRule="exact"/>
            <w:ind w:firstLine="480"/>
          </w:pPr>
        </w:pPrChange>
      </w:pPr>
      <w:del w:id="509" w:author="Lenovo" w:date="2021-06-09T16:26:00Z">
        <w:r>
          <w:rPr>
            <w:rFonts w:hAnsi="宋体" w:cs="宋体" w:hint="eastAsia"/>
            <w:sz w:val="24"/>
            <w:szCs w:val="24"/>
          </w:rPr>
          <w:delText>乙方</w:delText>
        </w:r>
        <w:r>
          <w:rPr>
            <w:rFonts w:hAnsi="宋体" w:cs="宋体" w:hint="eastAsia"/>
            <w:bCs/>
            <w:snapToGrid w:val="0"/>
            <w:sz w:val="24"/>
            <w:szCs w:val="24"/>
          </w:rPr>
          <w:delText>（盖单位公章）</w:delText>
        </w:r>
        <w:r>
          <w:rPr>
            <w:rFonts w:hAnsi="宋体" w:cs="宋体" w:hint="eastAsia"/>
            <w:sz w:val="24"/>
            <w:szCs w:val="24"/>
          </w:rPr>
          <w:delText xml:space="preserve">                                           </w:delText>
        </w:r>
      </w:del>
    </w:p>
    <w:p w14:paraId="4CBC2C47" w14:textId="77777777" w:rsidR="00000000" w:rsidRDefault="00106167">
      <w:pPr>
        <w:pStyle w:val="aff7"/>
        <w:spacing w:line="240" w:lineRule="auto"/>
        <w:ind w:firstLineChars="0"/>
        <w:jc w:val="center"/>
        <w:rPr>
          <w:del w:id="510" w:author="Lenovo" w:date="2021-06-09T16:26:00Z"/>
          <w:rFonts w:hAnsi="宋体" w:cs="宋体" w:hint="eastAsia"/>
          <w:sz w:val="24"/>
          <w:szCs w:val="24"/>
        </w:rPr>
        <w:pPrChange w:id="511" w:author="Lenovo" w:date="2021-06-09T16:26:00Z">
          <w:pPr>
            <w:ind w:firstLine="480"/>
          </w:pPr>
        </w:pPrChange>
      </w:pPr>
    </w:p>
    <w:p w14:paraId="69FB8099" w14:textId="77777777" w:rsidR="00000000" w:rsidRDefault="00106167">
      <w:pPr>
        <w:pStyle w:val="aff7"/>
        <w:spacing w:line="240" w:lineRule="auto"/>
        <w:ind w:firstLineChars="0"/>
        <w:jc w:val="center"/>
        <w:rPr>
          <w:del w:id="512" w:author="Lenovo" w:date="2021-06-09T16:26:00Z"/>
          <w:rFonts w:hint="eastAsia"/>
        </w:rPr>
        <w:pPrChange w:id="513" w:author="Lenovo" w:date="2021-06-09T16:26:00Z">
          <w:pPr>
            <w:ind w:firstLine="480"/>
          </w:pPr>
        </w:pPrChange>
      </w:pPr>
      <w:del w:id="514" w:author="Lenovo" w:date="2021-06-09T16:26:00Z">
        <w:r>
          <w:rPr>
            <w:rFonts w:hAnsi="宋体" w:cs="宋体" w:hint="eastAsia"/>
            <w:sz w:val="24"/>
            <w:szCs w:val="24"/>
          </w:rPr>
          <w:delText>法定代表人或授权代表（签字）</w:delText>
        </w:r>
      </w:del>
    </w:p>
    <w:p w14:paraId="7081617E" w14:textId="77777777" w:rsidR="00000000" w:rsidRDefault="00106167">
      <w:pPr>
        <w:pStyle w:val="aff7"/>
        <w:spacing w:line="240" w:lineRule="auto"/>
        <w:ind w:firstLineChars="0"/>
        <w:jc w:val="center"/>
        <w:rPr>
          <w:del w:id="515" w:author="Lenovo" w:date="2021-06-09T16:26:00Z"/>
          <w:rFonts w:hint="eastAsia"/>
        </w:rPr>
        <w:pPrChange w:id="516" w:author="Lenovo" w:date="2021-06-09T16:26:00Z">
          <w:pPr>
            <w:ind w:firstLine="680"/>
          </w:pPr>
        </w:pPrChange>
      </w:pPr>
    </w:p>
    <w:p w14:paraId="2E861EE7" w14:textId="77777777" w:rsidR="00000000" w:rsidRDefault="00106167">
      <w:pPr>
        <w:pStyle w:val="aff7"/>
        <w:spacing w:line="240" w:lineRule="auto"/>
        <w:ind w:firstLineChars="0"/>
        <w:jc w:val="center"/>
        <w:rPr>
          <w:del w:id="517" w:author="Lenovo" w:date="2021-06-09T16:26:00Z"/>
          <w:rFonts w:hint="eastAsia"/>
        </w:rPr>
        <w:pPrChange w:id="518" w:author="Lenovo" w:date="2021-06-09T16:26:00Z">
          <w:pPr>
            <w:ind w:firstLine="680"/>
          </w:pPr>
        </w:pPrChange>
      </w:pPr>
    </w:p>
    <w:p w14:paraId="6A5C4EC5" w14:textId="77777777" w:rsidR="00000000" w:rsidRDefault="00106167">
      <w:pPr>
        <w:pStyle w:val="aff7"/>
        <w:spacing w:line="240" w:lineRule="auto"/>
        <w:ind w:firstLineChars="0" w:firstLine="640"/>
        <w:jc w:val="center"/>
        <w:rPr>
          <w:del w:id="519" w:author="Lenovo" w:date="2021-06-09T16:26:00Z"/>
          <w:rFonts w:hint="eastAsia"/>
        </w:rPr>
        <w:pPrChange w:id="520" w:author="Lenovo" w:date="2021-06-09T16:26:00Z">
          <w:pPr>
            <w:ind w:firstLine="680"/>
          </w:pPr>
        </w:pPrChange>
      </w:pPr>
    </w:p>
    <w:p w14:paraId="7246C703" w14:textId="77777777" w:rsidR="00000000" w:rsidRDefault="00106167">
      <w:pPr>
        <w:spacing w:line="600" w:lineRule="atLeast"/>
        <w:ind w:firstLine="680"/>
        <w:jc w:val="center"/>
        <w:rPr>
          <w:ins w:id="521" w:author="Lenovo" w:date="2021-06-09T16:27:00Z"/>
          <w:rFonts w:ascii="黑体" w:eastAsia="黑体" w:hAnsi="黑体"/>
          <w:color w:val="000000"/>
          <w:sz w:val="44"/>
          <w:szCs w:val="44"/>
        </w:rPr>
      </w:pPr>
      <w:ins w:id="522" w:author="Lenovo" w:date="2021-06-09T16:26:00Z">
        <w:r>
          <w:br w:type="page"/>
        </w:r>
      </w:ins>
      <w:bookmarkStart w:id="523" w:name="_Toc354556747"/>
      <w:bookmarkStart w:id="524" w:name="_Toc426971291"/>
      <w:ins w:id="525" w:author="Lenovo" w:date="2021-06-09T16:27:00Z">
        <w:r>
          <w:rPr>
            <w:rFonts w:ascii="黑体" w:eastAsia="黑体" w:hAnsi="黑体" w:hint="eastAsia"/>
            <w:color w:val="000000"/>
            <w:sz w:val="44"/>
            <w:szCs w:val="44"/>
          </w:rPr>
          <w:t>廉洁合同模板</w:t>
        </w:r>
      </w:ins>
    </w:p>
    <w:p w14:paraId="204DAA10" w14:textId="77777777" w:rsidR="00000000" w:rsidRDefault="00106167">
      <w:pPr>
        <w:spacing w:line="400" w:lineRule="atLeast"/>
        <w:ind w:firstLine="480"/>
        <w:rPr>
          <w:ins w:id="526" w:author="Lenovo" w:date="2021-06-09T16:27:00Z"/>
          <w:rFonts w:hAnsi="宋体"/>
          <w:color w:val="000000"/>
          <w:sz w:val="24"/>
          <w:szCs w:val="24"/>
        </w:rPr>
      </w:pPr>
      <w:ins w:id="527" w:author="Lenovo" w:date="2021-06-09T16:27:00Z">
        <w:r>
          <w:rPr>
            <w:rFonts w:hAnsi="宋体" w:hint="eastAsia"/>
            <w:color w:val="000000"/>
            <w:sz w:val="24"/>
            <w:szCs w:val="24"/>
          </w:rPr>
          <w:t>根据相关法律法规以及党和国家有关廉洁规定，为了保证甲、乙双方</w:t>
        </w:r>
        <w:r>
          <w:rPr>
            <w:rFonts w:hAnsi="宋体" w:hint="eastAsia"/>
            <w:color w:val="000000"/>
            <w:sz w:val="24"/>
            <w:szCs w:val="24"/>
          </w:rPr>
          <w:t>在经济往来中遵纪守法，保障双方的合法权益，促进反腐倡廉建设，特订立如下合同。</w:t>
        </w:r>
      </w:ins>
    </w:p>
    <w:p w14:paraId="5E81F7E9" w14:textId="77777777" w:rsidR="00000000" w:rsidRDefault="00106167">
      <w:pPr>
        <w:spacing w:line="400" w:lineRule="atLeast"/>
        <w:ind w:firstLine="480"/>
        <w:rPr>
          <w:ins w:id="528" w:author="Lenovo" w:date="2021-06-09T16:27:00Z"/>
          <w:rFonts w:hAnsi="宋体"/>
          <w:color w:val="000000"/>
          <w:sz w:val="24"/>
          <w:szCs w:val="24"/>
        </w:rPr>
      </w:pPr>
      <w:ins w:id="529" w:author="Lenovo" w:date="2021-06-09T16:27:00Z">
        <w:r>
          <w:rPr>
            <w:rFonts w:hAnsi="宋体" w:hint="eastAsia"/>
            <w:color w:val="000000"/>
            <w:sz w:val="24"/>
            <w:szCs w:val="24"/>
          </w:rPr>
          <w:t>第一条</w:t>
        </w:r>
        <w:r>
          <w:rPr>
            <w:rFonts w:hAnsi="宋体" w:hint="eastAsia"/>
            <w:color w:val="000000"/>
            <w:sz w:val="24"/>
            <w:szCs w:val="24"/>
          </w:rPr>
          <w:t xml:space="preserve">  </w:t>
        </w:r>
        <w:r>
          <w:rPr>
            <w:rFonts w:hAnsi="宋体" w:hint="eastAsia"/>
            <w:color w:val="000000"/>
            <w:sz w:val="24"/>
            <w:szCs w:val="24"/>
          </w:rPr>
          <w:t>甲乙双方的权利和义务</w:t>
        </w:r>
      </w:ins>
    </w:p>
    <w:p w14:paraId="3B108627" w14:textId="77777777" w:rsidR="00000000" w:rsidRDefault="00106167">
      <w:pPr>
        <w:spacing w:line="400" w:lineRule="atLeast"/>
        <w:ind w:firstLine="480"/>
        <w:rPr>
          <w:ins w:id="530" w:author="Lenovo" w:date="2021-06-09T16:27:00Z"/>
          <w:rFonts w:hAnsi="宋体"/>
          <w:color w:val="000000"/>
          <w:sz w:val="24"/>
          <w:szCs w:val="24"/>
        </w:rPr>
      </w:pPr>
      <w:ins w:id="531" w:author="Lenovo" w:date="2021-06-09T16:27:00Z">
        <w:r>
          <w:rPr>
            <w:rFonts w:hAnsi="宋体" w:hint="eastAsia"/>
            <w:color w:val="000000"/>
            <w:sz w:val="24"/>
            <w:szCs w:val="24"/>
          </w:rPr>
          <w:t>（一）严格遵守相关法律法规以及党和国家有关规定。</w:t>
        </w:r>
      </w:ins>
    </w:p>
    <w:p w14:paraId="03F75E36" w14:textId="77777777" w:rsidR="00000000" w:rsidRDefault="00106167">
      <w:pPr>
        <w:spacing w:line="400" w:lineRule="atLeast"/>
        <w:ind w:firstLine="480"/>
        <w:rPr>
          <w:ins w:id="532" w:author="Lenovo" w:date="2021-06-09T16:27:00Z"/>
          <w:rFonts w:hAnsi="宋体"/>
          <w:color w:val="000000"/>
          <w:sz w:val="24"/>
          <w:szCs w:val="24"/>
        </w:rPr>
      </w:pPr>
      <w:ins w:id="533" w:author="Lenovo" w:date="2021-06-09T16:27:00Z">
        <w:r>
          <w:rPr>
            <w:rFonts w:hAnsi="宋体" w:hint="eastAsia"/>
            <w:color w:val="000000"/>
            <w:sz w:val="24"/>
            <w:szCs w:val="24"/>
          </w:rPr>
          <w:t>（二）严格执行合同，自觉按合同办事。</w:t>
        </w:r>
      </w:ins>
    </w:p>
    <w:p w14:paraId="43E60181" w14:textId="77777777" w:rsidR="00000000" w:rsidRDefault="00106167">
      <w:pPr>
        <w:spacing w:line="400" w:lineRule="atLeast"/>
        <w:ind w:firstLine="480"/>
        <w:rPr>
          <w:ins w:id="534" w:author="Lenovo" w:date="2021-06-09T16:27:00Z"/>
          <w:rFonts w:hAnsi="宋体"/>
          <w:color w:val="000000"/>
          <w:sz w:val="24"/>
          <w:szCs w:val="24"/>
        </w:rPr>
      </w:pPr>
      <w:ins w:id="535" w:author="Lenovo" w:date="2021-06-09T16:27:00Z">
        <w:r>
          <w:rPr>
            <w:rFonts w:hAnsi="宋体" w:hint="eastAsia"/>
            <w:color w:val="000000"/>
            <w:sz w:val="24"/>
            <w:szCs w:val="24"/>
          </w:rPr>
          <w:t>（三）双方的业务活动坚持公开、公正、诚信、透明的原则</w:t>
        </w:r>
        <w:r>
          <w:rPr>
            <w:rFonts w:hAnsi="宋体" w:hint="eastAsia"/>
            <w:color w:val="000000"/>
            <w:sz w:val="24"/>
            <w:szCs w:val="24"/>
          </w:rPr>
          <w:t>(</w:t>
        </w:r>
        <w:r>
          <w:rPr>
            <w:rFonts w:hAnsi="宋体" w:hint="eastAsia"/>
            <w:color w:val="000000"/>
            <w:sz w:val="24"/>
            <w:szCs w:val="24"/>
          </w:rPr>
          <w:t>除法律认定的商业秘密和合同文件另有规定之外</w:t>
        </w:r>
        <w:r>
          <w:rPr>
            <w:rFonts w:hAnsi="宋体" w:hint="eastAsia"/>
            <w:color w:val="000000"/>
            <w:sz w:val="24"/>
            <w:szCs w:val="24"/>
          </w:rPr>
          <w:t>)</w:t>
        </w:r>
        <w:r>
          <w:rPr>
            <w:rFonts w:hAnsi="宋体" w:hint="eastAsia"/>
            <w:color w:val="000000"/>
            <w:sz w:val="24"/>
            <w:szCs w:val="24"/>
          </w:rPr>
          <w:t>，不得损害国家和企业利益。</w:t>
        </w:r>
      </w:ins>
    </w:p>
    <w:p w14:paraId="69D47B11" w14:textId="77777777" w:rsidR="00000000" w:rsidRDefault="00106167">
      <w:pPr>
        <w:spacing w:line="400" w:lineRule="atLeast"/>
        <w:ind w:firstLine="480"/>
        <w:rPr>
          <w:ins w:id="536" w:author="Lenovo" w:date="2021-06-09T16:27:00Z"/>
          <w:rFonts w:hAnsi="宋体"/>
          <w:color w:val="000000"/>
          <w:sz w:val="24"/>
          <w:szCs w:val="24"/>
        </w:rPr>
      </w:pPr>
      <w:ins w:id="537" w:author="Lenovo" w:date="2021-06-09T16:27:00Z">
        <w:r>
          <w:rPr>
            <w:rFonts w:hAnsi="宋体" w:hint="eastAsia"/>
            <w:color w:val="000000"/>
            <w:sz w:val="24"/>
            <w:szCs w:val="24"/>
          </w:rPr>
          <w:t>（四）建立健全廉洁制度，开展廉洁教育，公布举报电话，监督并认真查处违法违纪行为。</w:t>
        </w:r>
      </w:ins>
    </w:p>
    <w:p w14:paraId="178226C7" w14:textId="77777777" w:rsidR="00000000" w:rsidRDefault="00106167">
      <w:pPr>
        <w:spacing w:line="400" w:lineRule="atLeast"/>
        <w:ind w:firstLine="480"/>
        <w:rPr>
          <w:ins w:id="538" w:author="Lenovo" w:date="2021-06-09T16:27:00Z"/>
          <w:rFonts w:hAnsi="宋体"/>
          <w:color w:val="000000"/>
          <w:sz w:val="24"/>
          <w:szCs w:val="24"/>
        </w:rPr>
      </w:pPr>
      <w:ins w:id="539" w:author="Lenovo" w:date="2021-06-09T16:27:00Z">
        <w:r>
          <w:rPr>
            <w:rFonts w:hAnsi="宋体" w:hint="eastAsia"/>
            <w:color w:val="000000"/>
            <w:sz w:val="24"/>
            <w:szCs w:val="24"/>
          </w:rPr>
          <w:t>（五）发现对方在业务活动中有违反廉洁规定的行为，有及时提醒对方纠正的权利和义务。</w:t>
        </w:r>
      </w:ins>
    </w:p>
    <w:p w14:paraId="77164D79" w14:textId="77777777" w:rsidR="00000000" w:rsidRDefault="00106167">
      <w:pPr>
        <w:spacing w:line="400" w:lineRule="atLeast"/>
        <w:ind w:firstLine="480"/>
        <w:rPr>
          <w:ins w:id="540" w:author="Lenovo" w:date="2021-06-09T16:27:00Z"/>
          <w:rFonts w:hAnsi="宋体"/>
          <w:color w:val="000000"/>
          <w:sz w:val="24"/>
          <w:szCs w:val="24"/>
        </w:rPr>
      </w:pPr>
      <w:ins w:id="541" w:author="Lenovo" w:date="2021-06-09T16:27:00Z">
        <w:r>
          <w:rPr>
            <w:rFonts w:hAnsi="宋体" w:hint="eastAsia"/>
            <w:color w:val="000000"/>
            <w:sz w:val="24"/>
            <w:szCs w:val="24"/>
          </w:rPr>
          <w:t>（六）发现对方严重违反本</w:t>
        </w:r>
        <w:r>
          <w:rPr>
            <w:rFonts w:hAnsi="宋体" w:hint="eastAsia"/>
            <w:color w:val="000000"/>
            <w:sz w:val="24"/>
            <w:szCs w:val="24"/>
          </w:rPr>
          <w:t>合同义务条款的行为，有向其上级有关部门举报，建议给予处理并要求告知处理结果的权利。</w:t>
        </w:r>
      </w:ins>
    </w:p>
    <w:p w14:paraId="2DA7091A" w14:textId="77777777" w:rsidR="00000000" w:rsidRDefault="00106167">
      <w:pPr>
        <w:spacing w:line="400" w:lineRule="atLeast"/>
        <w:ind w:firstLine="480"/>
        <w:rPr>
          <w:ins w:id="542" w:author="Lenovo" w:date="2021-06-09T16:27:00Z"/>
          <w:rFonts w:hAnsi="宋体"/>
          <w:color w:val="000000"/>
          <w:sz w:val="24"/>
          <w:szCs w:val="24"/>
        </w:rPr>
      </w:pPr>
      <w:ins w:id="543" w:author="Lenovo" w:date="2021-06-09T16:27:00Z">
        <w:r>
          <w:rPr>
            <w:rFonts w:hAnsi="宋体" w:hint="eastAsia"/>
            <w:color w:val="000000"/>
            <w:sz w:val="24"/>
            <w:szCs w:val="24"/>
          </w:rPr>
          <w:t>第二条</w:t>
        </w:r>
        <w:r>
          <w:rPr>
            <w:rFonts w:hAnsi="宋体" w:hint="eastAsia"/>
            <w:color w:val="000000"/>
            <w:sz w:val="24"/>
            <w:szCs w:val="24"/>
          </w:rPr>
          <w:t xml:space="preserve">  </w:t>
        </w:r>
        <w:r>
          <w:rPr>
            <w:rFonts w:hAnsi="宋体" w:hint="eastAsia"/>
            <w:color w:val="000000"/>
            <w:sz w:val="24"/>
            <w:szCs w:val="24"/>
          </w:rPr>
          <w:t>甲方的义务</w:t>
        </w:r>
      </w:ins>
    </w:p>
    <w:p w14:paraId="7C1504E1" w14:textId="77777777" w:rsidR="00000000" w:rsidRDefault="00106167">
      <w:pPr>
        <w:spacing w:line="400" w:lineRule="atLeast"/>
        <w:ind w:firstLineChars="0" w:firstLine="0"/>
        <w:rPr>
          <w:ins w:id="544" w:author="Lenovo" w:date="2021-06-09T16:27:00Z"/>
          <w:rFonts w:hAnsi="宋体"/>
          <w:color w:val="000000"/>
          <w:sz w:val="24"/>
          <w:szCs w:val="24"/>
        </w:rPr>
      </w:pPr>
      <w:ins w:id="545" w:author="Lenovo" w:date="2021-06-09T16:27:00Z">
        <w:r>
          <w:rPr>
            <w:rFonts w:hAnsi="宋体" w:hint="eastAsia"/>
            <w:color w:val="000000"/>
            <w:sz w:val="24"/>
            <w:szCs w:val="24"/>
          </w:rPr>
          <w:t xml:space="preserve">   </w:t>
        </w:r>
        <w:r>
          <w:rPr>
            <w:rFonts w:hAnsi="宋体" w:hint="eastAsia"/>
            <w:color w:val="000000"/>
            <w:sz w:val="24"/>
            <w:szCs w:val="24"/>
          </w:rPr>
          <w:t>（一）甲方及其工作人员不得索要或接受乙方的礼金、有价证券和贵重物品，不得在乙方报销任何应由甲方或个人支付的费用等。</w:t>
        </w:r>
      </w:ins>
    </w:p>
    <w:p w14:paraId="4D693528" w14:textId="77777777" w:rsidR="00000000" w:rsidRDefault="00106167">
      <w:pPr>
        <w:spacing w:line="400" w:lineRule="atLeast"/>
        <w:ind w:firstLineChars="0" w:firstLine="0"/>
        <w:rPr>
          <w:ins w:id="546" w:author="Lenovo" w:date="2021-06-09T16:27:00Z"/>
          <w:rFonts w:hAnsi="宋体"/>
          <w:color w:val="000000"/>
          <w:sz w:val="24"/>
          <w:szCs w:val="24"/>
        </w:rPr>
      </w:pPr>
      <w:ins w:id="547" w:author="Lenovo" w:date="2021-06-09T16:27:00Z">
        <w:r>
          <w:rPr>
            <w:rFonts w:hAnsi="宋体" w:hint="eastAsia"/>
            <w:color w:val="000000"/>
            <w:sz w:val="24"/>
            <w:szCs w:val="24"/>
          </w:rPr>
          <w:t xml:space="preserve">   </w:t>
        </w:r>
        <w:r>
          <w:rPr>
            <w:rFonts w:hAnsi="宋体" w:hint="eastAsia"/>
            <w:color w:val="000000"/>
            <w:sz w:val="24"/>
            <w:szCs w:val="24"/>
          </w:rPr>
          <w:t>（二）甲方工作人员不得参加乙方安排的超标准宴请或可能对公正执行公务有影响的其他宴请和娱乐活动；不得接受乙方提供的通讯工具、交通工具和高档办公用品等。</w:t>
        </w:r>
      </w:ins>
    </w:p>
    <w:p w14:paraId="58291E77" w14:textId="77777777" w:rsidR="00000000" w:rsidRDefault="00106167">
      <w:pPr>
        <w:spacing w:line="400" w:lineRule="atLeast"/>
        <w:ind w:firstLineChars="0" w:firstLine="0"/>
        <w:rPr>
          <w:ins w:id="548" w:author="Lenovo" w:date="2021-06-09T16:27:00Z"/>
          <w:rFonts w:hAnsi="宋体"/>
          <w:color w:val="000000"/>
          <w:sz w:val="24"/>
          <w:szCs w:val="24"/>
        </w:rPr>
      </w:pPr>
      <w:ins w:id="549" w:author="Lenovo" w:date="2021-06-09T16:27:00Z">
        <w:r>
          <w:rPr>
            <w:rFonts w:hAnsi="宋体" w:hint="eastAsia"/>
            <w:color w:val="000000"/>
            <w:sz w:val="24"/>
            <w:szCs w:val="24"/>
          </w:rPr>
          <w:t xml:space="preserve">   </w:t>
        </w:r>
        <w:r>
          <w:rPr>
            <w:rFonts w:hAnsi="宋体" w:hint="eastAsia"/>
            <w:color w:val="000000"/>
            <w:sz w:val="24"/>
            <w:szCs w:val="24"/>
          </w:rPr>
          <w:t>（三）甲方及其工作人员不得要求或者接受乙方为其住房装修、婚丧嫁娶活动、配偶子女等特定关系人的工作安排以及出国出境、旅游等提</w:t>
        </w:r>
        <w:r>
          <w:rPr>
            <w:rFonts w:hAnsi="宋体" w:hint="eastAsia"/>
            <w:color w:val="000000"/>
            <w:sz w:val="24"/>
            <w:szCs w:val="24"/>
          </w:rPr>
          <w:t>供方便等。</w:t>
        </w:r>
      </w:ins>
    </w:p>
    <w:p w14:paraId="3C829A64" w14:textId="77777777" w:rsidR="00000000" w:rsidRDefault="00106167">
      <w:pPr>
        <w:spacing w:line="400" w:lineRule="atLeast"/>
        <w:ind w:firstLineChars="0" w:firstLine="0"/>
        <w:rPr>
          <w:ins w:id="550" w:author="Lenovo" w:date="2021-06-09T16:27:00Z"/>
          <w:rFonts w:hAnsi="宋体"/>
          <w:color w:val="000000"/>
          <w:sz w:val="24"/>
          <w:szCs w:val="24"/>
        </w:rPr>
      </w:pPr>
      <w:ins w:id="551" w:author="Lenovo" w:date="2021-06-09T16:27:00Z">
        <w:r>
          <w:rPr>
            <w:rFonts w:hAnsi="宋体" w:hint="eastAsia"/>
            <w:color w:val="000000"/>
            <w:sz w:val="24"/>
            <w:szCs w:val="24"/>
          </w:rPr>
          <w:t xml:space="preserve">   </w:t>
        </w:r>
        <w:r>
          <w:rPr>
            <w:rFonts w:hAnsi="宋体" w:hint="eastAsia"/>
            <w:color w:val="000000"/>
            <w:sz w:val="24"/>
            <w:szCs w:val="24"/>
          </w:rPr>
          <w:t>（四）甲方工作人员不得收受乙方提供的干股或由乙方出资，“合作”开办公司或者进行其它“合作”投资。</w:t>
        </w:r>
      </w:ins>
    </w:p>
    <w:p w14:paraId="7969BC07" w14:textId="77777777" w:rsidR="00000000" w:rsidRDefault="00106167">
      <w:pPr>
        <w:spacing w:line="400" w:lineRule="atLeast"/>
        <w:ind w:firstLineChars="150" w:firstLine="360"/>
        <w:rPr>
          <w:ins w:id="552" w:author="Lenovo" w:date="2021-06-09T16:27:00Z"/>
          <w:rFonts w:hAnsi="宋体"/>
          <w:color w:val="000000"/>
          <w:sz w:val="24"/>
          <w:szCs w:val="24"/>
        </w:rPr>
      </w:pPr>
      <w:ins w:id="553" w:author="Lenovo" w:date="2021-06-09T16:27:00Z">
        <w:r>
          <w:rPr>
            <w:rFonts w:hAnsi="宋体" w:hint="eastAsia"/>
            <w:color w:val="000000"/>
            <w:sz w:val="24"/>
            <w:szCs w:val="24"/>
          </w:rPr>
          <w:t>（五）甲方工作人员不得通过赌博方式收受乙方财物。</w:t>
        </w:r>
      </w:ins>
    </w:p>
    <w:p w14:paraId="685F403E" w14:textId="77777777" w:rsidR="00000000" w:rsidRDefault="00106167">
      <w:pPr>
        <w:spacing w:line="400" w:lineRule="atLeast"/>
        <w:ind w:firstLineChars="150" w:firstLine="360"/>
        <w:rPr>
          <w:ins w:id="554" w:author="Lenovo" w:date="2021-06-09T16:27:00Z"/>
          <w:rFonts w:hAnsi="宋体"/>
          <w:color w:val="000000"/>
          <w:sz w:val="24"/>
          <w:szCs w:val="24"/>
        </w:rPr>
      </w:pPr>
      <w:ins w:id="555" w:author="Lenovo" w:date="2021-06-09T16:27:00Z">
        <w:r>
          <w:rPr>
            <w:rFonts w:hAnsi="宋体" w:hint="eastAsia"/>
            <w:color w:val="000000"/>
            <w:sz w:val="24"/>
            <w:szCs w:val="24"/>
          </w:rPr>
          <w:t>（六）甲方工作人员不得以委托乙方投资证券、期货或者其它委托理财的名义，未实际出资而获取“利益”，或者虽然出资，但获取“收益”明显高于出资应得收益。</w:t>
        </w:r>
      </w:ins>
    </w:p>
    <w:p w14:paraId="2930735A" w14:textId="77777777" w:rsidR="00000000" w:rsidRDefault="00106167">
      <w:pPr>
        <w:spacing w:line="400" w:lineRule="atLeast"/>
        <w:ind w:firstLineChars="150" w:firstLine="360"/>
        <w:rPr>
          <w:ins w:id="556" w:author="Lenovo" w:date="2021-06-09T16:27:00Z"/>
          <w:rFonts w:hAnsi="宋体"/>
          <w:color w:val="000000"/>
          <w:sz w:val="24"/>
          <w:szCs w:val="24"/>
        </w:rPr>
      </w:pPr>
      <w:ins w:id="557" w:author="Lenovo" w:date="2021-06-09T16:27:00Z">
        <w:r>
          <w:rPr>
            <w:rFonts w:hAnsi="宋体" w:hint="eastAsia"/>
            <w:color w:val="000000"/>
            <w:sz w:val="24"/>
            <w:szCs w:val="24"/>
          </w:rPr>
          <w:t>（七）甲方工作人员不得授意乙方以本规定所列形式，将有关财物给予特定关系人。</w:t>
        </w:r>
      </w:ins>
    </w:p>
    <w:p w14:paraId="42C5FB98" w14:textId="77777777" w:rsidR="00000000" w:rsidRDefault="00106167">
      <w:pPr>
        <w:spacing w:line="400" w:lineRule="atLeast"/>
        <w:ind w:firstLineChars="150" w:firstLine="360"/>
        <w:rPr>
          <w:ins w:id="558" w:author="Lenovo" w:date="2021-06-09T16:27:00Z"/>
          <w:rFonts w:hAnsi="宋体"/>
          <w:color w:val="000000"/>
          <w:sz w:val="24"/>
          <w:szCs w:val="24"/>
        </w:rPr>
      </w:pPr>
      <w:ins w:id="559" w:author="Lenovo" w:date="2021-06-09T16:27:00Z">
        <w:r>
          <w:rPr>
            <w:rFonts w:hAnsi="宋体" w:hint="eastAsia"/>
            <w:color w:val="000000"/>
            <w:sz w:val="24"/>
            <w:szCs w:val="24"/>
          </w:rPr>
          <w:t>（八）甲方工作人员不得利用职务之便为乙方谋取利益，约定在其离职后收受乙方财物。</w:t>
        </w:r>
      </w:ins>
    </w:p>
    <w:p w14:paraId="4051BD07" w14:textId="77777777" w:rsidR="00000000" w:rsidRDefault="00106167">
      <w:pPr>
        <w:spacing w:line="400" w:lineRule="atLeast"/>
        <w:ind w:firstLineChars="150" w:firstLine="360"/>
        <w:rPr>
          <w:ins w:id="560" w:author="Lenovo" w:date="2021-06-09T16:27:00Z"/>
          <w:rFonts w:hAnsi="宋体"/>
          <w:color w:val="000000"/>
          <w:sz w:val="24"/>
          <w:szCs w:val="24"/>
        </w:rPr>
      </w:pPr>
      <w:ins w:id="561" w:author="Lenovo" w:date="2021-06-09T16:27:00Z">
        <w:r>
          <w:rPr>
            <w:rFonts w:hAnsi="宋体" w:hint="eastAsia"/>
            <w:color w:val="000000"/>
            <w:sz w:val="24"/>
            <w:szCs w:val="24"/>
          </w:rPr>
          <w:t>（九）甲方工作人员不得向乙方拆借资金、要求</w:t>
        </w:r>
        <w:r>
          <w:rPr>
            <w:rFonts w:hAnsi="宋体" w:hint="eastAsia"/>
            <w:color w:val="000000"/>
            <w:sz w:val="24"/>
            <w:szCs w:val="24"/>
          </w:rPr>
          <w:t>乙方为子女亲属安排工作或者索取其他不正当利益。</w:t>
        </w:r>
      </w:ins>
    </w:p>
    <w:p w14:paraId="1ACD81F9" w14:textId="77777777" w:rsidR="00000000" w:rsidRDefault="00106167">
      <w:pPr>
        <w:spacing w:line="400" w:lineRule="atLeast"/>
        <w:ind w:firstLineChars="150" w:firstLine="360"/>
        <w:rPr>
          <w:ins w:id="562" w:author="Lenovo" w:date="2021-06-09T16:27:00Z"/>
          <w:rFonts w:hAnsi="宋体"/>
          <w:color w:val="000000"/>
          <w:sz w:val="24"/>
          <w:szCs w:val="24"/>
        </w:rPr>
      </w:pPr>
      <w:ins w:id="563" w:author="Lenovo" w:date="2021-06-09T16:27:00Z">
        <w:r>
          <w:rPr>
            <w:rFonts w:hAnsi="宋体" w:hint="eastAsia"/>
            <w:color w:val="000000"/>
            <w:sz w:val="24"/>
            <w:szCs w:val="24"/>
          </w:rPr>
          <w:t>（十）甲方工作人员如与乙方有利害关系的，应当在采购活动中申请回避。</w:t>
        </w:r>
      </w:ins>
    </w:p>
    <w:p w14:paraId="58FFEB6C" w14:textId="77777777" w:rsidR="00000000" w:rsidRDefault="00106167">
      <w:pPr>
        <w:spacing w:line="400" w:lineRule="atLeast"/>
        <w:ind w:firstLine="480"/>
        <w:rPr>
          <w:ins w:id="564" w:author="Lenovo" w:date="2021-06-09T16:27:00Z"/>
          <w:rFonts w:hAnsi="宋体"/>
          <w:color w:val="000000"/>
          <w:sz w:val="24"/>
          <w:szCs w:val="24"/>
        </w:rPr>
      </w:pPr>
      <w:ins w:id="565" w:author="Lenovo" w:date="2021-06-09T16:27:00Z">
        <w:r>
          <w:rPr>
            <w:rFonts w:hAnsi="宋体" w:hint="eastAsia"/>
            <w:color w:val="000000"/>
            <w:sz w:val="24"/>
            <w:szCs w:val="24"/>
          </w:rPr>
          <w:t>第三条</w:t>
        </w:r>
        <w:r>
          <w:rPr>
            <w:rFonts w:hAnsi="宋体" w:hint="eastAsia"/>
            <w:color w:val="000000"/>
            <w:sz w:val="24"/>
            <w:szCs w:val="24"/>
          </w:rPr>
          <w:t xml:space="preserve">  </w:t>
        </w:r>
        <w:r>
          <w:rPr>
            <w:rFonts w:hAnsi="宋体" w:hint="eastAsia"/>
            <w:color w:val="000000"/>
            <w:sz w:val="24"/>
            <w:szCs w:val="24"/>
          </w:rPr>
          <w:t>乙方义务</w:t>
        </w:r>
      </w:ins>
    </w:p>
    <w:p w14:paraId="6CF77063" w14:textId="77777777" w:rsidR="00000000" w:rsidRDefault="00106167">
      <w:pPr>
        <w:spacing w:line="400" w:lineRule="atLeast"/>
        <w:ind w:firstLine="480"/>
        <w:rPr>
          <w:ins w:id="566" w:author="Lenovo" w:date="2021-06-09T16:27:00Z"/>
          <w:rFonts w:hAnsi="宋体"/>
          <w:color w:val="000000"/>
          <w:sz w:val="24"/>
          <w:szCs w:val="24"/>
        </w:rPr>
      </w:pPr>
      <w:ins w:id="567" w:author="Lenovo" w:date="2021-06-09T16:27:00Z">
        <w:r>
          <w:rPr>
            <w:rFonts w:hAnsi="宋体" w:hint="eastAsia"/>
            <w:color w:val="000000"/>
            <w:sz w:val="24"/>
            <w:szCs w:val="24"/>
          </w:rPr>
          <w:t>（一）乙方不得提供虚假材料谋取中标、成交。不得采取不正当手段诋毁、排挤其他供应商。</w:t>
        </w:r>
      </w:ins>
    </w:p>
    <w:p w14:paraId="6B9F8437" w14:textId="77777777" w:rsidR="00000000" w:rsidRDefault="00106167">
      <w:pPr>
        <w:spacing w:line="400" w:lineRule="atLeast"/>
        <w:ind w:firstLine="480"/>
        <w:rPr>
          <w:ins w:id="568" w:author="Lenovo" w:date="2021-06-09T16:27:00Z"/>
          <w:rFonts w:hAnsi="宋体"/>
          <w:color w:val="000000"/>
          <w:sz w:val="24"/>
          <w:szCs w:val="24"/>
        </w:rPr>
      </w:pPr>
      <w:ins w:id="569" w:author="Lenovo" w:date="2021-06-09T16:27:00Z">
        <w:r>
          <w:rPr>
            <w:rFonts w:hAnsi="宋体" w:hint="eastAsia"/>
            <w:color w:val="000000"/>
            <w:sz w:val="24"/>
            <w:szCs w:val="24"/>
          </w:rPr>
          <w:t>（二）乙方不得与采购人、其他供应商或者招标代理机构恶意串通，向招标代理机构行贿或者提供其他不正当利益，不得拒绝有关部门监督检查或者提供虚假情况。</w:t>
        </w:r>
      </w:ins>
    </w:p>
    <w:p w14:paraId="61A034BB" w14:textId="77777777" w:rsidR="00000000" w:rsidRDefault="00106167">
      <w:pPr>
        <w:spacing w:line="400" w:lineRule="atLeast"/>
        <w:ind w:firstLineChars="0" w:firstLine="0"/>
        <w:rPr>
          <w:ins w:id="570" w:author="Lenovo" w:date="2021-06-09T16:27:00Z"/>
          <w:rFonts w:hAnsi="宋体"/>
          <w:color w:val="000000"/>
          <w:sz w:val="24"/>
          <w:szCs w:val="24"/>
        </w:rPr>
      </w:pPr>
      <w:ins w:id="571" w:author="Lenovo" w:date="2021-06-09T16:27:00Z">
        <w:r>
          <w:rPr>
            <w:rFonts w:hAnsi="宋体" w:hint="eastAsia"/>
            <w:color w:val="000000"/>
            <w:sz w:val="24"/>
            <w:szCs w:val="24"/>
          </w:rPr>
          <w:t xml:space="preserve">    </w:t>
        </w:r>
        <w:r>
          <w:rPr>
            <w:rFonts w:hAnsi="宋体" w:hint="eastAsia"/>
            <w:color w:val="000000"/>
            <w:sz w:val="24"/>
            <w:szCs w:val="24"/>
          </w:rPr>
          <w:t>（三）乙方不得以任何理由向甲方及其工作人员行贿或馈赠礼金、有价证券、贵重礼品。</w:t>
        </w:r>
      </w:ins>
    </w:p>
    <w:p w14:paraId="5A13C26C" w14:textId="77777777" w:rsidR="00000000" w:rsidRDefault="00106167">
      <w:pPr>
        <w:spacing w:line="400" w:lineRule="atLeast"/>
        <w:ind w:firstLineChars="0" w:firstLine="0"/>
        <w:rPr>
          <w:ins w:id="572" w:author="Lenovo" w:date="2021-06-09T16:27:00Z"/>
          <w:rFonts w:hAnsi="宋体"/>
          <w:color w:val="000000"/>
          <w:sz w:val="24"/>
          <w:szCs w:val="24"/>
        </w:rPr>
      </w:pPr>
      <w:ins w:id="573" w:author="Lenovo" w:date="2021-06-09T16:27:00Z">
        <w:r>
          <w:rPr>
            <w:rFonts w:hAnsi="宋体" w:hint="eastAsia"/>
            <w:color w:val="000000"/>
            <w:sz w:val="24"/>
            <w:szCs w:val="24"/>
          </w:rPr>
          <w:t xml:space="preserve">    </w:t>
        </w:r>
        <w:r>
          <w:rPr>
            <w:rFonts w:hAnsi="宋体" w:hint="eastAsia"/>
            <w:color w:val="000000"/>
            <w:sz w:val="24"/>
            <w:szCs w:val="24"/>
          </w:rPr>
          <w:t>（四）乙方不得以任何名义为甲方及其工作人员报销应由</w:t>
        </w:r>
        <w:r>
          <w:rPr>
            <w:rFonts w:hAnsi="宋体" w:hint="eastAsia"/>
            <w:color w:val="000000"/>
            <w:sz w:val="24"/>
            <w:szCs w:val="24"/>
          </w:rPr>
          <w:t>甲方单位或个人支付的任何费用。</w:t>
        </w:r>
      </w:ins>
    </w:p>
    <w:p w14:paraId="431696EE" w14:textId="77777777" w:rsidR="00000000" w:rsidRDefault="00106167">
      <w:pPr>
        <w:spacing w:line="400" w:lineRule="atLeast"/>
        <w:ind w:firstLineChars="0" w:firstLine="0"/>
        <w:rPr>
          <w:ins w:id="574" w:author="Lenovo" w:date="2021-06-09T16:27:00Z"/>
          <w:rFonts w:hAnsi="宋体"/>
          <w:color w:val="000000"/>
          <w:sz w:val="24"/>
          <w:szCs w:val="24"/>
        </w:rPr>
      </w:pPr>
      <w:ins w:id="575" w:author="Lenovo" w:date="2021-06-09T16:27:00Z">
        <w:r>
          <w:rPr>
            <w:rFonts w:hAnsi="宋体" w:hint="eastAsia"/>
            <w:color w:val="000000"/>
            <w:sz w:val="24"/>
            <w:szCs w:val="24"/>
          </w:rPr>
          <w:t xml:space="preserve">    </w:t>
        </w:r>
        <w:r>
          <w:rPr>
            <w:rFonts w:hAnsi="宋体" w:hint="eastAsia"/>
            <w:color w:val="000000"/>
            <w:sz w:val="24"/>
            <w:szCs w:val="24"/>
          </w:rPr>
          <w:t>（五）乙方不得以任何理由邀请甲方工作人员外出旅游或安排甲方工作人员参加超标准宴请及娱乐活动。不得为甲方单位和个人购置或提供通讯工具、交通工具和高档办公用品等。</w:t>
        </w:r>
      </w:ins>
    </w:p>
    <w:p w14:paraId="54A8FF4D" w14:textId="77777777" w:rsidR="00000000" w:rsidRDefault="00106167">
      <w:pPr>
        <w:spacing w:line="400" w:lineRule="atLeast"/>
        <w:ind w:firstLine="480"/>
        <w:rPr>
          <w:ins w:id="576" w:author="Lenovo" w:date="2021-06-09T16:27:00Z"/>
          <w:rFonts w:hAnsi="宋体"/>
          <w:color w:val="000000"/>
          <w:sz w:val="24"/>
          <w:szCs w:val="24"/>
        </w:rPr>
      </w:pPr>
      <w:ins w:id="577" w:author="Lenovo" w:date="2021-06-09T16:27:00Z">
        <w:r>
          <w:rPr>
            <w:rFonts w:hAnsi="宋体" w:hint="eastAsia"/>
            <w:color w:val="000000"/>
            <w:sz w:val="24"/>
            <w:szCs w:val="24"/>
          </w:rPr>
          <w:t>（六）乙方不得为甲方工作人员提供个人住房装修、婚丧嫁娶活动、配偶子女等特定关系人的工作安排以及出国出境、旅游等提供方便等。</w:t>
        </w:r>
      </w:ins>
    </w:p>
    <w:p w14:paraId="72571AD1" w14:textId="77777777" w:rsidR="00000000" w:rsidRDefault="00106167">
      <w:pPr>
        <w:spacing w:line="400" w:lineRule="atLeast"/>
        <w:ind w:firstLine="480"/>
        <w:rPr>
          <w:ins w:id="578" w:author="Lenovo" w:date="2021-06-09T16:27:00Z"/>
          <w:rFonts w:hAnsi="宋体"/>
          <w:color w:val="000000"/>
          <w:sz w:val="24"/>
          <w:szCs w:val="24"/>
        </w:rPr>
      </w:pPr>
      <w:ins w:id="579" w:author="Lenovo" w:date="2021-06-09T16:27:00Z">
        <w:r>
          <w:rPr>
            <w:rFonts w:hAnsi="宋体" w:hint="eastAsia"/>
            <w:color w:val="000000"/>
            <w:sz w:val="24"/>
            <w:szCs w:val="24"/>
          </w:rPr>
          <w:t>（七）乙方不得为甲方工作人员提供干股；不得自行出资与甲方工作人员“合作”开办公司或者进行其它“合作”投资。</w:t>
        </w:r>
      </w:ins>
    </w:p>
    <w:p w14:paraId="12ACA8B5" w14:textId="77777777" w:rsidR="00000000" w:rsidRDefault="00106167">
      <w:pPr>
        <w:spacing w:line="400" w:lineRule="atLeast"/>
        <w:ind w:firstLine="480"/>
        <w:rPr>
          <w:ins w:id="580" w:author="Lenovo" w:date="2021-06-09T16:27:00Z"/>
          <w:rFonts w:hAnsi="宋体"/>
          <w:color w:val="000000"/>
          <w:sz w:val="24"/>
          <w:szCs w:val="24"/>
        </w:rPr>
      </w:pPr>
      <w:ins w:id="581" w:author="Lenovo" w:date="2021-06-09T16:27:00Z">
        <w:r>
          <w:rPr>
            <w:rFonts w:hAnsi="宋体" w:hint="eastAsia"/>
            <w:color w:val="000000"/>
            <w:sz w:val="24"/>
            <w:szCs w:val="24"/>
          </w:rPr>
          <w:t>（八）乙方不得接受甲方工作人员以投资证券、期货或者其它理财名义的委托，为实际未出</w:t>
        </w:r>
        <w:r>
          <w:rPr>
            <w:rFonts w:hAnsi="宋体" w:hint="eastAsia"/>
            <w:color w:val="000000"/>
            <w:sz w:val="24"/>
            <w:szCs w:val="24"/>
          </w:rPr>
          <w:t>资的甲方工作人员提供“收益”，或者甲方工作人员虽然实际出资，但获取“收益”明显高于出资应得的收益。</w:t>
        </w:r>
      </w:ins>
    </w:p>
    <w:p w14:paraId="04D0E712" w14:textId="77777777" w:rsidR="00000000" w:rsidRDefault="00106167">
      <w:pPr>
        <w:spacing w:line="400" w:lineRule="atLeast"/>
        <w:ind w:firstLine="480"/>
        <w:rPr>
          <w:ins w:id="582" w:author="Lenovo" w:date="2021-06-09T16:27:00Z"/>
          <w:rFonts w:hAnsi="宋体"/>
          <w:color w:val="000000"/>
          <w:sz w:val="24"/>
          <w:szCs w:val="24"/>
        </w:rPr>
      </w:pPr>
      <w:ins w:id="583" w:author="Lenovo" w:date="2021-06-09T16:27:00Z">
        <w:r>
          <w:rPr>
            <w:rFonts w:hAnsi="宋体" w:hint="eastAsia"/>
            <w:color w:val="000000"/>
            <w:sz w:val="24"/>
            <w:szCs w:val="24"/>
          </w:rPr>
          <w:t>（九）乙方不得通过赌博方式行贿甲方工作人员。</w:t>
        </w:r>
      </w:ins>
    </w:p>
    <w:p w14:paraId="5D3D63AC" w14:textId="77777777" w:rsidR="00000000" w:rsidRDefault="00106167">
      <w:pPr>
        <w:spacing w:line="400" w:lineRule="atLeast"/>
        <w:ind w:firstLine="480"/>
        <w:rPr>
          <w:ins w:id="584" w:author="Lenovo" w:date="2021-06-09T16:27:00Z"/>
          <w:rFonts w:hAnsi="宋体"/>
          <w:color w:val="000000"/>
          <w:sz w:val="24"/>
          <w:szCs w:val="24"/>
        </w:rPr>
      </w:pPr>
      <w:ins w:id="585" w:author="Lenovo" w:date="2021-06-09T16:27:00Z">
        <w:r>
          <w:rPr>
            <w:rFonts w:hAnsi="宋体" w:hint="eastAsia"/>
            <w:color w:val="000000"/>
            <w:sz w:val="24"/>
            <w:szCs w:val="24"/>
          </w:rPr>
          <w:t>（十）乙方不得接受甲方工作人员的授意以本规定所列形式，将有关财物给予特定关系人。</w:t>
        </w:r>
      </w:ins>
    </w:p>
    <w:p w14:paraId="172597ED" w14:textId="77777777" w:rsidR="00000000" w:rsidRDefault="00106167">
      <w:pPr>
        <w:spacing w:line="400" w:lineRule="atLeast"/>
        <w:ind w:firstLine="480"/>
        <w:rPr>
          <w:ins w:id="586" w:author="Lenovo" w:date="2021-06-09T16:27:00Z"/>
          <w:rFonts w:hAnsi="宋体"/>
          <w:color w:val="000000"/>
          <w:sz w:val="24"/>
          <w:szCs w:val="24"/>
        </w:rPr>
      </w:pPr>
      <w:ins w:id="587" w:author="Lenovo" w:date="2021-06-09T16:27:00Z">
        <w:r>
          <w:rPr>
            <w:rFonts w:hAnsi="宋体" w:hint="eastAsia"/>
            <w:color w:val="000000"/>
            <w:sz w:val="24"/>
            <w:szCs w:val="24"/>
          </w:rPr>
          <w:t>（十一）乙方不得与甲方工作人员约定在其离职后行贿财物。</w:t>
        </w:r>
      </w:ins>
    </w:p>
    <w:p w14:paraId="18421BCB" w14:textId="77777777" w:rsidR="00000000" w:rsidRDefault="00106167">
      <w:pPr>
        <w:spacing w:line="400" w:lineRule="atLeast"/>
        <w:ind w:firstLine="480"/>
        <w:rPr>
          <w:ins w:id="588" w:author="Lenovo" w:date="2021-06-09T16:27:00Z"/>
          <w:rFonts w:hAnsi="宋体"/>
          <w:color w:val="000000"/>
          <w:sz w:val="24"/>
          <w:szCs w:val="24"/>
        </w:rPr>
      </w:pPr>
      <w:ins w:id="589" w:author="Lenovo" w:date="2021-06-09T16:27:00Z">
        <w:r>
          <w:rPr>
            <w:rFonts w:hAnsi="宋体" w:hint="eastAsia"/>
            <w:color w:val="000000"/>
            <w:sz w:val="24"/>
            <w:szCs w:val="24"/>
          </w:rPr>
          <w:t>（十二）乙方及其工作人员应严格按国家相关部门的规定及签订的合同办事，不得为谋取私利向采购项目相关人员非法行贿，私下串通，损害甲方利益。</w:t>
        </w:r>
      </w:ins>
    </w:p>
    <w:p w14:paraId="3B30F32B" w14:textId="77777777" w:rsidR="00000000" w:rsidRDefault="00106167">
      <w:pPr>
        <w:spacing w:line="400" w:lineRule="atLeast"/>
        <w:ind w:firstLine="480"/>
        <w:rPr>
          <w:ins w:id="590" w:author="Lenovo" w:date="2021-06-09T16:27:00Z"/>
          <w:rFonts w:hAnsi="宋体"/>
          <w:color w:val="000000"/>
          <w:sz w:val="24"/>
          <w:szCs w:val="24"/>
        </w:rPr>
      </w:pPr>
      <w:ins w:id="591" w:author="Lenovo" w:date="2021-06-09T16:27:00Z">
        <w:r>
          <w:rPr>
            <w:rFonts w:hAnsi="宋体" w:hint="eastAsia"/>
            <w:color w:val="000000"/>
            <w:sz w:val="24"/>
            <w:szCs w:val="24"/>
          </w:rPr>
          <w:t>（十三）乙方如果发现甲方工作人员或采购项目相关人员有违反廉洁规定的行为，应向甲方纪检监察部门</w:t>
        </w:r>
        <w:r>
          <w:rPr>
            <w:rFonts w:hAnsi="宋体" w:hint="eastAsia"/>
            <w:color w:val="000000"/>
            <w:sz w:val="24"/>
            <w:szCs w:val="24"/>
          </w:rPr>
          <w:t>或上级单位举报。甲方的举报部门为监察部门。</w:t>
        </w:r>
      </w:ins>
    </w:p>
    <w:p w14:paraId="5FED89D7" w14:textId="77777777" w:rsidR="00000000" w:rsidRDefault="00106167">
      <w:pPr>
        <w:spacing w:line="400" w:lineRule="atLeast"/>
        <w:ind w:firstLine="480"/>
        <w:rPr>
          <w:ins w:id="592" w:author="Lenovo" w:date="2021-06-09T16:27:00Z"/>
          <w:rFonts w:hAnsi="宋体"/>
          <w:color w:val="000000"/>
          <w:sz w:val="24"/>
          <w:szCs w:val="24"/>
        </w:rPr>
      </w:pPr>
      <w:ins w:id="593" w:author="Lenovo" w:date="2021-06-09T16:27:00Z">
        <w:r>
          <w:rPr>
            <w:rFonts w:hAnsi="宋体" w:hint="eastAsia"/>
            <w:color w:val="000000"/>
            <w:sz w:val="24"/>
            <w:szCs w:val="24"/>
          </w:rPr>
          <w:t>第四条</w:t>
        </w:r>
        <w:r>
          <w:rPr>
            <w:rFonts w:hAnsi="宋体" w:hint="eastAsia"/>
            <w:color w:val="000000"/>
            <w:sz w:val="24"/>
            <w:szCs w:val="24"/>
          </w:rPr>
          <w:t xml:space="preserve"> </w:t>
        </w:r>
        <w:r>
          <w:rPr>
            <w:rFonts w:hAnsi="宋体" w:hint="eastAsia"/>
            <w:color w:val="000000"/>
            <w:sz w:val="24"/>
            <w:szCs w:val="24"/>
          </w:rPr>
          <w:t>违约责任</w:t>
        </w:r>
      </w:ins>
    </w:p>
    <w:p w14:paraId="36CDF96A" w14:textId="77777777" w:rsidR="00000000" w:rsidRDefault="00106167">
      <w:pPr>
        <w:spacing w:line="400" w:lineRule="atLeast"/>
        <w:ind w:firstLine="480"/>
        <w:rPr>
          <w:ins w:id="594" w:author="Lenovo" w:date="2021-06-09T16:27:00Z"/>
          <w:rFonts w:hAnsi="宋体"/>
          <w:color w:val="000000"/>
          <w:sz w:val="24"/>
          <w:szCs w:val="24"/>
        </w:rPr>
      </w:pPr>
      <w:ins w:id="595" w:author="Lenovo" w:date="2021-06-09T16:27:00Z">
        <w:r>
          <w:rPr>
            <w:rFonts w:hAnsi="宋体" w:hint="eastAsia"/>
            <w:color w:val="000000"/>
            <w:sz w:val="24"/>
            <w:szCs w:val="24"/>
          </w:rPr>
          <w:t>（一）甲方及其工作人员违反本合同第一条及第二条的，按照《中国共产党纪律处分条例》和甲方有关规章制度进行责任追究。情节较轻的，进行批评教育或者责令其作出检查；情节较重的或者造成恶劣影响的，给予相应的党纪政纪处分、组织处理；涉嫌犯罪的，移交司法机关追究刑事责任。给乙方单位造成经济损失的，应予以赔偿。</w:t>
        </w:r>
      </w:ins>
    </w:p>
    <w:p w14:paraId="16E61819" w14:textId="77777777" w:rsidR="00000000" w:rsidRDefault="00106167">
      <w:pPr>
        <w:spacing w:line="400" w:lineRule="atLeast"/>
        <w:ind w:firstLine="480"/>
        <w:rPr>
          <w:ins w:id="596" w:author="Lenovo" w:date="2021-06-09T16:27:00Z"/>
          <w:rFonts w:hAnsi="宋体"/>
          <w:color w:val="000000"/>
          <w:sz w:val="24"/>
          <w:szCs w:val="24"/>
        </w:rPr>
      </w:pPr>
      <w:ins w:id="597" w:author="Lenovo" w:date="2021-06-09T16:27:00Z">
        <w:r>
          <w:rPr>
            <w:rFonts w:hAnsi="宋体" w:hint="eastAsia"/>
            <w:color w:val="000000"/>
            <w:sz w:val="24"/>
            <w:szCs w:val="24"/>
          </w:rPr>
          <w:t>（二）乙方及其工作人员违反本合同第一条及第三条的，对其列入行业“黑名单”，涉嫌犯罪的，移交司法机关追究刑事责任。乙方给甲方造成经济损失的优先从履约保证金</w:t>
        </w:r>
        <w:r>
          <w:rPr>
            <w:rFonts w:hAnsi="宋体" w:hint="eastAsia"/>
            <w:color w:val="000000"/>
            <w:sz w:val="24"/>
            <w:szCs w:val="24"/>
          </w:rPr>
          <w:t>中扣除，未设立履约保证金的从应付款中扣除。</w:t>
        </w:r>
      </w:ins>
    </w:p>
    <w:p w14:paraId="14374097" w14:textId="77777777" w:rsidR="00000000" w:rsidRDefault="00106167">
      <w:pPr>
        <w:spacing w:line="400" w:lineRule="atLeast"/>
        <w:ind w:firstLine="480"/>
        <w:rPr>
          <w:del w:id="598" w:author="Lenovo" w:date="2021-06-09T16:27:00Z"/>
          <w:rFonts w:hAnsi="宋体" w:hint="eastAsia"/>
          <w:sz w:val="24"/>
          <w:szCs w:val="24"/>
          <w:rPrChange w:id="599" w:author="Lenovo" w:date="2021-06-09T16:27:00Z">
            <w:rPr>
              <w:del w:id="600" w:author="Lenovo" w:date="2021-06-09T16:27:00Z"/>
              <w:rFonts w:hint="eastAsia"/>
            </w:rPr>
          </w:rPrChange>
        </w:rPr>
        <w:pPrChange w:id="601" w:author="Lenovo" w:date="2021-06-09T16:27:00Z">
          <w:pPr>
            <w:ind w:firstLineChars="0" w:firstLine="0"/>
          </w:pPr>
        </w:pPrChange>
      </w:pPr>
      <w:ins w:id="602" w:author="Lenovo" w:date="2021-06-09T16:27:00Z">
        <w:r>
          <w:rPr>
            <w:rFonts w:hAnsi="宋体" w:hint="eastAsia"/>
            <w:sz w:val="24"/>
            <w:szCs w:val="24"/>
          </w:rPr>
          <w:t>第五条</w:t>
        </w:r>
        <w:r>
          <w:rPr>
            <w:rFonts w:hAnsi="宋体" w:hint="eastAsia"/>
            <w:sz w:val="24"/>
            <w:szCs w:val="24"/>
          </w:rPr>
          <w:t xml:space="preserve"> </w:t>
        </w:r>
        <w:r>
          <w:rPr>
            <w:rFonts w:hAnsi="宋体" w:hint="eastAsia"/>
            <w:sz w:val="24"/>
            <w:szCs w:val="24"/>
          </w:rPr>
          <w:t>本合同作为主合同附件，自主合同签署之日起生效，且不因主合同无效、履行完毕、终止、解除等原因而失效。</w:t>
        </w:r>
      </w:ins>
      <w:bookmarkEnd w:id="523"/>
      <w:bookmarkEnd w:id="524"/>
    </w:p>
    <w:p w14:paraId="26B59B9A" w14:textId="77777777" w:rsidR="00000000" w:rsidRDefault="00106167">
      <w:pPr>
        <w:ind w:firstLine="680"/>
        <w:sectPr w:rsidR="00000000">
          <w:pgSz w:w="11907" w:h="16840"/>
          <w:pgMar w:top="851" w:right="1406" w:bottom="709" w:left="1519" w:header="794" w:footer="765" w:gutter="0"/>
          <w:cols w:space="720"/>
          <w:docGrid w:type="linesAndChars" w:linePitch="312"/>
        </w:sectPr>
      </w:pPr>
    </w:p>
    <w:p w14:paraId="201F2602" w14:textId="77777777" w:rsidR="00000000" w:rsidRDefault="00106167">
      <w:pPr>
        <w:pStyle w:val="1"/>
        <w:ind w:firstLineChars="400" w:firstLine="1446"/>
        <w:rPr>
          <w:rFonts w:hint="eastAsia"/>
          <w:sz w:val="36"/>
          <w:szCs w:val="36"/>
        </w:rPr>
      </w:pPr>
      <w:bookmarkStart w:id="603" w:name="_Toc8776"/>
      <w:r>
        <w:rPr>
          <w:rFonts w:hint="eastAsia"/>
          <w:sz w:val="36"/>
          <w:szCs w:val="36"/>
        </w:rPr>
        <w:t>第七章</w:t>
      </w:r>
      <w:r>
        <w:rPr>
          <w:rFonts w:hint="eastAsia"/>
          <w:sz w:val="36"/>
          <w:szCs w:val="36"/>
        </w:rPr>
        <w:t xml:space="preserve">   </w:t>
      </w:r>
      <w:r>
        <w:rPr>
          <w:rFonts w:hint="eastAsia"/>
          <w:sz w:val="36"/>
          <w:szCs w:val="36"/>
        </w:rPr>
        <w:t>质疑函格式和内容要求</w:t>
      </w:r>
      <w:bookmarkEnd w:id="603"/>
    </w:p>
    <w:p w14:paraId="6601E401" w14:textId="77777777" w:rsidR="00000000" w:rsidRDefault="00106167">
      <w:pPr>
        <w:adjustRightInd w:val="0"/>
        <w:snapToGrid w:val="0"/>
        <w:spacing w:beforeLines="100" w:before="312"/>
        <w:ind w:firstLine="480"/>
        <w:rPr>
          <w:rFonts w:hAnsi="宋体" w:cs="宋体" w:hint="eastAsia"/>
          <w:bCs/>
          <w:sz w:val="24"/>
          <w:szCs w:val="24"/>
        </w:rPr>
      </w:pPr>
      <w:r>
        <w:rPr>
          <w:rFonts w:hAnsi="宋体" w:cs="宋体" w:hint="eastAsia"/>
          <w:bCs/>
          <w:sz w:val="24"/>
          <w:szCs w:val="24"/>
        </w:rPr>
        <w:t>一、质疑供应商基本信息</w:t>
      </w:r>
    </w:p>
    <w:p w14:paraId="7194ECED"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质疑供应商名称：</w:t>
      </w:r>
      <w:r>
        <w:rPr>
          <w:rFonts w:hAnsi="宋体" w:cs="宋体" w:hint="eastAsia"/>
          <w:sz w:val="24"/>
          <w:szCs w:val="24"/>
          <w:u w:val="dotted"/>
        </w:rPr>
        <w:t xml:space="preserve">                                        </w:t>
      </w:r>
    </w:p>
    <w:p w14:paraId="795235E2"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地址：</w:t>
      </w:r>
      <w:r>
        <w:rPr>
          <w:rFonts w:hAnsi="宋体" w:cs="宋体" w:hint="eastAsia"/>
          <w:sz w:val="24"/>
          <w:szCs w:val="24"/>
          <w:u w:val="dotted"/>
        </w:rPr>
        <w:t xml:space="preserve">                          </w:t>
      </w:r>
      <w:r>
        <w:rPr>
          <w:rFonts w:hAnsi="宋体" w:cs="宋体" w:hint="eastAsia"/>
          <w:sz w:val="24"/>
          <w:szCs w:val="24"/>
        </w:rPr>
        <w:t>邮编：</w:t>
      </w:r>
      <w:r>
        <w:rPr>
          <w:rFonts w:hAnsi="宋体" w:cs="宋体" w:hint="eastAsia"/>
          <w:sz w:val="24"/>
          <w:szCs w:val="24"/>
          <w:u w:val="dotted"/>
        </w:rPr>
        <w:t xml:space="preserve">                                                   </w:t>
      </w:r>
    </w:p>
    <w:p w14:paraId="61EA0D9E"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联系人：</w:t>
      </w:r>
      <w:r>
        <w:rPr>
          <w:rFonts w:hAnsi="宋体" w:cs="宋体" w:hint="eastAsia"/>
          <w:sz w:val="24"/>
          <w:szCs w:val="24"/>
          <w:u w:val="dotted"/>
        </w:rPr>
        <w:t xml:space="preserve">             </w:t>
      </w:r>
      <w:r>
        <w:rPr>
          <w:rFonts w:hAnsi="宋体" w:cs="宋体" w:hint="eastAsia"/>
          <w:sz w:val="24"/>
          <w:szCs w:val="24"/>
          <w:u w:val="dotted"/>
        </w:rPr>
        <w:t xml:space="preserve">         </w:t>
      </w:r>
      <w:r>
        <w:rPr>
          <w:rFonts w:hAnsi="宋体" w:cs="宋体" w:hint="eastAsia"/>
          <w:sz w:val="24"/>
          <w:szCs w:val="24"/>
        </w:rPr>
        <w:t>联系电话：</w:t>
      </w:r>
      <w:r>
        <w:rPr>
          <w:rFonts w:hAnsi="宋体" w:cs="宋体" w:hint="eastAsia"/>
          <w:sz w:val="24"/>
          <w:szCs w:val="24"/>
          <w:u w:val="dotted"/>
        </w:rPr>
        <w:t xml:space="preserve">                              </w:t>
      </w:r>
    </w:p>
    <w:p w14:paraId="6B19639A"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授权代表：</w:t>
      </w:r>
      <w:r>
        <w:rPr>
          <w:rFonts w:hAnsi="宋体" w:cs="宋体" w:hint="eastAsia"/>
          <w:sz w:val="24"/>
          <w:szCs w:val="24"/>
          <w:u w:val="dotted"/>
        </w:rPr>
        <w:t xml:space="preserve">                                          </w:t>
      </w:r>
    </w:p>
    <w:p w14:paraId="480EF8CA"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联系电话：</w:t>
      </w:r>
      <w:r>
        <w:rPr>
          <w:rFonts w:hAnsi="宋体" w:cs="宋体" w:hint="eastAsia"/>
          <w:sz w:val="24"/>
          <w:szCs w:val="24"/>
          <w:u w:val="dotted"/>
        </w:rPr>
        <w:t xml:space="preserve">                                           </w:t>
      </w:r>
      <w:r>
        <w:rPr>
          <w:rFonts w:hAnsi="宋体" w:cs="宋体" w:hint="eastAsia"/>
          <w:sz w:val="24"/>
          <w:szCs w:val="24"/>
        </w:rPr>
        <w:t xml:space="preserve"> </w:t>
      </w:r>
    </w:p>
    <w:p w14:paraId="016B4251"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地址：</w:t>
      </w:r>
      <w:r>
        <w:rPr>
          <w:rFonts w:hAnsi="宋体" w:cs="宋体" w:hint="eastAsia"/>
          <w:sz w:val="24"/>
          <w:szCs w:val="24"/>
        </w:rPr>
        <w:t xml:space="preserve"> </w:t>
      </w:r>
      <w:r>
        <w:rPr>
          <w:rFonts w:hAnsi="宋体" w:cs="宋体" w:hint="eastAsia"/>
          <w:sz w:val="24"/>
          <w:szCs w:val="24"/>
          <w:u w:val="dotted"/>
        </w:rPr>
        <w:t xml:space="preserve">                        </w:t>
      </w:r>
      <w:r>
        <w:rPr>
          <w:rFonts w:hAnsi="宋体" w:cs="宋体" w:hint="eastAsia"/>
          <w:sz w:val="24"/>
          <w:szCs w:val="24"/>
        </w:rPr>
        <w:t>邮编：</w:t>
      </w:r>
      <w:r>
        <w:rPr>
          <w:rFonts w:hAnsi="宋体" w:cs="宋体" w:hint="eastAsia"/>
          <w:sz w:val="24"/>
          <w:szCs w:val="24"/>
          <w:u w:val="dotted"/>
        </w:rPr>
        <w:t xml:space="preserve">                                                </w:t>
      </w:r>
    </w:p>
    <w:p w14:paraId="0ADBC43E" w14:textId="77777777" w:rsidR="00000000" w:rsidRDefault="00106167">
      <w:pPr>
        <w:adjustRightInd w:val="0"/>
        <w:snapToGrid w:val="0"/>
        <w:ind w:firstLine="480"/>
        <w:rPr>
          <w:rFonts w:hAnsi="宋体" w:cs="宋体" w:hint="eastAsia"/>
          <w:bCs/>
          <w:sz w:val="24"/>
          <w:szCs w:val="24"/>
        </w:rPr>
      </w:pPr>
      <w:r>
        <w:rPr>
          <w:rFonts w:hAnsi="宋体" w:cs="宋体" w:hint="eastAsia"/>
          <w:bCs/>
          <w:sz w:val="24"/>
          <w:szCs w:val="24"/>
        </w:rPr>
        <w:t>二、质疑项目基本情况</w:t>
      </w:r>
    </w:p>
    <w:p w14:paraId="2C043573"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质疑项目的名称：</w:t>
      </w:r>
      <w:r>
        <w:rPr>
          <w:rFonts w:hAnsi="宋体" w:cs="宋体" w:hint="eastAsia"/>
          <w:sz w:val="24"/>
          <w:szCs w:val="24"/>
          <w:u w:val="dotted"/>
        </w:rPr>
        <w:t xml:space="preserve">              </w:t>
      </w:r>
      <w:r>
        <w:rPr>
          <w:rFonts w:hAnsi="宋体" w:cs="宋体" w:hint="eastAsia"/>
          <w:sz w:val="24"/>
          <w:szCs w:val="24"/>
          <w:u w:val="dotted"/>
        </w:rPr>
        <w:t xml:space="preserve">                        </w:t>
      </w:r>
    </w:p>
    <w:p w14:paraId="3883413A"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质疑项目的编号：</w:t>
      </w:r>
      <w:r>
        <w:rPr>
          <w:rFonts w:hAnsi="宋体" w:cs="宋体" w:hint="eastAsia"/>
          <w:sz w:val="24"/>
          <w:szCs w:val="24"/>
          <w:u w:val="dotted"/>
        </w:rPr>
        <w:t xml:space="preserve">               </w:t>
      </w:r>
      <w:r>
        <w:rPr>
          <w:rFonts w:hAnsi="宋体" w:cs="宋体" w:hint="eastAsia"/>
          <w:sz w:val="24"/>
          <w:szCs w:val="24"/>
        </w:rPr>
        <w:t>包号：</w:t>
      </w:r>
      <w:r>
        <w:rPr>
          <w:rFonts w:hAnsi="宋体" w:cs="宋体" w:hint="eastAsia"/>
          <w:sz w:val="24"/>
          <w:szCs w:val="24"/>
          <w:u w:val="dotted"/>
        </w:rPr>
        <w:t xml:space="preserve">                 </w:t>
      </w:r>
    </w:p>
    <w:p w14:paraId="1E6A11FF"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招标人名称：</w:t>
      </w:r>
      <w:r>
        <w:rPr>
          <w:rFonts w:hAnsi="宋体" w:cs="宋体" w:hint="eastAsia"/>
          <w:sz w:val="24"/>
          <w:szCs w:val="24"/>
          <w:u w:val="dotted"/>
        </w:rPr>
        <w:t xml:space="preserve">                                         </w:t>
      </w:r>
    </w:p>
    <w:p w14:paraId="66411D2E"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采购文件获取日期：</w:t>
      </w:r>
      <w:r>
        <w:rPr>
          <w:rFonts w:hAnsi="宋体" w:cs="宋体" w:hint="eastAsia"/>
          <w:sz w:val="24"/>
          <w:szCs w:val="24"/>
          <w:u w:val="dotted"/>
        </w:rPr>
        <w:t xml:space="preserve">                                           </w:t>
      </w:r>
    </w:p>
    <w:p w14:paraId="6B095ABB" w14:textId="77777777" w:rsidR="00000000" w:rsidRDefault="00106167">
      <w:pPr>
        <w:adjustRightInd w:val="0"/>
        <w:snapToGrid w:val="0"/>
        <w:ind w:firstLine="480"/>
        <w:rPr>
          <w:rFonts w:hAnsi="宋体" w:cs="宋体" w:hint="eastAsia"/>
          <w:bCs/>
          <w:sz w:val="24"/>
          <w:szCs w:val="24"/>
        </w:rPr>
      </w:pPr>
      <w:r>
        <w:rPr>
          <w:rFonts w:hAnsi="宋体" w:cs="宋体" w:hint="eastAsia"/>
          <w:bCs/>
          <w:sz w:val="24"/>
          <w:szCs w:val="24"/>
        </w:rPr>
        <w:t>三、质疑事项具体内容</w:t>
      </w:r>
    </w:p>
    <w:p w14:paraId="60EA9CC9"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质疑事项</w:t>
      </w:r>
      <w:r>
        <w:rPr>
          <w:rFonts w:hAnsi="宋体" w:cs="宋体" w:hint="eastAsia"/>
          <w:sz w:val="24"/>
          <w:szCs w:val="24"/>
        </w:rPr>
        <w:t>1</w:t>
      </w:r>
      <w:r>
        <w:rPr>
          <w:rFonts w:hAnsi="宋体" w:cs="宋体" w:hint="eastAsia"/>
          <w:sz w:val="24"/>
          <w:szCs w:val="24"/>
        </w:rPr>
        <w:t>：</w:t>
      </w:r>
      <w:r>
        <w:rPr>
          <w:rFonts w:hAnsi="宋体" w:cs="宋体" w:hint="eastAsia"/>
          <w:sz w:val="24"/>
          <w:szCs w:val="24"/>
          <w:u w:val="dotted"/>
        </w:rPr>
        <w:t xml:space="preserve">                                         </w:t>
      </w:r>
    </w:p>
    <w:p w14:paraId="238DB7BE"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事实依据：</w:t>
      </w:r>
      <w:r>
        <w:rPr>
          <w:rFonts w:hAnsi="宋体" w:cs="宋体" w:hint="eastAsia"/>
          <w:sz w:val="24"/>
          <w:szCs w:val="24"/>
          <w:u w:val="dotted"/>
        </w:rPr>
        <w:t xml:space="preserve">                      </w:t>
      </w:r>
      <w:r>
        <w:rPr>
          <w:rFonts w:hAnsi="宋体" w:cs="宋体" w:hint="eastAsia"/>
          <w:sz w:val="24"/>
          <w:szCs w:val="24"/>
          <w:u w:val="dotted"/>
        </w:rPr>
        <w:t xml:space="preserve">                    </w:t>
      </w:r>
    </w:p>
    <w:p w14:paraId="0ECEBD02"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u w:val="dotted"/>
        </w:rPr>
        <w:t xml:space="preserve">                                                       </w:t>
      </w:r>
    </w:p>
    <w:p w14:paraId="2C35A60F"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法律依据：</w:t>
      </w:r>
      <w:r>
        <w:rPr>
          <w:rFonts w:hAnsi="宋体" w:cs="宋体" w:hint="eastAsia"/>
          <w:sz w:val="24"/>
          <w:szCs w:val="24"/>
          <w:u w:val="dotted"/>
        </w:rPr>
        <w:t xml:space="preserve">                                          </w:t>
      </w:r>
    </w:p>
    <w:p w14:paraId="213046FF"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u w:val="dotted"/>
        </w:rPr>
        <w:t xml:space="preserve">                                                     </w:t>
      </w:r>
    </w:p>
    <w:p w14:paraId="54206B4B"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质疑事项</w:t>
      </w:r>
      <w:r>
        <w:rPr>
          <w:rFonts w:hAnsi="宋体" w:cs="宋体" w:hint="eastAsia"/>
          <w:sz w:val="24"/>
          <w:szCs w:val="24"/>
        </w:rPr>
        <w:t>2</w:t>
      </w:r>
    </w:p>
    <w:p w14:paraId="7AC10119" w14:textId="77777777" w:rsidR="00000000" w:rsidRDefault="00106167">
      <w:pPr>
        <w:adjustRightInd w:val="0"/>
        <w:snapToGrid w:val="0"/>
        <w:ind w:firstLine="480"/>
        <w:rPr>
          <w:rFonts w:hAnsi="宋体" w:cs="宋体" w:hint="eastAsia"/>
          <w:sz w:val="24"/>
          <w:szCs w:val="24"/>
        </w:rPr>
      </w:pPr>
      <w:r>
        <w:rPr>
          <w:rFonts w:hAnsi="宋体" w:cs="宋体" w:hint="eastAsia"/>
          <w:sz w:val="24"/>
          <w:szCs w:val="24"/>
        </w:rPr>
        <w:t>……</w:t>
      </w:r>
    </w:p>
    <w:p w14:paraId="595408A7" w14:textId="77777777" w:rsidR="00000000" w:rsidRDefault="00106167">
      <w:pPr>
        <w:adjustRightInd w:val="0"/>
        <w:snapToGrid w:val="0"/>
        <w:ind w:firstLine="480"/>
        <w:rPr>
          <w:rFonts w:hAnsi="宋体" w:cs="宋体" w:hint="eastAsia"/>
          <w:bCs/>
          <w:sz w:val="24"/>
          <w:szCs w:val="24"/>
        </w:rPr>
      </w:pPr>
      <w:r>
        <w:rPr>
          <w:rFonts w:hAnsi="宋体" w:cs="宋体" w:hint="eastAsia"/>
          <w:bCs/>
          <w:sz w:val="24"/>
          <w:szCs w:val="24"/>
        </w:rPr>
        <w:t>四、与质疑事项相关的质疑请求</w:t>
      </w:r>
    </w:p>
    <w:p w14:paraId="07DCD027" w14:textId="77777777" w:rsidR="00000000" w:rsidRDefault="00106167">
      <w:pPr>
        <w:adjustRightInd w:val="0"/>
        <w:snapToGrid w:val="0"/>
        <w:ind w:firstLine="480"/>
        <w:rPr>
          <w:rFonts w:hAnsi="宋体" w:cs="宋体" w:hint="eastAsia"/>
          <w:sz w:val="24"/>
          <w:szCs w:val="24"/>
          <w:u w:val="dotted"/>
        </w:rPr>
      </w:pPr>
      <w:r>
        <w:rPr>
          <w:rFonts w:hAnsi="宋体" w:cs="宋体" w:hint="eastAsia"/>
          <w:sz w:val="24"/>
          <w:szCs w:val="24"/>
        </w:rPr>
        <w:t>请求：</w:t>
      </w:r>
      <w:r>
        <w:rPr>
          <w:rFonts w:hAnsi="宋体" w:cs="宋体" w:hint="eastAsia"/>
          <w:sz w:val="24"/>
          <w:szCs w:val="24"/>
          <w:u w:val="dotted"/>
        </w:rPr>
        <w:t xml:space="preserve">                                               </w:t>
      </w:r>
    </w:p>
    <w:p w14:paraId="3D2A27B5" w14:textId="77777777" w:rsidR="00000000" w:rsidRDefault="00106167">
      <w:pPr>
        <w:ind w:firstLine="480"/>
        <w:rPr>
          <w:rFonts w:hAnsi="宋体" w:cs="宋体" w:hint="eastAsia"/>
          <w:sz w:val="24"/>
          <w:szCs w:val="24"/>
        </w:rPr>
      </w:pPr>
    </w:p>
    <w:p w14:paraId="154225CB" w14:textId="77777777" w:rsidR="00000000" w:rsidRDefault="00106167">
      <w:pPr>
        <w:ind w:firstLine="480"/>
        <w:rPr>
          <w:rFonts w:hAnsi="宋体" w:cs="宋体" w:hint="eastAsia"/>
          <w:sz w:val="24"/>
          <w:szCs w:val="24"/>
        </w:rPr>
      </w:pPr>
      <w:r>
        <w:rPr>
          <w:rFonts w:hAnsi="宋体" w:cs="宋体" w:hint="eastAsia"/>
          <w:sz w:val="24"/>
          <w:szCs w:val="24"/>
        </w:rPr>
        <w:t>签</w:t>
      </w:r>
      <w:r>
        <w:rPr>
          <w:rFonts w:hAnsi="宋体" w:cs="宋体" w:hint="eastAsia"/>
          <w:sz w:val="24"/>
          <w:szCs w:val="24"/>
        </w:rPr>
        <w:t>字</w:t>
      </w:r>
      <w:r>
        <w:rPr>
          <w:rFonts w:hAnsi="宋体" w:cs="宋体" w:hint="eastAsia"/>
          <w:sz w:val="24"/>
          <w:szCs w:val="24"/>
        </w:rPr>
        <w:t>(</w:t>
      </w:r>
      <w:r>
        <w:rPr>
          <w:rFonts w:hAnsi="宋体" w:cs="宋体" w:hint="eastAsia"/>
          <w:sz w:val="24"/>
          <w:szCs w:val="24"/>
        </w:rPr>
        <w:t>签章</w:t>
      </w:r>
      <w:r>
        <w:rPr>
          <w:rFonts w:hAnsi="宋体" w:cs="宋体" w:hint="eastAsia"/>
          <w:sz w:val="24"/>
          <w:szCs w:val="24"/>
        </w:rPr>
        <w:t>)</w:t>
      </w:r>
      <w:r>
        <w:rPr>
          <w:rFonts w:hAnsi="宋体" w:cs="宋体" w:hint="eastAsia"/>
          <w:sz w:val="24"/>
          <w:szCs w:val="24"/>
        </w:rPr>
        <w:t>：</w:t>
      </w:r>
      <w:r>
        <w:rPr>
          <w:rFonts w:hAnsi="宋体" w:cs="宋体" w:hint="eastAsia"/>
          <w:sz w:val="24"/>
          <w:szCs w:val="24"/>
        </w:rPr>
        <w:t xml:space="preserve">                   </w:t>
      </w:r>
      <w:r>
        <w:rPr>
          <w:rFonts w:hAnsi="宋体" w:cs="宋体" w:hint="eastAsia"/>
          <w:sz w:val="24"/>
          <w:szCs w:val="24"/>
        </w:rPr>
        <w:t>单位公章：</w:t>
      </w:r>
      <w:r>
        <w:rPr>
          <w:rFonts w:hAnsi="宋体" w:cs="宋体" w:hint="eastAsia"/>
          <w:sz w:val="24"/>
          <w:szCs w:val="24"/>
        </w:rPr>
        <w:t xml:space="preserve">                      </w:t>
      </w:r>
    </w:p>
    <w:p w14:paraId="25B0AAD3" w14:textId="77777777" w:rsidR="00000000" w:rsidRDefault="00106167">
      <w:pPr>
        <w:ind w:firstLine="480"/>
        <w:rPr>
          <w:rFonts w:hAnsi="宋体" w:cs="宋体" w:hint="eastAsia"/>
          <w:sz w:val="24"/>
          <w:szCs w:val="24"/>
        </w:rPr>
      </w:pPr>
    </w:p>
    <w:p w14:paraId="05961E79" w14:textId="77777777" w:rsidR="00000000" w:rsidRDefault="00106167">
      <w:pPr>
        <w:ind w:firstLine="480"/>
        <w:rPr>
          <w:rFonts w:hAnsi="宋体" w:cs="宋体" w:hint="eastAsia"/>
          <w:sz w:val="24"/>
          <w:szCs w:val="24"/>
        </w:rPr>
      </w:pPr>
      <w:r>
        <w:rPr>
          <w:rFonts w:hAnsi="宋体" w:cs="宋体" w:hint="eastAsia"/>
          <w:sz w:val="24"/>
          <w:szCs w:val="24"/>
        </w:rPr>
        <w:t>日期：</w:t>
      </w:r>
      <w:r>
        <w:rPr>
          <w:rFonts w:hAnsi="宋体" w:cs="宋体" w:hint="eastAsia"/>
          <w:sz w:val="24"/>
          <w:szCs w:val="24"/>
        </w:rPr>
        <w:t xml:space="preserve">     </w:t>
      </w:r>
      <w:r>
        <w:rPr>
          <w:rFonts w:hAnsi="宋体" w:cs="宋体" w:hint="eastAsia"/>
          <w:sz w:val="24"/>
          <w:szCs w:val="24"/>
        </w:rPr>
        <w:t>年</w:t>
      </w:r>
      <w:r>
        <w:rPr>
          <w:rFonts w:hAnsi="宋体" w:cs="宋体" w:hint="eastAsia"/>
          <w:sz w:val="24"/>
          <w:szCs w:val="24"/>
        </w:rPr>
        <w:t xml:space="preserve">    </w:t>
      </w:r>
      <w:r>
        <w:rPr>
          <w:rFonts w:hAnsi="宋体" w:cs="宋体" w:hint="eastAsia"/>
          <w:sz w:val="24"/>
          <w:szCs w:val="24"/>
        </w:rPr>
        <w:t>月</w:t>
      </w:r>
      <w:r>
        <w:rPr>
          <w:rFonts w:hAnsi="宋体" w:cs="宋体" w:hint="eastAsia"/>
          <w:sz w:val="24"/>
          <w:szCs w:val="24"/>
        </w:rPr>
        <w:t xml:space="preserve">  </w:t>
      </w:r>
      <w:r>
        <w:rPr>
          <w:rFonts w:hAnsi="宋体" w:cs="宋体" w:hint="eastAsia"/>
          <w:sz w:val="24"/>
          <w:szCs w:val="24"/>
        </w:rPr>
        <w:t>日</w:t>
      </w:r>
      <w:r>
        <w:rPr>
          <w:rFonts w:hAnsi="宋体" w:cs="宋体" w:hint="eastAsia"/>
          <w:sz w:val="24"/>
          <w:szCs w:val="24"/>
        </w:rPr>
        <w:t xml:space="preserve">  </w:t>
      </w:r>
    </w:p>
    <w:p w14:paraId="6B1BB5D0" w14:textId="77777777" w:rsidR="00000000" w:rsidRDefault="00106167">
      <w:pPr>
        <w:adjustRightInd w:val="0"/>
        <w:snapToGrid w:val="0"/>
        <w:ind w:firstLine="480"/>
        <w:rPr>
          <w:rFonts w:hAnsi="宋体" w:cs="宋体" w:hint="eastAsia"/>
          <w:sz w:val="24"/>
          <w:szCs w:val="24"/>
        </w:rPr>
      </w:pPr>
    </w:p>
    <w:p w14:paraId="211ACCB3" w14:textId="77777777" w:rsidR="00000000" w:rsidRDefault="00106167">
      <w:pPr>
        <w:ind w:firstLine="482"/>
        <w:rPr>
          <w:rFonts w:hAnsi="宋体" w:cs="宋体" w:hint="eastAsia"/>
          <w:b/>
          <w:sz w:val="24"/>
          <w:szCs w:val="24"/>
        </w:rPr>
      </w:pPr>
    </w:p>
    <w:p w14:paraId="1C2BA44E" w14:textId="77777777" w:rsidR="00000000" w:rsidRDefault="00106167">
      <w:pPr>
        <w:ind w:firstLine="482"/>
        <w:rPr>
          <w:rFonts w:hAnsi="宋体" w:cs="宋体" w:hint="eastAsia"/>
          <w:b/>
          <w:sz w:val="24"/>
          <w:szCs w:val="24"/>
        </w:rPr>
      </w:pPr>
      <w:r>
        <w:rPr>
          <w:rFonts w:hAnsi="宋体" w:cs="宋体" w:hint="eastAsia"/>
          <w:b/>
          <w:sz w:val="24"/>
          <w:szCs w:val="24"/>
        </w:rPr>
        <w:t>质疑函制作说明：</w:t>
      </w:r>
    </w:p>
    <w:p w14:paraId="514AFD6E" w14:textId="77777777" w:rsidR="00000000" w:rsidRDefault="00106167">
      <w:pPr>
        <w:ind w:firstLine="480"/>
        <w:rPr>
          <w:rFonts w:hAnsi="宋体" w:cs="宋体" w:hint="eastAsia"/>
          <w:sz w:val="24"/>
          <w:szCs w:val="24"/>
        </w:rPr>
      </w:pPr>
      <w:r>
        <w:rPr>
          <w:rFonts w:hAnsi="宋体" w:cs="宋体" w:hint="eastAsia"/>
          <w:sz w:val="24"/>
          <w:szCs w:val="24"/>
        </w:rPr>
        <w:t>1.</w:t>
      </w:r>
      <w:r>
        <w:rPr>
          <w:rFonts w:hAnsi="宋体" w:cs="宋体" w:hint="eastAsia"/>
          <w:sz w:val="24"/>
          <w:szCs w:val="24"/>
        </w:rPr>
        <w:t>供应商提出质疑时，应提交质疑函和必要的证明材料。</w:t>
      </w:r>
    </w:p>
    <w:p w14:paraId="44E94E89" w14:textId="77777777" w:rsidR="00000000" w:rsidRDefault="00106167">
      <w:pPr>
        <w:ind w:firstLine="480"/>
        <w:rPr>
          <w:rFonts w:hAnsi="宋体" w:cs="宋体" w:hint="eastAsia"/>
          <w:sz w:val="24"/>
          <w:szCs w:val="24"/>
        </w:rPr>
      </w:pPr>
      <w:r>
        <w:rPr>
          <w:rFonts w:hAnsi="宋体" w:cs="宋体" w:hint="eastAsia"/>
          <w:sz w:val="24"/>
          <w:szCs w:val="24"/>
        </w:rPr>
        <w:t>2.</w:t>
      </w:r>
      <w:r>
        <w:rPr>
          <w:rFonts w:hAnsi="宋体" w:cs="宋体" w:hint="eastAsia"/>
          <w:sz w:val="24"/>
          <w:szCs w:val="24"/>
        </w:rPr>
        <w:t>质疑供应商若委托代理人进行质疑的，质疑函应按要求列明“授权代表”的有关内容，并在附件中提交由质疑供应商签署的授权委托书。授权委托书应载明代理人的姓名或者名称、代理事项、具体权限、期限和相关事项。</w:t>
      </w:r>
    </w:p>
    <w:p w14:paraId="4576B4FC" w14:textId="77777777" w:rsidR="00000000" w:rsidRDefault="00106167">
      <w:pPr>
        <w:ind w:firstLine="480"/>
        <w:rPr>
          <w:rFonts w:hAnsi="宋体" w:cs="宋体" w:hint="eastAsia"/>
          <w:sz w:val="24"/>
          <w:szCs w:val="24"/>
        </w:rPr>
      </w:pPr>
      <w:r>
        <w:rPr>
          <w:rFonts w:hAnsi="宋体" w:cs="宋体" w:hint="eastAsia"/>
          <w:sz w:val="24"/>
          <w:szCs w:val="24"/>
        </w:rPr>
        <w:t>3.</w:t>
      </w:r>
      <w:r>
        <w:rPr>
          <w:rFonts w:hAnsi="宋体" w:cs="宋体" w:hint="eastAsia"/>
          <w:sz w:val="24"/>
          <w:szCs w:val="24"/>
        </w:rPr>
        <w:t>质疑供应商若对项目的某一标段进行质疑，质疑函中应列明具体标段号。</w:t>
      </w:r>
    </w:p>
    <w:p w14:paraId="760A11DE" w14:textId="77777777" w:rsidR="00000000" w:rsidRDefault="00106167">
      <w:pPr>
        <w:ind w:firstLine="480"/>
        <w:rPr>
          <w:rFonts w:hAnsi="宋体" w:cs="宋体" w:hint="eastAsia"/>
          <w:sz w:val="24"/>
          <w:szCs w:val="24"/>
        </w:rPr>
      </w:pPr>
      <w:r>
        <w:rPr>
          <w:rFonts w:hAnsi="宋体" w:cs="宋体" w:hint="eastAsia"/>
          <w:sz w:val="24"/>
          <w:szCs w:val="24"/>
        </w:rPr>
        <w:t>4.</w:t>
      </w:r>
      <w:r>
        <w:rPr>
          <w:rFonts w:hAnsi="宋体" w:cs="宋体" w:hint="eastAsia"/>
          <w:sz w:val="24"/>
          <w:szCs w:val="24"/>
        </w:rPr>
        <w:t>质疑函的质疑事</w:t>
      </w:r>
      <w:r>
        <w:rPr>
          <w:rFonts w:hAnsi="宋体" w:cs="宋体" w:hint="eastAsia"/>
          <w:sz w:val="24"/>
          <w:szCs w:val="24"/>
        </w:rPr>
        <w:t>项应具体、明确，并有必要的事实依据和法律依据。</w:t>
      </w:r>
    </w:p>
    <w:p w14:paraId="7B5C682F" w14:textId="77777777" w:rsidR="00000000" w:rsidRDefault="00106167">
      <w:pPr>
        <w:ind w:firstLine="480"/>
        <w:rPr>
          <w:rFonts w:hAnsi="宋体" w:cs="宋体" w:hint="eastAsia"/>
          <w:sz w:val="24"/>
          <w:szCs w:val="24"/>
        </w:rPr>
      </w:pPr>
      <w:r>
        <w:rPr>
          <w:rFonts w:hAnsi="宋体" w:cs="宋体" w:hint="eastAsia"/>
          <w:sz w:val="24"/>
          <w:szCs w:val="24"/>
        </w:rPr>
        <w:t>5.</w:t>
      </w:r>
      <w:r>
        <w:rPr>
          <w:rFonts w:hAnsi="宋体" w:cs="宋体" w:hint="eastAsia"/>
          <w:sz w:val="24"/>
          <w:szCs w:val="24"/>
        </w:rPr>
        <w:t>质疑函的质疑请求应与质疑事项相关。</w:t>
      </w:r>
    </w:p>
    <w:p w14:paraId="2315BAB4" w14:textId="77777777" w:rsidR="00000000" w:rsidRDefault="00106167">
      <w:pPr>
        <w:ind w:firstLine="480"/>
        <w:rPr>
          <w:rFonts w:hAnsi="宋体" w:cs="宋体" w:hint="eastAsia"/>
          <w:sz w:val="24"/>
          <w:szCs w:val="24"/>
        </w:rPr>
      </w:pPr>
      <w:r>
        <w:rPr>
          <w:rFonts w:hAnsi="宋体" w:cs="宋体" w:hint="eastAsia"/>
          <w:sz w:val="24"/>
          <w:szCs w:val="24"/>
        </w:rPr>
        <w:t>6.</w:t>
      </w:r>
      <w:r>
        <w:rPr>
          <w:rFonts w:hAnsi="宋体" w:cs="宋体" w:hint="eastAsia"/>
          <w:sz w:val="24"/>
          <w:szCs w:val="24"/>
        </w:rPr>
        <w:t>质疑供应商为自然人的，质疑函应由本人签字；质疑供应商为法人或者其他组织的，质疑函应由法定代表人、主要负责人，或者其授权代表签字或者盖章，并加盖公章。</w:t>
      </w:r>
    </w:p>
    <w:p w14:paraId="13A846F6" w14:textId="77777777" w:rsidR="00000000" w:rsidRDefault="00106167">
      <w:pPr>
        <w:ind w:firstLine="480"/>
        <w:rPr>
          <w:rFonts w:hAnsi="宋体" w:cs="宋体" w:hint="eastAsia"/>
          <w:sz w:val="24"/>
          <w:szCs w:val="24"/>
        </w:rPr>
      </w:pPr>
      <w:r>
        <w:rPr>
          <w:rFonts w:hAnsi="宋体" w:cs="宋体" w:hint="eastAsia"/>
          <w:sz w:val="24"/>
          <w:szCs w:val="24"/>
        </w:rPr>
        <w:t>7.</w:t>
      </w:r>
      <w:r>
        <w:rPr>
          <w:rFonts w:hAnsi="宋体" w:cs="宋体" w:hint="eastAsia"/>
          <w:sz w:val="24"/>
          <w:szCs w:val="24"/>
        </w:rPr>
        <w:t>如不按上述要求提交质疑函的，招标人将不予受理。</w:t>
      </w:r>
    </w:p>
    <w:p w14:paraId="39B70E5B" w14:textId="77777777" w:rsidR="00000000" w:rsidRDefault="00106167">
      <w:pPr>
        <w:ind w:firstLine="480"/>
        <w:rPr>
          <w:rFonts w:hAnsi="宋体" w:cs="宋体" w:hint="eastAsia"/>
          <w:sz w:val="24"/>
          <w:szCs w:val="24"/>
        </w:rPr>
      </w:pPr>
      <w:r>
        <w:rPr>
          <w:rFonts w:hAnsi="宋体" w:cs="宋体" w:hint="eastAsia"/>
          <w:sz w:val="24"/>
          <w:szCs w:val="24"/>
        </w:rPr>
        <w:t>8</w:t>
      </w:r>
      <w:r>
        <w:rPr>
          <w:rFonts w:hAnsi="宋体" w:cs="宋体" w:hint="eastAsia"/>
          <w:sz w:val="24"/>
          <w:szCs w:val="24"/>
        </w:rPr>
        <w:t>、质疑函应当在招标文件规定的时间期限内提交，否则招标人有权不予受理。</w:t>
      </w:r>
    </w:p>
    <w:p w14:paraId="3EAE7B5F" w14:textId="77777777" w:rsidR="00000000" w:rsidRDefault="00106167">
      <w:pPr>
        <w:ind w:firstLine="480"/>
        <w:rPr>
          <w:rFonts w:hAnsi="宋体" w:cs="宋体" w:hint="eastAsia"/>
          <w:sz w:val="24"/>
          <w:szCs w:val="24"/>
        </w:rPr>
      </w:pPr>
    </w:p>
    <w:p w14:paraId="46BFBBD6" w14:textId="77777777" w:rsidR="00000000" w:rsidRDefault="00106167">
      <w:pPr>
        <w:pStyle w:val="Affc"/>
        <w:jc w:val="center"/>
        <w:rPr>
          <w:rFonts w:ascii="宋体" w:eastAsia="宋体" w:hAnsi="宋体" w:cs="宋体" w:hint="eastAsia"/>
          <w:b/>
          <w:color w:val="auto"/>
          <w:sz w:val="24"/>
          <w:szCs w:val="24"/>
          <w:lang w:val="zh-TW"/>
        </w:rPr>
      </w:pPr>
    </w:p>
    <w:p w14:paraId="4495CFCB" w14:textId="77777777" w:rsidR="00000000" w:rsidRDefault="00106167">
      <w:pPr>
        <w:pStyle w:val="aa"/>
        <w:spacing w:line="400" w:lineRule="exact"/>
        <w:ind w:firstLineChars="0" w:firstLine="0"/>
        <w:rPr>
          <w:rFonts w:hAnsi="宋体" w:cs="宋体" w:hint="eastAsia"/>
          <w:sz w:val="24"/>
          <w:szCs w:val="24"/>
        </w:rPr>
      </w:pPr>
    </w:p>
    <w:p w14:paraId="42516A6D" w14:textId="77777777" w:rsidR="00000000" w:rsidRDefault="00106167">
      <w:pPr>
        <w:ind w:firstLine="680"/>
      </w:pPr>
    </w:p>
    <w:p w14:paraId="486C9C9B" w14:textId="77777777" w:rsidR="00000000" w:rsidRDefault="00106167">
      <w:pPr>
        <w:pStyle w:val="a5"/>
        <w:tabs>
          <w:tab w:val="left" w:pos="2296"/>
        </w:tabs>
        <w:spacing w:before="72" w:line="400" w:lineRule="exact"/>
        <w:ind w:firstLineChars="175" w:firstLine="368"/>
        <w:rPr>
          <w:rFonts w:ascii="宋体" w:hAnsi="宋体"/>
        </w:rPr>
      </w:pPr>
    </w:p>
    <w:p w14:paraId="09C0CB51" w14:textId="77777777" w:rsidR="00000000" w:rsidRDefault="00106167">
      <w:pPr>
        <w:pStyle w:val="Affc"/>
        <w:jc w:val="center"/>
        <w:rPr>
          <w:rFonts w:ascii="宋体" w:eastAsia="宋体" w:hAnsi="宋体" w:cs="宋体" w:hint="eastAsia"/>
          <w:b/>
          <w:color w:val="auto"/>
          <w:sz w:val="24"/>
          <w:szCs w:val="24"/>
          <w:lang w:val="zh-TW"/>
        </w:rPr>
      </w:pPr>
    </w:p>
    <w:p w14:paraId="44449035" w14:textId="77777777" w:rsidR="00000000" w:rsidRDefault="00106167">
      <w:pPr>
        <w:pStyle w:val="aa"/>
        <w:spacing w:line="400" w:lineRule="exact"/>
        <w:ind w:firstLineChars="0" w:firstLine="0"/>
        <w:rPr>
          <w:rFonts w:hAnsi="宋体" w:cs="宋体" w:hint="eastAsia"/>
          <w:sz w:val="24"/>
          <w:szCs w:val="24"/>
        </w:rPr>
      </w:pPr>
    </w:p>
    <w:sectPr w:rsidR="00000000">
      <w:pgSz w:w="11907" w:h="16840"/>
      <w:pgMar w:top="851" w:right="1406" w:bottom="709" w:left="1519" w:header="794" w:footer="765"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0" w:author="Lenovo" w:date="2021-06-09T16:25:00Z" w:initials="L">
    <w:p w14:paraId="721FEE0D" w14:textId="77777777" w:rsidR="00000000" w:rsidRDefault="00106167">
      <w:pPr>
        <w:pStyle w:val="a8"/>
        <w:ind w:firstLine="680"/>
      </w:pPr>
      <w:r>
        <w:rPr>
          <w:rFonts w:hint="eastAsia"/>
        </w:rPr>
        <w:t>业主老师</w:t>
      </w:r>
      <w:r>
        <w:t>4</w:t>
      </w:r>
      <w:r>
        <w:rPr>
          <w:rFonts w:hint="eastAsia"/>
        </w:rPr>
        <w:t>、</w:t>
      </w:r>
      <w:r>
        <w:rPr>
          <w:rFonts w:hint="eastAsia"/>
        </w:rPr>
        <w:t>5</w:t>
      </w:r>
      <w:r>
        <w:rPr>
          <w:rFonts w:hint="eastAsia"/>
        </w:rPr>
        <w:t>条细化要求</w:t>
      </w:r>
      <w:r>
        <w:t xml:space="preserve"> </w:t>
      </w:r>
    </w:p>
  </w:comment>
  <w:comment w:id="379" w:author="pc" w:date="2021-06-02T21:00:00Z" w:initials="p">
    <w:p w14:paraId="4DFC4AE1" w14:textId="77777777" w:rsidR="00000000" w:rsidRDefault="00106167">
      <w:pPr>
        <w:pStyle w:val="a8"/>
        <w:ind w:firstLine="680"/>
      </w:pPr>
      <w:r>
        <w:rPr>
          <w:rFonts w:hint="eastAsia"/>
        </w:rPr>
        <w:t>请提供合同模板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FEE0D" w15:done="0"/>
  <w15:commentEx w15:paraId="4DFC4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000001" w16cex:dateUtc="2021-06-09T08:25:00Z"/>
  <w16cex:commentExtensible w16cex:durableId="00000002" w16cex:dateUtc="2021-06-02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FEE0D" w16cid:durableId="00000001"/>
  <w16cid:commentId w16cid:paraId="4DFC4AE1" w16cid:durableId="000000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65F45" w14:textId="77777777" w:rsidR="00000000" w:rsidRDefault="00106167">
      <w:pPr>
        <w:spacing w:line="240" w:lineRule="auto"/>
        <w:ind w:firstLine="680"/>
      </w:pPr>
      <w:r>
        <w:separator/>
      </w:r>
    </w:p>
  </w:endnote>
  <w:endnote w:type="continuationSeparator" w:id="0">
    <w:p w14:paraId="0C511E66" w14:textId="77777777" w:rsidR="00000000" w:rsidRDefault="00106167">
      <w:pPr>
        <w:spacing w:line="240" w:lineRule="auto"/>
        <w:ind w:firstLine="6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
    <w:altName w:val="Calibri"/>
    <w:charset w:val="00"/>
    <w:family w:val="auto"/>
    <w:pitch w:val="default"/>
    <w:sig w:usb0="00000000" w:usb1="00000000" w:usb2="00000000" w:usb3="00000000" w:csb0="0000009F" w:csb1="00000000"/>
  </w:font>
  <w:font w:name="方正仿宋">
    <w:altName w:val="黑体"/>
    <w:charset w:val="86"/>
    <w:family w:val="script"/>
    <w:pitch w:val="default"/>
    <w:sig w:usb0="00000000" w:usb1="00000000" w:usb2="00000010" w:usb3="00000000" w:csb0="00040000" w:csb1="00000000"/>
  </w:font>
  <w:font w:name="方正隶变简体">
    <w:altName w:val="宋体"/>
    <w:charset w:val="86"/>
    <w:family w:val="auto"/>
    <w:pitch w:val="default"/>
    <w:sig w:usb0="00000000" w:usb1="00000000" w:usb2="00000000" w:usb3="00000000" w:csb0="00040000"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楷体à.ā">
    <w:altName w:val="新宋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楷体">
    <w:altName w:val="微软雅黑"/>
    <w:charset w:val="86"/>
    <w:family w:val="script"/>
    <w:pitch w:val="fixed"/>
    <w:sig w:usb0="00000000"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方正仿宋简体">
    <w:altName w:val="微软雅黑"/>
    <w:charset w:val="86"/>
    <w:family w:val="auto"/>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Microsoft JhengHei">
    <w:panose1 w:val="020B0604030504040204"/>
    <w:charset w:val="88"/>
    <w:family w:val="swiss"/>
    <w:pitch w:val="variable"/>
    <w:sig w:usb0="000002A7" w:usb1="28CF4400" w:usb2="00000016" w:usb3="00000000" w:csb0="00100009" w:csb1="00000000"/>
  </w:font>
  <w:font w:name="方正小标宋简体">
    <w:altName w:val="微软雅黑"/>
    <w:charset w:val="86"/>
    <w:family w:val="auto"/>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3B87" w14:textId="77777777" w:rsidR="00000000" w:rsidRDefault="0010616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D0CB" w14:textId="77777777" w:rsidR="00000000" w:rsidRDefault="00106167">
    <w:pPr>
      <w:pStyle w:val="ae"/>
      <w:ind w:firstLine="360"/>
      <w:jc w:val="center"/>
    </w:pPr>
    <w:r>
      <w:fldChar w:fldCharType="begin"/>
    </w:r>
    <w:r>
      <w:instrText>PAGE   \* MERGEFORMAT</w:instrText>
    </w:r>
    <w:r>
      <w:fldChar w:fldCharType="separate"/>
    </w:r>
    <w:r>
      <w:rPr>
        <w:lang w:val="en-US" w:eastAsia="zh-CN"/>
      </w:rPr>
      <w:t>38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B1BA5" w14:textId="77777777" w:rsidR="00000000" w:rsidRDefault="00106167">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C98B" w14:textId="77777777" w:rsidR="00000000" w:rsidRDefault="00106167">
      <w:pPr>
        <w:spacing w:line="240" w:lineRule="auto"/>
        <w:ind w:firstLine="680"/>
      </w:pPr>
      <w:r>
        <w:separator/>
      </w:r>
    </w:p>
  </w:footnote>
  <w:footnote w:type="continuationSeparator" w:id="0">
    <w:p w14:paraId="4A6498A0" w14:textId="77777777" w:rsidR="00000000" w:rsidRDefault="00106167">
      <w:pPr>
        <w:spacing w:line="240" w:lineRule="auto"/>
        <w:ind w:firstLine="6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D0B4" w14:textId="77777777" w:rsidR="00000000" w:rsidRDefault="00106167">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2294" w14:textId="77777777" w:rsidR="00000000" w:rsidRDefault="00106167">
    <w:pPr>
      <w:pStyle w:val="af0"/>
      <w:pBdr>
        <w:bottom w:val="none" w:sz="0" w:space="1" w:color="auto"/>
      </w:pBdr>
      <w:ind w:firstLine="360"/>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BDA9" w14:textId="77777777" w:rsidR="00000000" w:rsidRDefault="00106167">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7AB81B"/>
    <w:multiLevelType w:val="singleLevel"/>
    <w:tmpl w:val="9C7AB81B"/>
    <w:lvl w:ilvl="0">
      <w:start w:val="9"/>
      <w:numFmt w:val="decimal"/>
      <w:suff w:val="nothing"/>
      <w:lvlText w:val="（%1）"/>
      <w:lvlJc w:val="left"/>
    </w:lvl>
  </w:abstractNum>
  <w:abstractNum w:abstractNumId="1" w15:restartNumberingAfterBreak="0">
    <w:nsid w:val="AF89982F"/>
    <w:multiLevelType w:val="singleLevel"/>
    <w:tmpl w:val="AF89982F"/>
    <w:lvl w:ilvl="0">
      <w:start w:val="2"/>
      <w:numFmt w:val="decimal"/>
      <w:suff w:val="nothing"/>
      <w:lvlText w:val="（%1）"/>
      <w:lvlJc w:val="left"/>
    </w:lvl>
  </w:abstractNum>
  <w:abstractNum w:abstractNumId="2" w15:restartNumberingAfterBreak="0">
    <w:nsid w:val="00000029"/>
    <w:multiLevelType w:val="singleLevel"/>
    <w:tmpl w:val="00000029"/>
    <w:lvl w:ilvl="0">
      <w:start w:val="1"/>
      <w:numFmt w:val="decimal"/>
      <w:suff w:val="nothing"/>
      <w:lvlText w:val="（%1）"/>
      <w:lvlJc w:val="left"/>
    </w:lvl>
  </w:abstractNum>
  <w:abstractNum w:abstractNumId="3" w15:restartNumberingAfterBreak="0">
    <w:nsid w:val="3EBB3C91"/>
    <w:multiLevelType w:val="multilevel"/>
    <w:tmpl w:val="3EBB3C91"/>
    <w:lvl w:ilvl="0">
      <w:start w:val="1"/>
      <w:numFmt w:val="chineseCountingThousand"/>
      <w:suff w:val="space"/>
      <w:lvlText w:val="%1. "/>
      <w:lvlJc w:val="left"/>
      <w:pPr>
        <w:ind w:left="907" w:hanging="907"/>
      </w:pPr>
      <w:rPr>
        <w:rFonts w:hint="eastAsia"/>
      </w:rPr>
    </w:lvl>
    <w:lvl w:ilvl="1">
      <w:start w:val="1"/>
      <w:numFmt w:val="decimal"/>
      <w:isLgl/>
      <w:suff w:val="space"/>
      <w:lvlText w:val="%1.%2 "/>
      <w:lvlJc w:val="left"/>
      <w:pPr>
        <w:ind w:left="794" w:hanging="794"/>
      </w:pPr>
    </w:lvl>
    <w:lvl w:ilvl="2">
      <w:numFmt w:val="none"/>
      <w:lvlText w:val=""/>
      <w:lvlJc w:val="left"/>
      <w:pPr>
        <w:tabs>
          <w:tab w:val="num" w:pos="360"/>
        </w:tabs>
      </w:pPr>
      <w:rPr>
        <w:rFonts w:cs="Times New Roman"/>
      </w:rPr>
    </w:lvl>
    <w:lvl w:ilvl="3">
      <w:numFmt w:val="none"/>
      <w:lvlText w:val=""/>
      <w:lvlJc w:val="left"/>
      <w:pPr>
        <w:tabs>
          <w:tab w:val="num" w:pos="360"/>
        </w:tabs>
      </w:pPr>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4C46DF0F"/>
    <w:multiLevelType w:val="singleLevel"/>
    <w:tmpl w:val="4C46DF0F"/>
    <w:lvl w:ilvl="0">
      <w:start w:val="1"/>
      <w:numFmt w:val="decimal"/>
      <w:suff w:val="nothing"/>
      <w:lvlText w:val="%1、"/>
      <w:lvlJc w:val="left"/>
    </w:lvl>
  </w:abstractNum>
  <w:abstractNum w:abstractNumId="5" w15:restartNumberingAfterBreak="0">
    <w:nsid w:val="5739383F"/>
    <w:multiLevelType w:val="singleLevel"/>
    <w:tmpl w:val="5739383F"/>
    <w:lvl w:ilvl="0">
      <w:start w:val="2"/>
      <w:numFmt w:val="decimal"/>
      <w:suff w:val="nothing"/>
      <w:lvlText w:val="%1、"/>
      <w:lvlJc w:val="left"/>
    </w:lvl>
  </w:abstractNum>
  <w:num w:numId="1" w16cid:durableId="146872006">
    <w:abstractNumId w:val="3"/>
  </w:num>
  <w:num w:numId="2" w16cid:durableId="1732000917">
    <w:abstractNumId w:val="4"/>
  </w:num>
  <w:num w:numId="3" w16cid:durableId="1914584789">
    <w:abstractNumId w:val="0"/>
  </w:num>
  <w:num w:numId="4" w16cid:durableId="813760514">
    <w:abstractNumId w:val="1"/>
  </w:num>
  <w:num w:numId="5" w16cid:durableId="2128544404">
    <w:abstractNumId w:val="2"/>
  </w:num>
  <w:num w:numId="6" w16cid:durableId="578711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20AD"/>
    <w:rsid w:val="000035E6"/>
    <w:rsid w:val="00007E9A"/>
    <w:rsid w:val="000119CA"/>
    <w:rsid w:val="00011AA1"/>
    <w:rsid w:val="00012924"/>
    <w:rsid w:val="00012D9C"/>
    <w:rsid w:val="00014FF6"/>
    <w:rsid w:val="0001596C"/>
    <w:rsid w:val="00016C48"/>
    <w:rsid w:val="00016E49"/>
    <w:rsid w:val="00022286"/>
    <w:rsid w:val="000226C4"/>
    <w:rsid w:val="000231BC"/>
    <w:rsid w:val="000232E3"/>
    <w:rsid w:val="00023B00"/>
    <w:rsid w:val="00023BFD"/>
    <w:rsid w:val="00023C4C"/>
    <w:rsid w:val="00024200"/>
    <w:rsid w:val="00024211"/>
    <w:rsid w:val="00024458"/>
    <w:rsid w:val="000246B4"/>
    <w:rsid w:val="000253E4"/>
    <w:rsid w:val="0002542E"/>
    <w:rsid w:val="00026604"/>
    <w:rsid w:val="00026C37"/>
    <w:rsid w:val="00031F85"/>
    <w:rsid w:val="000326B0"/>
    <w:rsid w:val="00032C6A"/>
    <w:rsid w:val="000334F8"/>
    <w:rsid w:val="000338A4"/>
    <w:rsid w:val="00034496"/>
    <w:rsid w:val="00034753"/>
    <w:rsid w:val="00034C48"/>
    <w:rsid w:val="00035E69"/>
    <w:rsid w:val="000362AC"/>
    <w:rsid w:val="00037958"/>
    <w:rsid w:val="00037C2E"/>
    <w:rsid w:val="000407A3"/>
    <w:rsid w:val="00041ED5"/>
    <w:rsid w:val="00041F8B"/>
    <w:rsid w:val="00042725"/>
    <w:rsid w:val="000447D7"/>
    <w:rsid w:val="00046254"/>
    <w:rsid w:val="000463E2"/>
    <w:rsid w:val="00046E46"/>
    <w:rsid w:val="00047246"/>
    <w:rsid w:val="00047348"/>
    <w:rsid w:val="00050181"/>
    <w:rsid w:val="00051D14"/>
    <w:rsid w:val="000528C0"/>
    <w:rsid w:val="00052C98"/>
    <w:rsid w:val="00052D18"/>
    <w:rsid w:val="0005307A"/>
    <w:rsid w:val="00055A26"/>
    <w:rsid w:val="00055E64"/>
    <w:rsid w:val="000567F4"/>
    <w:rsid w:val="00057048"/>
    <w:rsid w:val="0005714F"/>
    <w:rsid w:val="00057616"/>
    <w:rsid w:val="00060584"/>
    <w:rsid w:val="00061757"/>
    <w:rsid w:val="00061BFA"/>
    <w:rsid w:val="00062476"/>
    <w:rsid w:val="00062937"/>
    <w:rsid w:val="000633C2"/>
    <w:rsid w:val="000640F7"/>
    <w:rsid w:val="00065F44"/>
    <w:rsid w:val="000670A5"/>
    <w:rsid w:val="000679B4"/>
    <w:rsid w:val="000703EC"/>
    <w:rsid w:val="0007105C"/>
    <w:rsid w:val="00071239"/>
    <w:rsid w:val="000712F5"/>
    <w:rsid w:val="00072584"/>
    <w:rsid w:val="00072932"/>
    <w:rsid w:val="00072C16"/>
    <w:rsid w:val="00072F45"/>
    <w:rsid w:val="00073102"/>
    <w:rsid w:val="00073334"/>
    <w:rsid w:val="00074642"/>
    <w:rsid w:val="00074FC0"/>
    <w:rsid w:val="00075B93"/>
    <w:rsid w:val="00076EBC"/>
    <w:rsid w:val="00076F21"/>
    <w:rsid w:val="0007754D"/>
    <w:rsid w:val="00077918"/>
    <w:rsid w:val="0008396E"/>
    <w:rsid w:val="00083A12"/>
    <w:rsid w:val="00083CBD"/>
    <w:rsid w:val="0008419C"/>
    <w:rsid w:val="000849A6"/>
    <w:rsid w:val="00086612"/>
    <w:rsid w:val="00091391"/>
    <w:rsid w:val="00092E92"/>
    <w:rsid w:val="00092EEC"/>
    <w:rsid w:val="000942E1"/>
    <w:rsid w:val="00094AEC"/>
    <w:rsid w:val="00095471"/>
    <w:rsid w:val="00095A72"/>
    <w:rsid w:val="00095F36"/>
    <w:rsid w:val="00096873"/>
    <w:rsid w:val="000A02B3"/>
    <w:rsid w:val="000A1202"/>
    <w:rsid w:val="000A1261"/>
    <w:rsid w:val="000A2763"/>
    <w:rsid w:val="000A3ABB"/>
    <w:rsid w:val="000A4CF1"/>
    <w:rsid w:val="000A5903"/>
    <w:rsid w:val="000A64DF"/>
    <w:rsid w:val="000A71D5"/>
    <w:rsid w:val="000A7345"/>
    <w:rsid w:val="000B1414"/>
    <w:rsid w:val="000B1486"/>
    <w:rsid w:val="000B18D4"/>
    <w:rsid w:val="000B1B5A"/>
    <w:rsid w:val="000B1F2A"/>
    <w:rsid w:val="000B2D5A"/>
    <w:rsid w:val="000B30EA"/>
    <w:rsid w:val="000B34A1"/>
    <w:rsid w:val="000B46CA"/>
    <w:rsid w:val="000B5111"/>
    <w:rsid w:val="000B5B70"/>
    <w:rsid w:val="000B601C"/>
    <w:rsid w:val="000B680F"/>
    <w:rsid w:val="000B6B79"/>
    <w:rsid w:val="000B77C4"/>
    <w:rsid w:val="000B7815"/>
    <w:rsid w:val="000C05BA"/>
    <w:rsid w:val="000C1316"/>
    <w:rsid w:val="000C36EF"/>
    <w:rsid w:val="000C4334"/>
    <w:rsid w:val="000C7B7B"/>
    <w:rsid w:val="000D020F"/>
    <w:rsid w:val="000D0426"/>
    <w:rsid w:val="000D0536"/>
    <w:rsid w:val="000D05B5"/>
    <w:rsid w:val="000D10B6"/>
    <w:rsid w:val="000D14B4"/>
    <w:rsid w:val="000D1CD6"/>
    <w:rsid w:val="000D218C"/>
    <w:rsid w:val="000D2649"/>
    <w:rsid w:val="000D2866"/>
    <w:rsid w:val="000D3843"/>
    <w:rsid w:val="000D5245"/>
    <w:rsid w:val="000D5D8B"/>
    <w:rsid w:val="000E1E83"/>
    <w:rsid w:val="000E63FE"/>
    <w:rsid w:val="000E6674"/>
    <w:rsid w:val="000F18CA"/>
    <w:rsid w:val="000F1E8C"/>
    <w:rsid w:val="000F1FFF"/>
    <w:rsid w:val="000F43E2"/>
    <w:rsid w:val="000F52BB"/>
    <w:rsid w:val="00100DF8"/>
    <w:rsid w:val="001011A9"/>
    <w:rsid w:val="00101464"/>
    <w:rsid w:val="00101961"/>
    <w:rsid w:val="00101B02"/>
    <w:rsid w:val="00101EBC"/>
    <w:rsid w:val="001022D4"/>
    <w:rsid w:val="00102F0F"/>
    <w:rsid w:val="001046E2"/>
    <w:rsid w:val="00104820"/>
    <w:rsid w:val="00104971"/>
    <w:rsid w:val="001052B8"/>
    <w:rsid w:val="00106167"/>
    <w:rsid w:val="00106362"/>
    <w:rsid w:val="00106916"/>
    <w:rsid w:val="00106A20"/>
    <w:rsid w:val="00111F5A"/>
    <w:rsid w:val="00112AE9"/>
    <w:rsid w:val="00112E02"/>
    <w:rsid w:val="001135B5"/>
    <w:rsid w:val="0011368A"/>
    <w:rsid w:val="00113AEF"/>
    <w:rsid w:val="00114507"/>
    <w:rsid w:val="00114C81"/>
    <w:rsid w:val="00115A1F"/>
    <w:rsid w:val="0011669B"/>
    <w:rsid w:val="00116BC9"/>
    <w:rsid w:val="0011794F"/>
    <w:rsid w:val="0012078F"/>
    <w:rsid w:val="0012376D"/>
    <w:rsid w:val="001258A4"/>
    <w:rsid w:val="0012711F"/>
    <w:rsid w:val="0012746E"/>
    <w:rsid w:val="00127757"/>
    <w:rsid w:val="00131587"/>
    <w:rsid w:val="001327C6"/>
    <w:rsid w:val="00132FEE"/>
    <w:rsid w:val="00133A4D"/>
    <w:rsid w:val="00134342"/>
    <w:rsid w:val="00134523"/>
    <w:rsid w:val="001346B9"/>
    <w:rsid w:val="001347AF"/>
    <w:rsid w:val="00134C92"/>
    <w:rsid w:val="001372BF"/>
    <w:rsid w:val="00137AF8"/>
    <w:rsid w:val="001408BD"/>
    <w:rsid w:val="00143C30"/>
    <w:rsid w:val="001444F9"/>
    <w:rsid w:val="001448F0"/>
    <w:rsid w:val="00144AB5"/>
    <w:rsid w:val="00144E39"/>
    <w:rsid w:val="001461B7"/>
    <w:rsid w:val="001467A3"/>
    <w:rsid w:val="00150168"/>
    <w:rsid w:val="00150223"/>
    <w:rsid w:val="00152344"/>
    <w:rsid w:val="0015518B"/>
    <w:rsid w:val="001563F4"/>
    <w:rsid w:val="001564E0"/>
    <w:rsid w:val="00157474"/>
    <w:rsid w:val="00157C51"/>
    <w:rsid w:val="00163111"/>
    <w:rsid w:val="00163172"/>
    <w:rsid w:val="0016331F"/>
    <w:rsid w:val="001633F5"/>
    <w:rsid w:val="00164F0F"/>
    <w:rsid w:val="00171884"/>
    <w:rsid w:val="00172A90"/>
    <w:rsid w:val="001737C7"/>
    <w:rsid w:val="00174B06"/>
    <w:rsid w:val="00174C75"/>
    <w:rsid w:val="00174D8D"/>
    <w:rsid w:val="00176204"/>
    <w:rsid w:val="00176FEE"/>
    <w:rsid w:val="00177257"/>
    <w:rsid w:val="00180032"/>
    <w:rsid w:val="00180F75"/>
    <w:rsid w:val="001814C8"/>
    <w:rsid w:val="00181A23"/>
    <w:rsid w:val="0018201C"/>
    <w:rsid w:val="0018215C"/>
    <w:rsid w:val="001823B8"/>
    <w:rsid w:val="00182533"/>
    <w:rsid w:val="001830C5"/>
    <w:rsid w:val="001837C5"/>
    <w:rsid w:val="00183AF6"/>
    <w:rsid w:val="00184B8B"/>
    <w:rsid w:val="001857E8"/>
    <w:rsid w:val="0018594B"/>
    <w:rsid w:val="00185FF4"/>
    <w:rsid w:val="00186079"/>
    <w:rsid w:val="00186481"/>
    <w:rsid w:val="00187A8D"/>
    <w:rsid w:val="00190769"/>
    <w:rsid w:val="001912C4"/>
    <w:rsid w:val="00191336"/>
    <w:rsid w:val="0019213F"/>
    <w:rsid w:val="001927AD"/>
    <w:rsid w:val="001930C0"/>
    <w:rsid w:val="001945AE"/>
    <w:rsid w:val="00194DDE"/>
    <w:rsid w:val="00194E0F"/>
    <w:rsid w:val="0019525C"/>
    <w:rsid w:val="00195361"/>
    <w:rsid w:val="001A006D"/>
    <w:rsid w:val="001A0339"/>
    <w:rsid w:val="001A06DC"/>
    <w:rsid w:val="001A21AA"/>
    <w:rsid w:val="001A26C6"/>
    <w:rsid w:val="001A57AD"/>
    <w:rsid w:val="001A5C7E"/>
    <w:rsid w:val="001A666C"/>
    <w:rsid w:val="001A75A3"/>
    <w:rsid w:val="001A7D0C"/>
    <w:rsid w:val="001B1937"/>
    <w:rsid w:val="001B1FDC"/>
    <w:rsid w:val="001B2A65"/>
    <w:rsid w:val="001B2B36"/>
    <w:rsid w:val="001B38CE"/>
    <w:rsid w:val="001B4C1B"/>
    <w:rsid w:val="001B4D8F"/>
    <w:rsid w:val="001B7B26"/>
    <w:rsid w:val="001B7E90"/>
    <w:rsid w:val="001C0ED0"/>
    <w:rsid w:val="001C1B92"/>
    <w:rsid w:val="001C2BDD"/>
    <w:rsid w:val="001C3F11"/>
    <w:rsid w:val="001C5351"/>
    <w:rsid w:val="001C6FCF"/>
    <w:rsid w:val="001C710E"/>
    <w:rsid w:val="001C72E2"/>
    <w:rsid w:val="001D0353"/>
    <w:rsid w:val="001D107D"/>
    <w:rsid w:val="001D1A2E"/>
    <w:rsid w:val="001D2C68"/>
    <w:rsid w:val="001D3CF5"/>
    <w:rsid w:val="001D4226"/>
    <w:rsid w:val="001D4A1C"/>
    <w:rsid w:val="001D5C26"/>
    <w:rsid w:val="001D626F"/>
    <w:rsid w:val="001D7891"/>
    <w:rsid w:val="001D7AC4"/>
    <w:rsid w:val="001D7D26"/>
    <w:rsid w:val="001E261F"/>
    <w:rsid w:val="001E28CA"/>
    <w:rsid w:val="001E2ABC"/>
    <w:rsid w:val="001E5667"/>
    <w:rsid w:val="001E6BFA"/>
    <w:rsid w:val="001F0DB4"/>
    <w:rsid w:val="001F1F06"/>
    <w:rsid w:val="001F301A"/>
    <w:rsid w:val="001F30BE"/>
    <w:rsid w:val="001F3A0C"/>
    <w:rsid w:val="001F7AF3"/>
    <w:rsid w:val="00200468"/>
    <w:rsid w:val="0020311E"/>
    <w:rsid w:val="002051EE"/>
    <w:rsid w:val="0020628A"/>
    <w:rsid w:val="002064E3"/>
    <w:rsid w:val="00206808"/>
    <w:rsid w:val="00206E4A"/>
    <w:rsid w:val="00210448"/>
    <w:rsid w:val="00210815"/>
    <w:rsid w:val="0021112D"/>
    <w:rsid w:val="002113B3"/>
    <w:rsid w:val="002117C4"/>
    <w:rsid w:val="00211BDE"/>
    <w:rsid w:val="00211C37"/>
    <w:rsid w:val="002129D6"/>
    <w:rsid w:val="00212DB0"/>
    <w:rsid w:val="00213786"/>
    <w:rsid w:val="002147B9"/>
    <w:rsid w:val="00215599"/>
    <w:rsid w:val="00216D83"/>
    <w:rsid w:val="0021700B"/>
    <w:rsid w:val="00217E24"/>
    <w:rsid w:val="0022085E"/>
    <w:rsid w:val="00220B1F"/>
    <w:rsid w:val="00220EBC"/>
    <w:rsid w:val="00221CC8"/>
    <w:rsid w:val="0022452B"/>
    <w:rsid w:val="00225DD2"/>
    <w:rsid w:val="002267C3"/>
    <w:rsid w:val="00232611"/>
    <w:rsid w:val="00233F3C"/>
    <w:rsid w:val="00234D93"/>
    <w:rsid w:val="00235CFA"/>
    <w:rsid w:val="002365F1"/>
    <w:rsid w:val="00236C73"/>
    <w:rsid w:val="002441E3"/>
    <w:rsid w:val="002442F1"/>
    <w:rsid w:val="0024464A"/>
    <w:rsid w:val="002469E3"/>
    <w:rsid w:val="00246F0D"/>
    <w:rsid w:val="002500F9"/>
    <w:rsid w:val="002505CA"/>
    <w:rsid w:val="002548D8"/>
    <w:rsid w:val="00255B3A"/>
    <w:rsid w:val="002568A6"/>
    <w:rsid w:val="002570B4"/>
    <w:rsid w:val="00257842"/>
    <w:rsid w:val="002600EA"/>
    <w:rsid w:val="00260F55"/>
    <w:rsid w:val="00261E2E"/>
    <w:rsid w:val="00263682"/>
    <w:rsid w:val="00263750"/>
    <w:rsid w:val="002659B6"/>
    <w:rsid w:val="00265D63"/>
    <w:rsid w:val="002679EB"/>
    <w:rsid w:val="00267D1A"/>
    <w:rsid w:val="00270247"/>
    <w:rsid w:val="002711AC"/>
    <w:rsid w:val="0027135D"/>
    <w:rsid w:val="00271CDE"/>
    <w:rsid w:val="0027326E"/>
    <w:rsid w:val="002732E2"/>
    <w:rsid w:val="00273720"/>
    <w:rsid w:val="00273A47"/>
    <w:rsid w:val="00273BDC"/>
    <w:rsid w:val="002756C3"/>
    <w:rsid w:val="00275B3E"/>
    <w:rsid w:val="00275E59"/>
    <w:rsid w:val="00275EE6"/>
    <w:rsid w:val="0028102D"/>
    <w:rsid w:val="00281A0A"/>
    <w:rsid w:val="00281F36"/>
    <w:rsid w:val="0028238A"/>
    <w:rsid w:val="00282A91"/>
    <w:rsid w:val="0028438F"/>
    <w:rsid w:val="00284BB9"/>
    <w:rsid w:val="00286A7F"/>
    <w:rsid w:val="0028726F"/>
    <w:rsid w:val="00290FFC"/>
    <w:rsid w:val="00291D69"/>
    <w:rsid w:val="00292204"/>
    <w:rsid w:val="00292551"/>
    <w:rsid w:val="0029350C"/>
    <w:rsid w:val="002935B6"/>
    <w:rsid w:val="00293747"/>
    <w:rsid w:val="0029431B"/>
    <w:rsid w:val="002948F1"/>
    <w:rsid w:val="0029607F"/>
    <w:rsid w:val="002A1ECA"/>
    <w:rsid w:val="002A1F66"/>
    <w:rsid w:val="002A221B"/>
    <w:rsid w:val="002A24A6"/>
    <w:rsid w:val="002A2CFA"/>
    <w:rsid w:val="002A33BB"/>
    <w:rsid w:val="002A46A3"/>
    <w:rsid w:val="002A473C"/>
    <w:rsid w:val="002A51AB"/>
    <w:rsid w:val="002A5915"/>
    <w:rsid w:val="002A67A1"/>
    <w:rsid w:val="002A73B2"/>
    <w:rsid w:val="002B0AE5"/>
    <w:rsid w:val="002B1198"/>
    <w:rsid w:val="002B1AD1"/>
    <w:rsid w:val="002B299A"/>
    <w:rsid w:val="002B39F5"/>
    <w:rsid w:val="002B4A5A"/>
    <w:rsid w:val="002B4D12"/>
    <w:rsid w:val="002B6AC6"/>
    <w:rsid w:val="002B768B"/>
    <w:rsid w:val="002C1012"/>
    <w:rsid w:val="002C42D7"/>
    <w:rsid w:val="002C6537"/>
    <w:rsid w:val="002C666E"/>
    <w:rsid w:val="002C667C"/>
    <w:rsid w:val="002C7563"/>
    <w:rsid w:val="002C79D6"/>
    <w:rsid w:val="002D0A06"/>
    <w:rsid w:val="002D29E6"/>
    <w:rsid w:val="002D39C0"/>
    <w:rsid w:val="002D3AD9"/>
    <w:rsid w:val="002D4013"/>
    <w:rsid w:val="002D405D"/>
    <w:rsid w:val="002D46AD"/>
    <w:rsid w:val="002D4F92"/>
    <w:rsid w:val="002D5E44"/>
    <w:rsid w:val="002D7942"/>
    <w:rsid w:val="002D7E46"/>
    <w:rsid w:val="002E0D3A"/>
    <w:rsid w:val="002E0F55"/>
    <w:rsid w:val="002E1200"/>
    <w:rsid w:val="002E1224"/>
    <w:rsid w:val="002E26E0"/>
    <w:rsid w:val="002E2CF0"/>
    <w:rsid w:val="002E3A47"/>
    <w:rsid w:val="002E3B3B"/>
    <w:rsid w:val="002E4335"/>
    <w:rsid w:val="002E521C"/>
    <w:rsid w:val="002E560F"/>
    <w:rsid w:val="002E5698"/>
    <w:rsid w:val="002E6D48"/>
    <w:rsid w:val="002F0151"/>
    <w:rsid w:val="002F0B1A"/>
    <w:rsid w:val="002F184A"/>
    <w:rsid w:val="002F2172"/>
    <w:rsid w:val="002F248A"/>
    <w:rsid w:val="002F24EC"/>
    <w:rsid w:val="002F3437"/>
    <w:rsid w:val="002F3FC8"/>
    <w:rsid w:val="002F4855"/>
    <w:rsid w:val="002F4864"/>
    <w:rsid w:val="002F4BB3"/>
    <w:rsid w:val="002F4D06"/>
    <w:rsid w:val="002F524A"/>
    <w:rsid w:val="002F5447"/>
    <w:rsid w:val="002F5A14"/>
    <w:rsid w:val="002F6398"/>
    <w:rsid w:val="002F75DC"/>
    <w:rsid w:val="00303B12"/>
    <w:rsid w:val="003049B8"/>
    <w:rsid w:val="00306C25"/>
    <w:rsid w:val="00306E6E"/>
    <w:rsid w:val="003076F8"/>
    <w:rsid w:val="00307DA4"/>
    <w:rsid w:val="00313618"/>
    <w:rsid w:val="0031443F"/>
    <w:rsid w:val="003152BB"/>
    <w:rsid w:val="003163D6"/>
    <w:rsid w:val="0031713E"/>
    <w:rsid w:val="00317327"/>
    <w:rsid w:val="00317930"/>
    <w:rsid w:val="00320D40"/>
    <w:rsid w:val="00320EB7"/>
    <w:rsid w:val="00320EE9"/>
    <w:rsid w:val="0032541F"/>
    <w:rsid w:val="003255A1"/>
    <w:rsid w:val="00325841"/>
    <w:rsid w:val="00326C5B"/>
    <w:rsid w:val="00327049"/>
    <w:rsid w:val="00327B58"/>
    <w:rsid w:val="003312AE"/>
    <w:rsid w:val="003319EE"/>
    <w:rsid w:val="00332DEB"/>
    <w:rsid w:val="00333761"/>
    <w:rsid w:val="00334828"/>
    <w:rsid w:val="0033657C"/>
    <w:rsid w:val="0033696D"/>
    <w:rsid w:val="00336AB1"/>
    <w:rsid w:val="003372B0"/>
    <w:rsid w:val="003374D9"/>
    <w:rsid w:val="00337784"/>
    <w:rsid w:val="00340585"/>
    <w:rsid w:val="003411D8"/>
    <w:rsid w:val="003458DE"/>
    <w:rsid w:val="00346B4B"/>
    <w:rsid w:val="003478CA"/>
    <w:rsid w:val="00347BAC"/>
    <w:rsid w:val="00351696"/>
    <w:rsid w:val="00351A0D"/>
    <w:rsid w:val="003522AA"/>
    <w:rsid w:val="00352329"/>
    <w:rsid w:val="00353397"/>
    <w:rsid w:val="00354D2A"/>
    <w:rsid w:val="00357126"/>
    <w:rsid w:val="00357BDC"/>
    <w:rsid w:val="0036015C"/>
    <w:rsid w:val="0036059E"/>
    <w:rsid w:val="00360603"/>
    <w:rsid w:val="003609EE"/>
    <w:rsid w:val="00361712"/>
    <w:rsid w:val="003628CC"/>
    <w:rsid w:val="00363585"/>
    <w:rsid w:val="00363F81"/>
    <w:rsid w:val="0036510E"/>
    <w:rsid w:val="0036684B"/>
    <w:rsid w:val="0036784A"/>
    <w:rsid w:val="00367B48"/>
    <w:rsid w:val="00367D9D"/>
    <w:rsid w:val="003700BA"/>
    <w:rsid w:val="00370FB4"/>
    <w:rsid w:val="00371290"/>
    <w:rsid w:val="00371FAB"/>
    <w:rsid w:val="00372CB2"/>
    <w:rsid w:val="00375673"/>
    <w:rsid w:val="003758D8"/>
    <w:rsid w:val="0037623C"/>
    <w:rsid w:val="00376B4D"/>
    <w:rsid w:val="003778E3"/>
    <w:rsid w:val="0038061D"/>
    <w:rsid w:val="00380A09"/>
    <w:rsid w:val="00380ED1"/>
    <w:rsid w:val="00382D60"/>
    <w:rsid w:val="0038302A"/>
    <w:rsid w:val="0038351E"/>
    <w:rsid w:val="003848E3"/>
    <w:rsid w:val="00385C29"/>
    <w:rsid w:val="00386C60"/>
    <w:rsid w:val="00387AA3"/>
    <w:rsid w:val="00390CDA"/>
    <w:rsid w:val="0039198E"/>
    <w:rsid w:val="003928D2"/>
    <w:rsid w:val="0039315D"/>
    <w:rsid w:val="003937DB"/>
    <w:rsid w:val="0039410A"/>
    <w:rsid w:val="0039456B"/>
    <w:rsid w:val="00394F59"/>
    <w:rsid w:val="003A05E1"/>
    <w:rsid w:val="003A0D25"/>
    <w:rsid w:val="003A17EA"/>
    <w:rsid w:val="003A2C0B"/>
    <w:rsid w:val="003A3B89"/>
    <w:rsid w:val="003A5391"/>
    <w:rsid w:val="003A559E"/>
    <w:rsid w:val="003A5B06"/>
    <w:rsid w:val="003A7884"/>
    <w:rsid w:val="003A7F43"/>
    <w:rsid w:val="003B15F5"/>
    <w:rsid w:val="003B1AE0"/>
    <w:rsid w:val="003B2B43"/>
    <w:rsid w:val="003B3511"/>
    <w:rsid w:val="003B3B2A"/>
    <w:rsid w:val="003B486A"/>
    <w:rsid w:val="003B4FEC"/>
    <w:rsid w:val="003B67B8"/>
    <w:rsid w:val="003B7280"/>
    <w:rsid w:val="003C06DF"/>
    <w:rsid w:val="003C1E53"/>
    <w:rsid w:val="003C20F1"/>
    <w:rsid w:val="003C241C"/>
    <w:rsid w:val="003C581F"/>
    <w:rsid w:val="003C6E97"/>
    <w:rsid w:val="003C744F"/>
    <w:rsid w:val="003C7461"/>
    <w:rsid w:val="003C7B4A"/>
    <w:rsid w:val="003D049A"/>
    <w:rsid w:val="003D0FB1"/>
    <w:rsid w:val="003D1796"/>
    <w:rsid w:val="003D2EA6"/>
    <w:rsid w:val="003D5581"/>
    <w:rsid w:val="003D5DD2"/>
    <w:rsid w:val="003D7797"/>
    <w:rsid w:val="003E0DA9"/>
    <w:rsid w:val="003E0FC0"/>
    <w:rsid w:val="003E178E"/>
    <w:rsid w:val="003E240C"/>
    <w:rsid w:val="003E27FA"/>
    <w:rsid w:val="003E28C1"/>
    <w:rsid w:val="003E2DDF"/>
    <w:rsid w:val="003E4357"/>
    <w:rsid w:val="003E4986"/>
    <w:rsid w:val="003E513C"/>
    <w:rsid w:val="003E5B9E"/>
    <w:rsid w:val="003E6058"/>
    <w:rsid w:val="003E72CB"/>
    <w:rsid w:val="003E7A53"/>
    <w:rsid w:val="003F236A"/>
    <w:rsid w:val="003F33A7"/>
    <w:rsid w:val="003F53E3"/>
    <w:rsid w:val="003F5783"/>
    <w:rsid w:val="003F7782"/>
    <w:rsid w:val="00400BA6"/>
    <w:rsid w:val="004025EF"/>
    <w:rsid w:val="00402D72"/>
    <w:rsid w:val="00404B7F"/>
    <w:rsid w:val="00404D38"/>
    <w:rsid w:val="00405132"/>
    <w:rsid w:val="004059D9"/>
    <w:rsid w:val="00406B8F"/>
    <w:rsid w:val="00406E04"/>
    <w:rsid w:val="00407414"/>
    <w:rsid w:val="004075A3"/>
    <w:rsid w:val="00410108"/>
    <w:rsid w:val="00410DE2"/>
    <w:rsid w:val="004114B5"/>
    <w:rsid w:val="00411824"/>
    <w:rsid w:val="00412295"/>
    <w:rsid w:val="00412F82"/>
    <w:rsid w:val="004147F1"/>
    <w:rsid w:val="00415988"/>
    <w:rsid w:val="00415E3B"/>
    <w:rsid w:val="004209F6"/>
    <w:rsid w:val="00420D0A"/>
    <w:rsid w:val="004224E6"/>
    <w:rsid w:val="00423CC7"/>
    <w:rsid w:val="0042485C"/>
    <w:rsid w:val="00424D1B"/>
    <w:rsid w:val="00426021"/>
    <w:rsid w:val="00426B78"/>
    <w:rsid w:val="0042712E"/>
    <w:rsid w:val="00430A82"/>
    <w:rsid w:val="00432D87"/>
    <w:rsid w:val="00434335"/>
    <w:rsid w:val="004372D2"/>
    <w:rsid w:val="00437423"/>
    <w:rsid w:val="00437D67"/>
    <w:rsid w:val="00440586"/>
    <w:rsid w:val="00440B9E"/>
    <w:rsid w:val="00440EFB"/>
    <w:rsid w:val="0044185E"/>
    <w:rsid w:val="004423FE"/>
    <w:rsid w:val="004445D0"/>
    <w:rsid w:val="00445907"/>
    <w:rsid w:val="00450180"/>
    <w:rsid w:val="00450F69"/>
    <w:rsid w:val="00451B9F"/>
    <w:rsid w:val="00451DA4"/>
    <w:rsid w:val="004530F8"/>
    <w:rsid w:val="00453A23"/>
    <w:rsid w:val="00453C8C"/>
    <w:rsid w:val="004555C6"/>
    <w:rsid w:val="00456231"/>
    <w:rsid w:val="004565C7"/>
    <w:rsid w:val="004569BB"/>
    <w:rsid w:val="00457EC6"/>
    <w:rsid w:val="004604F8"/>
    <w:rsid w:val="0046053D"/>
    <w:rsid w:val="00460765"/>
    <w:rsid w:val="00460880"/>
    <w:rsid w:val="00460CBF"/>
    <w:rsid w:val="00462848"/>
    <w:rsid w:val="00463446"/>
    <w:rsid w:val="00464B9F"/>
    <w:rsid w:val="0046540B"/>
    <w:rsid w:val="004670DE"/>
    <w:rsid w:val="00472106"/>
    <w:rsid w:val="0047376F"/>
    <w:rsid w:val="00476EE6"/>
    <w:rsid w:val="00477C47"/>
    <w:rsid w:val="004827CB"/>
    <w:rsid w:val="0048488A"/>
    <w:rsid w:val="00484E87"/>
    <w:rsid w:val="00486324"/>
    <w:rsid w:val="00487CA6"/>
    <w:rsid w:val="0049066C"/>
    <w:rsid w:val="0049068A"/>
    <w:rsid w:val="00491701"/>
    <w:rsid w:val="00491FCA"/>
    <w:rsid w:val="00492F7E"/>
    <w:rsid w:val="0049356D"/>
    <w:rsid w:val="004936A1"/>
    <w:rsid w:val="00493928"/>
    <w:rsid w:val="00493CAA"/>
    <w:rsid w:val="004943E7"/>
    <w:rsid w:val="004963D6"/>
    <w:rsid w:val="004967A6"/>
    <w:rsid w:val="004A2D75"/>
    <w:rsid w:val="004A3745"/>
    <w:rsid w:val="004A42B9"/>
    <w:rsid w:val="004A43C4"/>
    <w:rsid w:val="004A44A6"/>
    <w:rsid w:val="004A4607"/>
    <w:rsid w:val="004A46E0"/>
    <w:rsid w:val="004B06A7"/>
    <w:rsid w:val="004B0F3C"/>
    <w:rsid w:val="004B1218"/>
    <w:rsid w:val="004B1556"/>
    <w:rsid w:val="004B1DED"/>
    <w:rsid w:val="004B21A7"/>
    <w:rsid w:val="004B23B8"/>
    <w:rsid w:val="004B27F0"/>
    <w:rsid w:val="004B3880"/>
    <w:rsid w:val="004B5469"/>
    <w:rsid w:val="004B59C1"/>
    <w:rsid w:val="004B5A2B"/>
    <w:rsid w:val="004B5AEF"/>
    <w:rsid w:val="004B6ED7"/>
    <w:rsid w:val="004B7622"/>
    <w:rsid w:val="004B77F9"/>
    <w:rsid w:val="004C08E7"/>
    <w:rsid w:val="004C2A83"/>
    <w:rsid w:val="004C3DA8"/>
    <w:rsid w:val="004C4EB8"/>
    <w:rsid w:val="004C5014"/>
    <w:rsid w:val="004C60A9"/>
    <w:rsid w:val="004C6621"/>
    <w:rsid w:val="004C78E0"/>
    <w:rsid w:val="004D1E19"/>
    <w:rsid w:val="004D428C"/>
    <w:rsid w:val="004D4567"/>
    <w:rsid w:val="004D5776"/>
    <w:rsid w:val="004E0C57"/>
    <w:rsid w:val="004E2275"/>
    <w:rsid w:val="004E46C5"/>
    <w:rsid w:val="004E48DF"/>
    <w:rsid w:val="004E6C58"/>
    <w:rsid w:val="004E7D7E"/>
    <w:rsid w:val="004F04C4"/>
    <w:rsid w:val="004F0ABC"/>
    <w:rsid w:val="004F0C7A"/>
    <w:rsid w:val="004F249F"/>
    <w:rsid w:val="004F25A9"/>
    <w:rsid w:val="004F26C9"/>
    <w:rsid w:val="004F4D8D"/>
    <w:rsid w:val="004F5465"/>
    <w:rsid w:val="004F5D36"/>
    <w:rsid w:val="00501295"/>
    <w:rsid w:val="005022E5"/>
    <w:rsid w:val="00502D7A"/>
    <w:rsid w:val="00502FAC"/>
    <w:rsid w:val="005030EF"/>
    <w:rsid w:val="005035A6"/>
    <w:rsid w:val="0050454E"/>
    <w:rsid w:val="00506F77"/>
    <w:rsid w:val="00507A21"/>
    <w:rsid w:val="005106A0"/>
    <w:rsid w:val="00510A61"/>
    <w:rsid w:val="005126AB"/>
    <w:rsid w:val="00512D23"/>
    <w:rsid w:val="00513079"/>
    <w:rsid w:val="00513398"/>
    <w:rsid w:val="00514564"/>
    <w:rsid w:val="0051498E"/>
    <w:rsid w:val="00515ACD"/>
    <w:rsid w:val="0051605F"/>
    <w:rsid w:val="0051710A"/>
    <w:rsid w:val="0051777A"/>
    <w:rsid w:val="005201E8"/>
    <w:rsid w:val="005202E6"/>
    <w:rsid w:val="005212F8"/>
    <w:rsid w:val="005214AA"/>
    <w:rsid w:val="00521FFD"/>
    <w:rsid w:val="0052250F"/>
    <w:rsid w:val="005236C8"/>
    <w:rsid w:val="0052373A"/>
    <w:rsid w:val="00524558"/>
    <w:rsid w:val="005246AB"/>
    <w:rsid w:val="005253CE"/>
    <w:rsid w:val="00525642"/>
    <w:rsid w:val="005256ED"/>
    <w:rsid w:val="00530B27"/>
    <w:rsid w:val="00530D4D"/>
    <w:rsid w:val="0053137F"/>
    <w:rsid w:val="005325C9"/>
    <w:rsid w:val="005334E4"/>
    <w:rsid w:val="00533727"/>
    <w:rsid w:val="005376CF"/>
    <w:rsid w:val="00540175"/>
    <w:rsid w:val="0054041F"/>
    <w:rsid w:val="0054094C"/>
    <w:rsid w:val="00541350"/>
    <w:rsid w:val="00541ECF"/>
    <w:rsid w:val="00542FF0"/>
    <w:rsid w:val="00543445"/>
    <w:rsid w:val="005438A8"/>
    <w:rsid w:val="00545831"/>
    <w:rsid w:val="005464E5"/>
    <w:rsid w:val="00546992"/>
    <w:rsid w:val="00546CC4"/>
    <w:rsid w:val="00546FA1"/>
    <w:rsid w:val="005504E8"/>
    <w:rsid w:val="00550AF7"/>
    <w:rsid w:val="00551552"/>
    <w:rsid w:val="005517F8"/>
    <w:rsid w:val="0055274E"/>
    <w:rsid w:val="0055563F"/>
    <w:rsid w:val="00555D26"/>
    <w:rsid w:val="0055676B"/>
    <w:rsid w:val="00556BDC"/>
    <w:rsid w:val="005613E3"/>
    <w:rsid w:val="005619C8"/>
    <w:rsid w:val="00563139"/>
    <w:rsid w:val="00565B21"/>
    <w:rsid w:val="0056616B"/>
    <w:rsid w:val="00566A1F"/>
    <w:rsid w:val="00567635"/>
    <w:rsid w:val="00571A7C"/>
    <w:rsid w:val="00573372"/>
    <w:rsid w:val="0057372C"/>
    <w:rsid w:val="00575042"/>
    <w:rsid w:val="00575279"/>
    <w:rsid w:val="00575A1C"/>
    <w:rsid w:val="00576178"/>
    <w:rsid w:val="00577668"/>
    <w:rsid w:val="00577C71"/>
    <w:rsid w:val="00582DA2"/>
    <w:rsid w:val="00583D63"/>
    <w:rsid w:val="00586E32"/>
    <w:rsid w:val="005873FC"/>
    <w:rsid w:val="00587714"/>
    <w:rsid w:val="00587B52"/>
    <w:rsid w:val="005909E4"/>
    <w:rsid w:val="00590FDC"/>
    <w:rsid w:val="005919EC"/>
    <w:rsid w:val="00591E0A"/>
    <w:rsid w:val="00592EB6"/>
    <w:rsid w:val="00593097"/>
    <w:rsid w:val="005935EB"/>
    <w:rsid w:val="00596250"/>
    <w:rsid w:val="00597322"/>
    <w:rsid w:val="00597784"/>
    <w:rsid w:val="005A0D2F"/>
    <w:rsid w:val="005A1CEB"/>
    <w:rsid w:val="005A20AE"/>
    <w:rsid w:val="005A2643"/>
    <w:rsid w:val="005A387F"/>
    <w:rsid w:val="005A4500"/>
    <w:rsid w:val="005A4599"/>
    <w:rsid w:val="005A4CE7"/>
    <w:rsid w:val="005A5A2B"/>
    <w:rsid w:val="005A5F44"/>
    <w:rsid w:val="005A6B07"/>
    <w:rsid w:val="005B00EC"/>
    <w:rsid w:val="005B018D"/>
    <w:rsid w:val="005B1EAD"/>
    <w:rsid w:val="005B2740"/>
    <w:rsid w:val="005B27DF"/>
    <w:rsid w:val="005B43A8"/>
    <w:rsid w:val="005B75F0"/>
    <w:rsid w:val="005B7A76"/>
    <w:rsid w:val="005C0186"/>
    <w:rsid w:val="005C0953"/>
    <w:rsid w:val="005C0A69"/>
    <w:rsid w:val="005C1CD5"/>
    <w:rsid w:val="005C286B"/>
    <w:rsid w:val="005C2FBF"/>
    <w:rsid w:val="005C39C3"/>
    <w:rsid w:val="005C5630"/>
    <w:rsid w:val="005D201E"/>
    <w:rsid w:val="005D3256"/>
    <w:rsid w:val="005D41B2"/>
    <w:rsid w:val="005D611E"/>
    <w:rsid w:val="005D72F6"/>
    <w:rsid w:val="005D7942"/>
    <w:rsid w:val="005E20E4"/>
    <w:rsid w:val="005E42CF"/>
    <w:rsid w:val="005E4E22"/>
    <w:rsid w:val="005E56E6"/>
    <w:rsid w:val="005E60CB"/>
    <w:rsid w:val="005E6AC9"/>
    <w:rsid w:val="005E717E"/>
    <w:rsid w:val="005E76D9"/>
    <w:rsid w:val="005E7B4B"/>
    <w:rsid w:val="005E7F11"/>
    <w:rsid w:val="005F3829"/>
    <w:rsid w:val="005F596D"/>
    <w:rsid w:val="005F5FB1"/>
    <w:rsid w:val="00600CDC"/>
    <w:rsid w:val="00601E31"/>
    <w:rsid w:val="0060306D"/>
    <w:rsid w:val="00603C07"/>
    <w:rsid w:val="006051C0"/>
    <w:rsid w:val="00610CC3"/>
    <w:rsid w:val="00611127"/>
    <w:rsid w:val="0061127A"/>
    <w:rsid w:val="00612E58"/>
    <w:rsid w:val="00615DCE"/>
    <w:rsid w:val="00616B0C"/>
    <w:rsid w:val="00616EF5"/>
    <w:rsid w:val="00617070"/>
    <w:rsid w:val="00617BF7"/>
    <w:rsid w:val="00617C42"/>
    <w:rsid w:val="006204FE"/>
    <w:rsid w:val="006213E7"/>
    <w:rsid w:val="00623CB4"/>
    <w:rsid w:val="00624BE8"/>
    <w:rsid w:val="00624CAF"/>
    <w:rsid w:val="006258CB"/>
    <w:rsid w:val="00625E9C"/>
    <w:rsid w:val="006272C7"/>
    <w:rsid w:val="006302BE"/>
    <w:rsid w:val="00630319"/>
    <w:rsid w:val="00630A1E"/>
    <w:rsid w:val="00630B5E"/>
    <w:rsid w:val="00632F61"/>
    <w:rsid w:val="00633362"/>
    <w:rsid w:val="0063467A"/>
    <w:rsid w:val="00635A43"/>
    <w:rsid w:val="00635B7F"/>
    <w:rsid w:val="006360CE"/>
    <w:rsid w:val="0064139B"/>
    <w:rsid w:val="006413FC"/>
    <w:rsid w:val="006419E7"/>
    <w:rsid w:val="00641D9C"/>
    <w:rsid w:val="00642384"/>
    <w:rsid w:val="0064337D"/>
    <w:rsid w:val="00643ECF"/>
    <w:rsid w:val="00644AA7"/>
    <w:rsid w:val="00644DB7"/>
    <w:rsid w:val="0064506C"/>
    <w:rsid w:val="006457B6"/>
    <w:rsid w:val="00645F9B"/>
    <w:rsid w:val="006473CC"/>
    <w:rsid w:val="00651B60"/>
    <w:rsid w:val="00651E02"/>
    <w:rsid w:val="00652CDA"/>
    <w:rsid w:val="00654205"/>
    <w:rsid w:val="00654B5E"/>
    <w:rsid w:val="00655F51"/>
    <w:rsid w:val="006601A7"/>
    <w:rsid w:val="00661852"/>
    <w:rsid w:val="00663FD3"/>
    <w:rsid w:val="00664677"/>
    <w:rsid w:val="00664920"/>
    <w:rsid w:val="00664CD8"/>
    <w:rsid w:val="006668D3"/>
    <w:rsid w:val="00666BAC"/>
    <w:rsid w:val="006704AE"/>
    <w:rsid w:val="00670825"/>
    <w:rsid w:val="0067166C"/>
    <w:rsid w:val="0067232B"/>
    <w:rsid w:val="00672F4F"/>
    <w:rsid w:val="0067324D"/>
    <w:rsid w:val="006744D3"/>
    <w:rsid w:val="00674716"/>
    <w:rsid w:val="006751A3"/>
    <w:rsid w:val="00676FF2"/>
    <w:rsid w:val="00680D1A"/>
    <w:rsid w:val="006825BE"/>
    <w:rsid w:val="00685D0C"/>
    <w:rsid w:val="006861CF"/>
    <w:rsid w:val="006874A6"/>
    <w:rsid w:val="006903A8"/>
    <w:rsid w:val="00690457"/>
    <w:rsid w:val="0069188D"/>
    <w:rsid w:val="006918CA"/>
    <w:rsid w:val="00692258"/>
    <w:rsid w:val="00692F5E"/>
    <w:rsid w:val="0069435D"/>
    <w:rsid w:val="00694597"/>
    <w:rsid w:val="006945BE"/>
    <w:rsid w:val="00695537"/>
    <w:rsid w:val="00695925"/>
    <w:rsid w:val="00695EC5"/>
    <w:rsid w:val="0069601F"/>
    <w:rsid w:val="006A5570"/>
    <w:rsid w:val="006A591A"/>
    <w:rsid w:val="006A610E"/>
    <w:rsid w:val="006B4337"/>
    <w:rsid w:val="006B44E5"/>
    <w:rsid w:val="006B4B02"/>
    <w:rsid w:val="006B60C0"/>
    <w:rsid w:val="006B61AA"/>
    <w:rsid w:val="006B62EF"/>
    <w:rsid w:val="006B6989"/>
    <w:rsid w:val="006C06E9"/>
    <w:rsid w:val="006C1D8A"/>
    <w:rsid w:val="006C1F50"/>
    <w:rsid w:val="006C36EB"/>
    <w:rsid w:val="006C44AE"/>
    <w:rsid w:val="006C469D"/>
    <w:rsid w:val="006C4CF1"/>
    <w:rsid w:val="006C5569"/>
    <w:rsid w:val="006C6808"/>
    <w:rsid w:val="006C74E5"/>
    <w:rsid w:val="006C7EF5"/>
    <w:rsid w:val="006D03BD"/>
    <w:rsid w:val="006D2ED2"/>
    <w:rsid w:val="006D3567"/>
    <w:rsid w:val="006D3C75"/>
    <w:rsid w:val="006D4FE2"/>
    <w:rsid w:val="006D60DC"/>
    <w:rsid w:val="006D612A"/>
    <w:rsid w:val="006D731B"/>
    <w:rsid w:val="006E1AD0"/>
    <w:rsid w:val="006E1F92"/>
    <w:rsid w:val="006E2EA5"/>
    <w:rsid w:val="006E3541"/>
    <w:rsid w:val="006F06C3"/>
    <w:rsid w:val="006F1C8D"/>
    <w:rsid w:val="006F330B"/>
    <w:rsid w:val="006F4A68"/>
    <w:rsid w:val="006F4B88"/>
    <w:rsid w:val="006F5356"/>
    <w:rsid w:val="006F7675"/>
    <w:rsid w:val="006F7FE9"/>
    <w:rsid w:val="007012C0"/>
    <w:rsid w:val="00701BD2"/>
    <w:rsid w:val="00702D07"/>
    <w:rsid w:val="00702D6C"/>
    <w:rsid w:val="00703979"/>
    <w:rsid w:val="0070406E"/>
    <w:rsid w:val="0070461E"/>
    <w:rsid w:val="0070479D"/>
    <w:rsid w:val="00707C05"/>
    <w:rsid w:val="00707C5A"/>
    <w:rsid w:val="00710103"/>
    <w:rsid w:val="007103DF"/>
    <w:rsid w:val="00710ACF"/>
    <w:rsid w:val="00710C2E"/>
    <w:rsid w:val="00710D12"/>
    <w:rsid w:val="00711186"/>
    <w:rsid w:val="00711253"/>
    <w:rsid w:val="0071317C"/>
    <w:rsid w:val="00713190"/>
    <w:rsid w:val="00715C5B"/>
    <w:rsid w:val="00715E31"/>
    <w:rsid w:val="00717AF3"/>
    <w:rsid w:val="00722C8B"/>
    <w:rsid w:val="0072423F"/>
    <w:rsid w:val="007245CC"/>
    <w:rsid w:val="00724F42"/>
    <w:rsid w:val="00725AF2"/>
    <w:rsid w:val="00726685"/>
    <w:rsid w:val="00726A0D"/>
    <w:rsid w:val="00726C13"/>
    <w:rsid w:val="00726C93"/>
    <w:rsid w:val="00727477"/>
    <w:rsid w:val="00727494"/>
    <w:rsid w:val="0072772E"/>
    <w:rsid w:val="0073011C"/>
    <w:rsid w:val="00731CE9"/>
    <w:rsid w:val="00731D43"/>
    <w:rsid w:val="007328CD"/>
    <w:rsid w:val="007333E0"/>
    <w:rsid w:val="00734F85"/>
    <w:rsid w:val="00735EF1"/>
    <w:rsid w:val="007360FB"/>
    <w:rsid w:val="00736EC1"/>
    <w:rsid w:val="00737869"/>
    <w:rsid w:val="00740491"/>
    <w:rsid w:val="00741650"/>
    <w:rsid w:val="00743690"/>
    <w:rsid w:val="00743FFD"/>
    <w:rsid w:val="00744BCA"/>
    <w:rsid w:val="007450A0"/>
    <w:rsid w:val="00746365"/>
    <w:rsid w:val="00746C6F"/>
    <w:rsid w:val="00750923"/>
    <w:rsid w:val="00751050"/>
    <w:rsid w:val="00751492"/>
    <w:rsid w:val="00752349"/>
    <w:rsid w:val="00754AF8"/>
    <w:rsid w:val="00754D65"/>
    <w:rsid w:val="00755656"/>
    <w:rsid w:val="00760B1A"/>
    <w:rsid w:val="00760F7C"/>
    <w:rsid w:val="0076157D"/>
    <w:rsid w:val="007618AA"/>
    <w:rsid w:val="00761B9F"/>
    <w:rsid w:val="00762059"/>
    <w:rsid w:val="0076292A"/>
    <w:rsid w:val="00763967"/>
    <w:rsid w:val="007657E3"/>
    <w:rsid w:val="00766598"/>
    <w:rsid w:val="00766E66"/>
    <w:rsid w:val="00770542"/>
    <w:rsid w:val="00770C31"/>
    <w:rsid w:val="0077268D"/>
    <w:rsid w:val="00772E5B"/>
    <w:rsid w:val="007730B1"/>
    <w:rsid w:val="007768AE"/>
    <w:rsid w:val="0078079D"/>
    <w:rsid w:val="00781FA1"/>
    <w:rsid w:val="00782129"/>
    <w:rsid w:val="00782C39"/>
    <w:rsid w:val="00783C7D"/>
    <w:rsid w:val="00785186"/>
    <w:rsid w:val="007851FA"/>
    <w:rsid w:val="00786D8B"/>
    <w:rsid w:val="007904D4"/>
    <w:rsid w:val="00790727"/>
    <w:rsid w:val="007909D4"/>
    <w:rsid w:val="00791231"/>
    <w:rsid w:val="00791396"/>
    <w:rsid w:val="00791D85"/>
    <w:rsid w:val="00792FCA"/>
    <w:rsid w:val="00793D41"/>
    <w:rsid w:val="00794003"/>
    <w:rsid w:val="00795E14"/>
    <w:rsid w:val="007969CE"/>
    <w:rsid w:val="00797239"/>
    <w:rsid w:val="007A1159"/>
    <w:rsid w:val="007A1FB3"/>
    <w:rsid w:val="007A33A0"/>
    <w:rsid w:val="007A5D09"/>
    <w:rsid w:val="007A6648"/>
    <w:rsid w:val="007A674D"/>
    <w:rsid w:val="007B06AB"/>
    <w:rsid w:val="007B0BE2"/>
    <w:rsid w:val="007B0C0D"/>
    <w:rsid w:val="007B1ED5"/>
    <w:rsid w:val="007B270E"/>
    <w:rsid w:val="007B2A57"/>
    <w:rsid w:val="007B33DA"/>
    <w:rsid w:val="007B3E1A"/>
    <w:rsid w:val="007B559D"/>
    <w:rsid w:val="007B594A"/>
    <w:rsid w:val="007B646E"/>
    <w:rsid w:val="007B68A0"/>
    <w:rsid w:val="007B6A46"/>
    <w:rsid w:val="007B6BE0"/>
    <w:rsid w:val="007C0568"/>
    <w:rsid w:val="007C1BB9"/>
    <w:rsid w:val="007C24E6"/>
    <w:rsid w:val="007C359E"/>
    <w:rsid w:val="007C5777"/>
    <w:rsid w:val="007C624A"/>
    <w:rsid w:val="007C7D93"/>
    <w:rsid w:val="007D08AF"/>
    <w:rsid w:val="007D0DC1"/>
    <w:rsid w:val="007D2877"/>
    <w:rsid w:val="007D2991"/>
    <w:rsid w:val="007D3333"/>
    <w:rsid w:val="007D4133"/>
    <w:rsid w:val="007D4361"/>
    <w:rsid w:val="007D4E20"/>
    <w:rsid w:val="007D569A"/>
    <w:rsid w:val="007D5A0F"/>
    <w:rsid w:val="007D5DCF"/>
    <w:rsid w:val="007D6584"/>
    <w:rsid w:val="007D739E"/>
    <w:rsid w:val="007D7709"/>
    <w:rsid w:val="007E0F97"/>
    <w:rsid w:val="007E29D9"/>
    <w:rsid w:val="007E331B"/>
    <w:rsid w:val="007E367E"/>
    <w:rsid w:val="007E39A6"/>
    <w:rsid w:val="007E6425"/>
    <w:rsid w:val="007E7D9F"/>
    <w:rsid w:val="007F13E3"/>
    <w:rsid w:val="007F1F20"/>
    <w:rsid w:val="007F5C31"/>
    <w:rsid w:val="007F6980"/>
    <w:rsid w:val="007F7D90"/>
    <w:rsid w:val="00800996"/>
    <w:rsid w:val="008047E3"/>
    <w:rsid w:val="00805B2C"/>
    <w:rsid w:val="00806016"/>
    <w:rsid w:val="008069B2"/>
    <w:rsid w:val="008074D3"/>
    <w:rsid w:val="00810D5D"/>
    <w:rsid w:val="00810F36"/>
    <w:rsid w:val="00811D49"/>
    <w:rsid w:val="00812012"/>
    <w:rsid w:val="00812991"/>
    <w:rsid w:val="00812DAC"/>
    <w:rsid w:val="008131D9"/>
    <w:rsid w:val="0081323B"/>
    <w:rsid w:val="008157DC"/>
    <w:rsid w:val="00815AE0"/>
    <w:rsid w:val="00815CE3"/>
    <w:rsid w:val="00817C5D"/>
    <w:rsid w:val="00817EFD"/>
    <w:rsid w:val="0082027D"/>
    <w:rsid w:val="00820390"/>
    <w:rsid w:val="00822D6B"/>
    <w:rsid w:val="00823C42"/>
    <w:rsid w:val="008251AB"/>
    <w:rsid w:val="00825CB1"/>
    <w:rsid w:val="00827479"/>
    <w:rsid w:val="00827A8F"/>
    <w:rsid w:val="00830C2B"/>
    <w:rsid w:val="00831F4B"/>
    <w:rsid w:val="0083272D"/>
    <w:rsid w:val="00832E7E"/>
    <w:rsid w:val="008334A6"/>
    <w:rsid w:val="00833776"/>
    <w:rsid w:val="00833995"/>
    <w:rsid w:val="00833FD7"/>
    <w:rsid w:val="00834AE3"/>
    <w:rsid w:val="00835C44"/>
    <w:rsid w:val="00835ED5"/>
    <w:rsid w:val="00836BD2"/>
    <w:rsid w:val="008370A5"/>
    <w:rsid w:val="00837737"/>
    <w:rsid w:val="0084006D"/>
    <w:rsid w:val="0084043D"/>
    <w:rsid w:val="008407C4"/>
    <w:rsid w:val="00841492"/>
    <w:rsid w:val="00841CF4"/>
    <w:rsid w:val="00842D33"/>
    <w:rsid w:val="00842F41"/>
    <w:rsid w:val="00843DA8"/>
    <w:rsid w:val="00844D2E"/>
    <w:rsid w:val="00845281"/>
    <w:rsid w:val="00845C01"/>
    <w:rsid w:val="00850CB9"/>
    <w:rsid w:val="0085138E"/>
    <w:rsid w:val="00851A38"/>
    <w:rsid w:val="0085226A"/>
    <w:rsid w:val="008526A0"/>
    <w:rsid w:val="00852971"/>
    <w:rsid w:val="00854D6C"/>
    <w:rsid w:val="00855435"/>
    <w:rsid w:val="00855839"/>
    <w:rsid w:val="00857419"/>
    <w:rsid w:val="0086251B"/>
    <w:rsid w:val="008627BC"/>
    <w:rsid w:val="0086302D"/>
    <w:rsid w:val="0086352A"/>
    <w:rsid w:val="00864433"/>
    <w:rsid w:val="00864C8A"/>
    <w:rsid w:val="0086548E"/>
    <w:rsid w:val="008664FD"/>
    <w:rsid w:val="008665B5"/>
    <w:rsid w:val="00866C87"/>
    <w:rsid w:val="00867E65"/>
    <w:rsid w:val="00867F90"/>
    <w:rsid w:val="00870E05"/>
    <w:rsid w:val="008717A3"/>
    <w:rsid w:val="00871C42"/>
    <w:rsid w:val="00871EB1"/>
    <w:rsid w:val="00872FCF"/>
    <w:rsid w:val="00873A94"/>
    <w:rsid w:val="00873DB3"/>
    <w:rsid w:val="00875747"/>
    <w:rsid w:val="008757FD"/>
    <w:rsid w:val="00875DE8"/>
    <w:rsid w:val="008765D0"/>
    <w:rsid w:val="0087682B"/>
    <w:rsid w:val="0088005D"/>
    <w:rsid w:val="0088035E"/>
    <w:rsid w:val="008804DD"/>
    <w:rsid w:val="008810E3"/>
    <w:rsid w:val="00881326"/>
    <w:rsid w:val="00884B94"/>
    <w:rsid w:val="00884BD6"/>
    <w:rsid w:val="00885EC3"/>
    <w:rsid w:val="0088632B"/>
    <w:rsid w:val="008940FB"/>
    <w:rsid w:val="00894391"/>
    <w:rsid w:val="00894BE1"/>
    <w:rsid w:val="00894F14"/>
    <w:rsid w:val="00895288"/>
    <w:rsid w:val="00895531"/>
    <w:rsid w:val="008A01CB"/>
    <w:rsid w:val="008A11FA"/>
    <w:rsid w:val="008A2C8A"/>
    <w:rsid w:val="008A4905"/>
    <w:rsid w:val="008A5099"/>
    <w:rsid w:val="008A5581"/>
    <w:rsid w:val="008A6AAC"/>
    <w:rsid w:val="008B009A"/>
    <w:rsid w:val="008B17A0"/>
    <w:rsid w:val="008B33BB"/>
    <w:rsid w:val="008B3699"/>
    <w:rsid w:val="008B369B"/>
    <w:rsid w:val="008B3930"/>
    <w:rsid w:val="008B3DD2"/>
    <w:rsid w:val="008B5820"/>
    <w:rsid w:val="008B58BC"/>
    <w:rsid w:val="008B6EF6"/>
    <w:rsid w:val="008C06E8"/>
    <w:rsid w:val="008C1E13"/>
    <w:rsid w:val="008C1E7A"/>
    <w:rsid w:val="008C37B4"/>
    <w:rsid w:val="008C4789"/>
    <w:rsid w:val="008C4BF9"/>
    <w:rsid w:val="008C675E"/>
    <w:rsid w:val="008C7C48"/>
    <w:rsid w:val="008D02BB"/>
    <w:rsid w:val="008D1CCC"/>
    <w:rsid w:val="008D2A0D"/>
    <w:rsid w:val="008D2F44"/>
    <w:rsid w:val="008D3847"/>
    <w:rsid w:val="008D3DE5"/>
    <w:rsid w:val="008D54DB"/>
    <w:rsid w:val="008D5AB7"/>
    <w:rsid w:val="008D5DED"/>
    <w:rsid w:val="008D60E0"/>
    <w:rsid w:val="008D699E"/>
    <w:rsid w:val="008D70D7"/>
    <w:rsid w:val="008D7B85"/>
    <w:rsid w:val="008D7EA8"/>
    <w:rsid w:val="008E1827"/>
    <w:rsid w:val="008E3745"/>
    <w:rsid w:val="008E4FCC"/>
    <w:rsid w:val="008E5E7C"/>
    <w:rsid w:val="008F0332"/>
    <w:rsid w:val="008F05A8"/>
    <w:rsid w:val="008F1AC5"/>
    <w:rsid w:val="008F2DC5"/>
    <w:rsid w:val="008F36C8"/>
    <w:rsid w:val="008F412A"/>
    <w:rsid w:val="008F4365"/>
    <w:rsid w:val="008F4CFC"/>
    <w:rsid w:val="008F52FC"/>
    <w:rsid w:val="00900BD8"/>
    <w:rsid w:val="009019E9"/>
    <w:rsid w:val="00903420"/>
    <w:rsid w:val="00905557"/>
    <w:rsid w:val="00905CA9"/>
    <w:rsid w:val="00910DDE"/>
    <w:rsid w:val="00910FAF"/>
    <w:rsid w:val="009113F7"/>
    <w:rsid w:val="009115AA"/>
    <w:rsid w:val="0091179F"/>
    <w:rsid w:val="0091209D"/>
    <w:rsid w:val="009146F5"/>
    <w:rsid w:val="00915065"/>
    <w:rsid w:val="009159D2"/>
    <w:rsid w:val="00920437"/>
    <w:rsid w:val="00920D38"/>
    <w:rsid w:val="00921A87"/>
    <w:rsid w:val="00921F96"/>
    <w:rsid w:val="0092205C"/>
    <w:rsid w:val="00922768"/>
    <w:rsid w:val="00922E35"/>
    <w:rsid w:val="00923483"/>
    <w:rsid w:val="00926CC1"/>
    <w:rsid w:val="00926FB8"/>
    <w:rsid w:val="00927A08"/>
    <w:rsid w:val="00927C5E"/>
    <w:rsid w:val="00927E0F"/>
    <w:rsid w:val="009314F5"/>
    <w:rsid w:val="009366F1"/>
    <w:rsid w:val="009370C0"/>
    <w:rsid w:val="00940834"/>
    <w:rsid w:val="00941121"/>
    <w:rsid w:val="00941F1B"/>
    <w:rsid w:val="009422D7"/>
    <w:rsid w:val="009436D2"/>
    <w:rsid w:val="00946A93"/>
    <w:rsid w:val="009501C1"/>
    <w:rsid w:val="00950F81"/>
    <w:rsid w:val="00951D31"/>
    <w:rsid w:val="00951D38"/>
    <w:rsid w:val="00952698"/>
    <w:rsid w:val="0095277B"/>
    <w:rsid w:val="0095363E"/>
    <w:rsid w:val="00954DFC"/>
    <w:rsid w:val="00955AD4"/>
    <w:rsid w:val="00956880"/>
    <w:rsid w:val="00960ECB"/>
    <w:rsid w:val="00961A9D"/>
    <w:rsid w:val="00961FE6"/>
    <w:rsid w:val="0096293F"/>
    <w:rsid w:val="00963693"/>
    <w:rsid w:val="00964BF5"/>
    <w:rsid w:val="0096577A"/>
    <w:rsid w:val="00967A90"/>
    <w:rsid w:val="00967DC6"/>
    <w:rsid w:val="00967DDE"/>
    <w:rsid w:val="009718F7"/>
    <w:rsid w:val="00972111"/>
    <w:rsid w:val="00972414"/>
    <w:rsid w:val="00973B20"/>
    <w:rsid w:val="00973EBE"/>
    <w:rsid w:val="00975AA6"/>
    <w:rsid w:val="00975AE4"/>
    <w:rsid w:val="00975E85"/>
    <w:rsid w:val="00976A8E"/>
    <w:rsid w:val="0097718A"/>
    <w:rsid w:val="009805A1"/>
    <w:rsid w:val="00981357"/>
    <w:rsid w:val="00981932"/>
    <w:rsid w:val="00981E55"/>
    <w:rsid w:val="00982328"/>
    <w:rsid w:val="009841A6"/>
    <w:rsid w:val="0098466B"/>
    <w:rsid w:val="0098555A"/>
    <w:rsid w:val="00985DC6"/>
    <w:rsid w:val="00986969"/>
    <w:rsid w:val="00990E90"/>
    <w:rsid w:val="00991931"/>
    <w:rsid w:val="00993BCB"/>
    <w:rsid w:val="00994CBC"/>
    <w:rsid w:val="00995B8E"/>
    <w:rsid w:val="00995D8B"/>
    <w:rsid w:val="00996494"/>
    <w:rsid w:val="00996F7A"/>
    <w:rsid w:val="009A0ABD"/>
    <w:rsid w:val="009A1C81"/>
    <w:rsid w:val="009A2465"/>
    <w:rsid w:val="009A265F"/>
    <w:rsid w:val="009A2DBA"/>
    <w:rsid w:val="009A43A1"/>
    <w:rsid w:val="009A4ADC"/>
    <w:rsid w:val="009A4CF3"/>
    <w:rsid w:val="009A55F5"/>
    <w:rsid w:val="009A74CF"/>
    <w:rsid w:val="009A7F2B"/>
    <w:rsid w:val="009B05B5"/>
    <w:rsid w:val="009B079B"/>
    <w:rsid w:val="009B17F0"/>
    <w:rsid w:val="009B33DB"/>
    <w:rsid w:val="009B342A"/>
    <w:rsid w:val="009B3EE2"/>
    <w:rsid w:val="009B4631"/>
    <w:rsid w:val="009B4D01"/>
    <w:rsid w:val="009B4E44"/>
    <w:rsid w:val="009B5123"/>
    <w:rsid w:val="009B550C"/>
    <w:rsid w:val="009B6F6D"/>
    <w:rsid w:val="009B745D"/>
    <w:rsid w:val="009C2CF7"/>
    <w:rsid w:val="009C2E3E"/>
    <w:rsid w:val="009C3558"/>
    <w:rsid w:val="009C3C2A"/>
    <w:rsid w:val="009C3ECB"/>
    <w:rsid w:val="009C4682"/>
    <w:rsid w:val="009C4A65"/>
    <w:rsid w:val="009C5BF7"/>
    <w:rsid w:val="009C6917"/>
    <w:rsid w:val="009C7046"/>
    <w:rsid w:val="009C7446"/>
    <w:rsid w:val="009C7999"/>
    <w:rsid w:val="009D17D9"/>
    <w:rsid w:val="009D1CC4"/>
    <w:rsid w:val="009D1DE7"/>
    <w:rsid w:val="009D2599"/>
    <w:rsid w:val="009D321E"/>
    <w:rsid w:val="009D359F"/>
    <w:rsid w:val="009D49D1"/>
    <w:rsid w:val="009D4D33"/>
    <w:rsid w:val="009D530B"/>
    <w:rsid w:val="009D5A20"/>
    <w:rsid w:val="009D65B8"/>
    <w:rsid w:val="009D7C1D"/>
    <w:rsid w:val="009E0A32"/>
    <w:rsid w:val="009E1901"/>
    <w:rsid w:val="009E2980"/>
    <w:rsid w:val="009E358A"/>
    <w:rsid w:val="009E3D2E"/>
    <w:rsid w:val="009E4F5B"/>
    <w:rsid w:val="009E5DD8"/>
    <w:rsid w:val="009E63C9"/>
    <w:rsid w:val="009E76FA"/>
    <w:rsid w:val="009F081A"/>
    <w:rsid w:val="009F1E25"/>
    <w:rsid w:val="009F451A"/>
    <w:rsid w:val="009F544B"/>
    <w:rsid w:val="009F606A"/>
    <w:rsid w:val="009F6187"/>
    <w:rsid w:val="009F624F"/>
    <w:rsid w:val="009F69DE"/>
    <w:rsid w:val="009F772E"/>
    <w:rsid w:val="00A00621"/>
    <w:rsid w:val="00A00745"/>
    <w:rsid w:val="00A00748"/>
    <w:rsid w:val="00A00F1C"/>
    <w:rsid w:val="00A02290"/>
    <w:rsid w:val="00A02D79"/>
    <w:rsid w:val="00A03127"/>
    <w:rsid w:val="00A04AA9"/>
    <w:rsid w:val="00A06045"/>
    <w:rsid w:val="00A0644D"/>
    <w:rsid w:val="00A066B1"/>
    <w:rsid w:val="00A102CF"/>
    <w:rsid w:val="00A11409"/>
    <w:rsid w:val="00A1201E"/>
    <w:rsid w:val="00A12D58"/>
    <w:rsid w:val="00A132B0"/>
    <w:rsid w:val="00A1520F"/>
    <w:rsid w:val="00A15DBF"/>
    <w:rsid w:val="00A16283"/>
    <w:rsid w:val="00A16EA9"/>
    <w:rsid w:val="00A17CED"/>
    <w:rsid w:val="00A20A38"/>
    <w:rsid w:val="00A20DFC"/>
    <w:rsid w:val="00A265C4"/>
    <w:rsid w:val="00A26F5D"/>
    <w:rsid w:val="00A277EE"/>
    <w:rsid w:val="00A32A9B"/>
    <w:rsid w:val="00A33BB2"/>
    <w:rsid w:val="00A36B9A"/>
    <w:rsid w:val="00A37A73"/>
    <w:rsid w:val="00A401D4"/>
    <w:rsid w:val="00A401E9"/>
    <w:rsid w:val="00A40881"/>
    <w:rsid w:val="00A42634"/>
    <w:rsid w:val="00A43B0E"/>
    <w:rsid w:val="00A451BE"/>
    <w:rsid w:val="00A5104E"/>
    <w:rsid w:val="00A51DA7"/>
    <w:rsid w:val="00A524AE"/>
    <w:rsid w:val="00A52B8C"/>
    <w:rsid w:val="00A54A90"/>
    <w:rsid w:val="00A60717"/>
    <w:rsid w:val="00A6093F"/>
    <w:rsid w:val="00A60BC6"/>
    <w:rsid w:val="00A610A5"/>
    <w:rsid w:val="00A61C9A"/>
    <w:rsid w:val="00A620E4"/>
    <w:rsid w:val="00A627CD"/>
    <w:rsid w:val="00A64A89"/>
    <w:rsid w:val="00A64CB5"/>
    <w:rsid w:val="00A65CD8"/>
    <w:rsid w:val="00A65D3F"/>
    <w:rsid w:val="00A66B9C"/>
    <w:rsid w:val="00A67C42"/>
    <w:rsid w:val="00A67CDC"/>
    <w:rsid w:val="00A67D28"/>
    <w:rsid w:val="00A711AC"/>
    <w:rsid w:val="00A72408"/>
    <w:rsid w:val="00A72C7B"/>
    <w:rsid w:val="00A73E77"/>
    <w:rsid w:val="00A740E9"/>
    <w:rsid w:val="00A740FC"/>
    <w:rsid w:val="00A74819"/>
    <w:rsid w:val="00A74C8E"/>
    <w:rsid w:val="00A75934"/>
    <w:rsid w:val="00A7702C"/>
    <w:rsid w:val="00A77E30"/>
    <w:rsid w:val="00A81959"/>
    <w:rsid w:val="00A837B2"/>
    <w:rsid w:val="00A839A5"/>
    <w:rsid w:val="00A842EC"/>
    <w:rsid w:val="00A843C0"/>
    <w:rsid w:val="00A84A00"/>
    <w:rsid w:val="00A85B82"/>
    <w:rsid w:val="00A85E93"/>
    <w:rsid w:val="00A91612"/>
    <w:rsid w:val="00A937C8"/>
    <w:rsid w:val="00A94A3B"/>
    <w:rsid w:val="00A95BD8"/>
    <w:rsid w:val="00A968E9"/>
    <w:rsid w:val="00AA095B"/>
    <w:rsid w:val="00AA0BA5"/>
    <w:rsid w:val="00AA11B1"/>
    <w:rsid w:val="00AA2F95"/>
    <w:rsid w:val="00AA3F86"/>
    <w:rsid w:val="00AA4AA4"/>
    <w:rsid w:val="00AA4CA1"/>
    <w:rsid w:val="00AA4E13"/>
    <w:rsid w:val="00AA51DA"/>
    <w:rsid w:val="00AA55C2"/>
    <w:rsid w:val="00AA5881"/>
    <w:rsid w:val="00AA5D46"/>
    <w:rsid w:val="00AA757E"/>
    <w:rsid w:val="00AA7E02"/>
    <w:rsid w:val="00AB10D0"/>
    <w:rsid w:val="00AB1A57"/>
    <w:rsid w:val="00AB4723"/>
    <w:rsid w:val="00AB47D0"/>
    <w:rsid w:val="00AB4911"/>
    <w:rsid w:val="00AB4D1E"/>
    <w:rsid w:val="00AB57DC"/>
    <w:rsid w:val="00AB657E"/>
    <w:rsid w:val="00AB6CB0"/>
    <w:rsid w:val="00AB7103"/>
    <w:rsid w:val="00AB7AAA"/>
    <w:rsid w:val="00AC0CC2"/>
    <w:rsid w:val="00AC34B2"/>
    <w:rsid w:val="00AC4007"/>
    <w:rsid w:val="00AC68AD"/>
    <w:rsid w:val="00AC6B11"/>
    <w:rsid w:val="00AD26B8"/>
    <w:rsid w:val="00AD3040"/>
    <w:rsid w:val="00AD68F0"/>
    <w:rsid w:val="00AE269C"/>
    <w:rsid w:val="00AE3D54"/>
    <w:rsid w:val="00AE4336"/>
    <w:rsid w:val="00AE4F16"/>
    <w:rsid w:val="00AE5D6C"/>
    <w:rsid w:val="00AE6FCB"/>
    <w:rsid w:val="00AE73F1"/>
    <w:rsid w:val="00AF145A"/>
    <w:rsid w:val="00AF14A7"/>
    <w:rsid w:val="00AF6367"/>
    <w:rsid w:val="00AF6852"/>
    <w:rsid w:val="00B00516"/>
    <w:rsid w:val="00B0111C"/>
    <w:rsid w:val="00B03415"/>
    <w:rsid w:val="00B03B79"/>
    <w:rsid w:val="00B0429B"/>
    <w:rsid w:val="00B049FD"/>
    <w:rsid w:val="00B06CB2"/>
    <w:rsid w:val="00B06D53"/>
    <w:rsid w:val="00B07D39"/>
    <w:rsid w:val="00B11BA2"/>
    <w:rsid w:val="00B11DE0"/>
    <w:rsid w:val="00B1239C"/>
    <w:rsid w:val="00B137EE"/>
    <w:rsid w:val="00B147DA"/>
    <w:rsid w:val="00B14EB3"/>
    <w:rsid w:val="00B21E64"/>
    <w:rsid w:val="00B2246E"/>
    <w:rsid w:val="00B22DF2"/>
    <w:rsid w:val="00B241DA"/>
    <w:rsid w:val="00B24709"/>
    <w:rsid w:val="00B253C3"/>
    <w:rsid w:val="00B30A8E"/>
    <w:rsid w:val="00B31FC8"/>
    <w:rsid w:val="00B332B4"/>
    <w:rsid w:val="00B33A0D"/>
    <w:rsid w:val="00B34C6F"/>
    <w:rsid w:val="00B35838"/>
    <w:rsid w:val="00B35FBD"/>
    <w:rsid w:val="00B3716C"/>
    <w:rsid w:val="00B371E8"/>
    <w:rsid w:val="00B3736C"/>
    <w:rsid w:val="00B40F72"/>
    <w:rsid w:val="00B42FAE"/>
    <w:rsid w:val="00B443CC"/>
    <w:rsid w:val="00B45F24"/>
    <w:rsid w:val="00B46C04"/>
    <w:rsid w:val="00B47EC1"/>
    <w:rsid w:val="00B515AE"/>
    <w:rsid w:val="00B51741"/>
    <w:rsid w:val="00B528DD"/>
    <w:rsid w:val="00B53A91"/>
    <w:rsid w:val="00B55B16"/>
    <w:rsid w:val="00B56498"/>
    <w:rsid w:val="00B5743D"/>
    <w:rsid w:val="00B57EAA"/>
    <w:rsid w:val="00B63AF0"/>
    <w:rsid w:val="00B64282"/>
    <w:rsid w:val="00B64400"/>
    <w:rsid w:val="00B6534E"/>
    <w:rsid w:val="00B6542E"/>
    <w:rsid w:val="00B66541"/>
    <w:rsid w:val="00B67F18"/>
    <w:rsid w:val="00B7046F"/>
    <w:rsid w:val="00B70D3D"/>
    <w:rsid w:val="00B7195D"/>
    <w:rsid w:val="00B72324"/>
    <w:rsid w:val="00B74A11"/>
    <w:rsid w:val="00B74F30"/>
    <w:rsid w:val="00B76F7C"/>
    <w:rsid w:val="00B807DD"/>
    <w:rsid w:val="00B80D09"/>
    <w:rsid w:val="00B8180C"/>
    <w:rsid w:val="00B81939"/>
    <w:rsid w:val="00B81C94"/>
    <w:rsid w:val="00B81D4D"/>
    <w:rsid w:val="00B833A6"/>
    <w:rsid w:val="00B853C7"/>
    <w:rsid w:val="00B86E4F"/>
    <w:rsid w:val="00B87ECD"/>
    <w:rsid w:val="00B91358"/>
    <w:rsid w:val="00B92AEA"/>
    <w:rsid w:val="00B93578"/>
    <w:rsid w:val="00B93712"/>
    <w:rsid w:val="00B940E1"/>
    <w:rsid w:val="00B95849"/>
    <w:rsid w:val="00B95C60"/>
    <w:rsid w:val="00BA02AF"/>
    <w:rsid w:val="00BA1110"/>
    <w:rsid w:val="00BA144B"/>
    <w:rsid w:val="00BA1844"/>
    <w:rsid w:val="00BA1F63"/>
    <w:rsid w:val="00BA21D5"/>
    <w:rsid w:val="00BA21E7"/>
    <w:rsid w:val="00BA24B2"/>
    <w:rsid w:val="00BA2AA2"/>
    <w:rsid w:val="00BA38A7"/>
    <w:rsid w:val="00BA3F07"/>
    <w:rsid w:val="00BA4F74"/>
    <w:rsid w:val="00BA5B3A"/>
    <w:rsid w:val="00BA654C"/>
    <w:rsid w:val="00BA6B51"/>
    <w:rsid w:val="00BA6CD5"/>
    <w:rsid w:val="00BA7635"/>
    <w:rsid w:val="00BB0F5A"/>
    <w:rsid w:val="00BB1940"/>
    <w:rsid w:val="00BB4CDE"/>
    <w:rsid w:val="00BB5648"/>
    <w:rsid w:val="00BB7423"/>
    <w:rsid w:val="00BC01B8"/>
    <w:rsid w:val="00BC11DD"/>
    <w:rsid w:val="00BC143A"/>
    <w:rsid w:val="00BC18FB"/>
    <w:rsid w:val="00BC3D73"/>
    <w:rsid w:val="00BC61A3"/>
    <w:rsid w:val="00BC6F74"/>
    <w:rsid w:val="00BC71EE"/>
    <w:rsid w:val="00BC7C6A"/>
    <w:rsid w:val="00BD199F"/>
    <w:rsid w:val="00BD2B2B"/>
    <w:rsid w:val="00BD5B43"/>
    <w:rsid w:val="00BD5BCD"/>
    <w:rsid w:val="00BD5E4B"/>
    <w:rsid w:val="00BD6992"/>
    <w:rsid w:val="00BD6C7A"/>
    <w:rsid w:val="00BD6E48"/>
    <w:rsid w:val="00BD79A4"/>
    <w:rsid w:val="00BD7CEC"/>
    <w:rsid w:val="00BE0959"/>
    <w:rsid w:val="00BE0B5E"/>
    <w:rsid w:val="00BE1440"/>
    <w:rsid w:val="00BE14EA"/>
    <w:rsid w:val="00BE5DBB"/>
    <w:rsid w:val="00BE6E32"/>
    <w:rsid w:val="00BE727D"/>
    <w:rsid w:val="00BF013A"/>
    <w:rsid w:val="00BF208F"/>
    <w:rsid w:val="00BF3A19"/>
    <w:rsid w:val="00BF3CCF"/>
    <w:rsid w:val="00BF3FA4"/>
    <w:rsid w:val="00BF4062"/>
    <w:rsid w:val="00BF51DB"/>
    <w:rsid w:val="00BF54F6"/>
    <w:rsid w:val="00BF6951"/>
    <w:rsid w:val="00BF6D31"/>
    <w:rsid w:val="00C02288"/>
    <w:rsid w:val="00C03A74"/>
    <w:rsid w:val="00C04BFA"/>
    <w:rsid w:val="00C0741F"/>
    <w:rsid w:val="00C07843"/>
    <w:rsid w:val="00C10011"/>
    <w:rsid w:val="00C110BD"/>
    <w:rsid w:val="00C126D7"/>
    <w:rsid w:val="00C12C17"/>
    <w:rsid w:val="00C135FE"/>
    <w:rsid w:val="00C1454D"/>
    <w:rsid w:val="00C14C36"/>
    <w:rsid w:val="00C14ECD"/>
    <w:rsid w:val="00C14EE4"/>
    <w:rsid w:val="00C14FFB"/>
    <w:rsid w:val="00C15822"/>
    <w:rsid w:val="00C1692C"/>
    <w:rsid w:val="00C16D5B"/>
    <w:rsid w:val="00C170A8"/>
    <w:rsid w:val="00C17E2C"/>
    <w:rsid w:val="00C2115C"/>
    <w:rsid w:val="00C21163"/>
    <w:rsid w:val="00C21848"/>
    <w:rsid w:val="00C218C7"/>
    <w:rsid w:val="00C233EC"/>
    <w:rsid w:val="00C24B04"/>
    <w:rsid w:val="00C25E01"/>
    <w:rsid w:val="00C26A85"/>
    <w:rsid w:val="00C26C10"/>
    <w:rsid w:val="00C271F5"/>
    <w:rsid w:val="00C30A0B"/>
    <w:rsid w:val="00C30BF5"/>
    <w:rsid w:val="00C322C8"/>
    <w:rsid w:val="00C32616"/>
    <w:rsid w:val="00C35F1C"/>
    <w:rsid w:val="00C36DB2"/>
    <w:rsid w:val="00C37D60"/>
    <w:rsid w:val="00C406DC"/>
    <w:rsid w:val="00C40B12"/>
    <w:rsid w:val="00C40DE7"/>
    <w:rsid w:val="00C41201"/>
    <w:rsid w:val="00C4169E"/>
    <w:rsid w:val="00C42B97"/>
    <w:rsid w:val="00C4469F"/>
    <w:rsid w:val="00C44D0E"/>
    <w:rsid w:val="00C46189"/>
    <w:rsid w:val="00C46473"/>
    <w:rsid w:val="00C47629"/>
    <w:rsid w:val="00C50624"/>
    <w:rsid w:val="00C509A8"/>
    <w:rsid w:val="00C50C53"/>
    <w:rsid w:val="00C51E0F"/>
    <w:rsid w:val="00C53598"/>
    <w:rsid w:val="00C55D84"/>
    <w:rsid w:val="00C579E1"/>
    <w:rsid w:val="00C57B96"/>
    <w:rsid w:val="00C57CF1"/>
    <w:rsid w:val="00C57ED2"/>
    <w:rsid w:val="00C604DB"/>
    <w:rsid w:val="00C608C1"/>
    <w:rsid w:val="00C613B6"/>
    <w:rsid w:val="00C6162C"/>
    <w:rsid w:val="00C62207"/>
    <w:rsid w:val="00C63FBB"/>
    <w:rsid w:val="00C66BB8"/>
    <w:rsid w:val="00C677E0"/>
    <w:rsid w:val="00C67E3C"/>
    <w:rsid w:val="00C700BB"/>
    <w:rsid w:val="00C70569"/>
    <w:rsid w:val="00C72A92"/>
    <w:rsid w:val="00C72CCD"/>
    <w:rsid w:val="00C72E9C"/>
    <w:rsid w:val="00C73194"/>
    <w:rsid w:val="00C739EB"/>
    <w:rsid w:val="00C74568"/>
    <w:rsid w:val="00C74F65"/>
    <w:rsid w:val="00C75A96"/>
    <w:rsid w:val="00C7694D"/>
    <w:rsid w:val="00C77C43"/>
    <w:rsid w:val="00C80176"/>
    <w:rsid w:val="00C818FB"/>
    <w:rsid w:val="00C83DDD"/>
    <w:rsid w:val="00C860E0"/>
    <w:rsid w:val="00C8633A"/>
    <w:rsid w:val="00C8670C"/>
    <w:rsid w:val="00C91084"/>
    <w:rsid w:val="00C92107"/>
    <w:rsid w:val="00C921E6"/>
    <w:rsid w:val="00C942B7"/>
    <w:rsid w:val="00C9507C"/>
    <w:rsid w:val="00C9539E"/>
    <w:rsid w:val="00C961AA"/>
    <w:rsid w:val="00C96CE4"/>
    <w:rsid w:val="00C97980"/>
    <w:rsid w:val="00CA1AB4"/>
    <w:rsid w:val="00CA1F4A"/>
    <w:rsid w:val="00CA2A3E"/>
    <w:rsid w:val="00CA3182"/>
    <w:rsid w:val="00CA41EE"/>
    <w:rsid w:val="00CA4595"/>
    <w:rsid w:val="00CA632E"/>
    <w:rsid w:val="00CB16E8"/>
    <w:rsid w:val="00CB2834"/>
    <w:rsid w:val="00CB32FA"/>
    <w:rsid w:val="00CB340B"/>
    <w:rsid w:val="00CB3B7D"/>
    <w:rsid w:val="00CB44B2"/>
    <w:rsid w:val="00CB5335"/>
    <w:rsid w:val="00CB6161"/>
    <w:rsid w:val="00CB7280"/>
    <w:rsid w:val="00CC0630"/>
    <w:rsid w:val="00CC3284"/>
    <w:rsid w:val="00CC7E1F"/>
    <w:rsid w:val="00CC7F44"/>
    <w:rsid w:val="00CD2684"/>
    <w:rsid w:val="00CD4162"/>
    <w:rsid w:val="00CD476F"/>
    <w:rsid w:val="00CD615C"/>
    <w:rsid w:val="00CD6AEB"/>
    <w:rsid w:val="00CD6F1C"/>
    <w:rsid w:val="00CD7138"/>
    <w:rsid w:val="00CE01C3"/>
    <w:rsid w:val="00CE2187"/>
    <w:rsid w:val="00CE2FAB"/>
    <w:rsid w:val="00CE3303"/>
    <w:rsid w:val="00CE37A4"/>
    <w:rsid w:val="00CE3A76"/>
    <w:rsid w:val="00CE4AFF"/>
    <w:rsid w:val="00CE543E"/>
    <w:rsid w:val="00CE63A3"/>
    <w:rsid w:val="00CE648E"/>
    <w:rsid w:val="00CF2058"/>
    <w:rsid w:val="00CF36E0"/>
    <w:rsid w:val="00CF3765"/>
    <w:rsid w:val="00CF4262"/>
    <w:rsid w:val="00CF58F2"/>
    <w:rsid w:val="00CF5C8E"/>
    <w:rsid w:val="00CF6135"/>
    <w:rsid w:val="00CF744D"/>
    <w:rsid w:val="00CF794B"/>
    <w:rsid w:val="00D00398"/>
    <w:rsid w:val="00D00D20"/>
    <w:rsid w:val="00D01886"/>
    <w:rsid w:val="00D0192D"/>
    <w:rsid w:val="00D02E4B"/>
    <w:rsid w:val="00D02F95"/>
    <w:rsid w:val="00D038C5"/>
    <w:rsid w:val="00D03BA9"/>
    <w:rsid w:val="00D06B00"/>
    <w:rsid w:val="00D07111"/>
    <w:rsid w:val="00D10078"/>
    <w:rsid w:val="00D10FA7"/>
    <w:rsid w:val="00D11028"/>
    <w:rsid w:val="00D11330"/>
    <w:rsid w:val="00D11840"/>
    <w:rsid w:val="00D1248E"/>
    <w:rsid w:val="00D132C8"/>
    <w:rsid w:val="00D13E44"/>
    <w:rsid w:val="00D1433B"/>
    <w:rsid w:val="00D143D8"/>
    <w:rsid w:val="00D143FD"/>
    <w:rsid w:val="00D14DCF"/>
    <w:rsid w:val="00D14E1F"/>
    <w:rsid w:val="00D15607"/>
    <w:rsid w:val="00D17FBD"/>
    <w:rsid w:val="00D2027B"/>
    <w:rsid w:val="00D20FD7"/>
    <w:rsid w:val="00D25129"/>
    <w:rsid w:val="00D3013B"/>
    <w:rsid w:val="00D30FDA"/>
    <w:rsid w:val="00D317BC"/>
    <w:rsid w:val="00D32582"/>
    <w:rsid w:val="00D330EA"/>
    <w:rsid w:val="00D33993"/>
    <w:rsid w:val="00D34921"/>
    <w:rsid w:val="00D350E2"/>
    <w:rsid w:val="00D35BCE"/>
    <w:rsid w:val="00D3600E"/>
    <w:rsid w:val="00D36A30"/>
    <w:rsid w:val="00D36AF5"/>
    <w:rsid w:val="00D403E5"/>
    <w:rsid w:val="00D4047E"/>
    <w:rsid w:val="00D40B44"/>
    <w:rsid w:val="00D41232"/>
    <w:rsid w:val="00D4189A"/>
    <w:rsid w:val="00D4269A"/>
    <w:rsid w:val="00D4661F"/>
    <w:rsid w:val="00D471E6"/>
    <w:rsid w:val="00D47611"/>
    <w:rsid w:val="00D4782E"/>
    <w:rsid w:val="00D47EEC"/>
    <w:rsid w:val="00D50A19"/>
    <w:rsid w:val="00D5117A"/>
    <w:rsid w:val="00D513AC"/>
    <w:rsid w:val="00D517CF"/>
    <w:rsid w:val="00D51954"/>
    <w:rsid w:val="00D5530A"/>
    <w:rsid w:val="00D556C1"/>
    <w:rsid w:val="00D56655"/>
    <w:rsid w:val="00D56AB9"/>
    <w:rsid w:val="00D578A3"/>
    <w:rsid w:val="00D600A9"/>
    <w:rsid w:val="00D604B4"/>
    <w:rsid w:val="00D62EEF"/>
    <w:rsid w:val="00D63DEA"/>
    <w:rsid w:val="00D63EEF"/>
    <w:rsid w:val="00D64566"/>
    <w:rsid w:val="00D6490E"/>
    <w:rsid w:val="00D64F99"/>
    <w:rsid w:val="00D70AC9"/>
    <w:rsid w:val="00D71F22"/>
    <w:rsid w:val="00D72BD2"/>
    <w:rsid w:val="00D74891"/>
    <w:rsid w:val="00D74EF8"/>
    <w:rsid w:val="00D75786"/>
    <w:rsid w:val="00D7674D"/>
    <w:rsid w:val="00D77C37"/>
    <w:rsid w:val="00D80035"/>
    <w:rsid w:val="00D804C5"/>
    <w:rsid w:val="00D8264D"/>
    <w:rsid w:val="00D82B5B"/>
    <w:rsid w:val="00D832F2"/>
    <w:rsid w:val="00D8430A"/>
    <w:rsid w:val="00D84A57"/>
    <w:rsid w:val="00D8532F"/>
    <w:rsid w:val="00D85B37"/>
    <w:rsid w:val="00D867D6"/>
    <w:rsid w:val="00D86BF6"/>
    <w:rsid w:val="00D86EB6"/>
    <w:rsid w:val="00D87462"/>
    <w:rsid w:val="00D90750"/>
    <w:rsid w:val="00D90FFF"/>
    <w:rsid w:val="00D910BC"/>
    <w:rsid w:val="00D92A0F"/>
    <w:rsid w:val="00D92A83"/>
    <w:rsid w:val="00D934BA"/>
    <w:rsid w:val="00D95508"/>
    <w:rsid w:val="00D95C60"/>
    <w:rsid w:val="00D96D5C"/>
    <w:rsid w:val="00D97600"/>
    <w:rsid w:val="00D97DB1"/>
    <w:rsid w:val="00DA0EE9"/>
    <w:rsid w:val="00DA26C0"/>
    <w:rsid w:val="00DA2E3B"/>
    <w:rsid w:val="00DA5B18"/>
    <w:rsid w:val="00DA7090"/>
    <w:rsid w:val="00DA7B01"/>
    <w:rsid w:val="00DA7BE0"/>
    <w:rsid w:val="00DB02F4"/>
    <w:rsid w:val="00DB07AC"/>
    <w:rsid w:val="00DB44DC"/>
    <w:rsid w:val="00DB5314"/>
    <w:rsid w:val="00DB55AF"/>
    <w:rsid w:val="00DB732F"/>
    <w:rsid w:val="00DB733F"/>
    <w:rsid w:val="00DB7826"/>
    <w:rsid w:val="00DB78FD"/>
    <w:rsid w:val="00DC1CB3"/>
    <w:rsid w:val="00DC2B39"/>
    <w:rsid w:val="00DC3D64"/>
    <w:rsid w:val="00DC45FF"/>
    <w:rsid w:val="00DC4827"/>
    <w:rsid w:val="00DC4924"/>
    <w:rsid w:val="00DC4D2F"/>
    <w:rsid w:val="00DC557C"/>
    <w:rsid w:val="00DC6108"/>
    <w:rsid w:val="00DC629E"/>
    <w:rsid w:val="00DC7446"/>
    <w:rsid w:val="00DD11C8"/>
    <w:rsid w:val="00DD3A51"/>
    <w:rsid w:val="00DD3F6F"/>
    <w:rsid w:val="00DD4113"/>
    <w:rsid w:val="00DD4973"/>
    <w:rsid w:val="00DD663B"/>
    <w:rsid w:val="00DD6821"/>
    <w:rsid w:val="00DE03E6"/>
    <w:rsid w:val="00DE11C0"/>
    <w:rsid w:val="00DE2B9E"/>
    <w:rsid w:val="00DE3E3F"/>
    <w:rsid w:val="00DE3F86"/>
    <w:rsid w:val="00DE4047"/>
    <w:rsid w:val="00DE51B7"/>
    <w:rsid w:val="00DE54C7"/>
    <w:rsid w:val="00DE698B"/>
    <w:rsid w:val="00DE6CCB"/>
    <w:rsid w:val="00DE7238"/>
    <w:rsid w:val="00DF1382"/>
    <w:rsid w:val="00DF368D"/>
    <w:rsid w:val="00DF3A6F"/>
    <w:rsid w:val="00DF3F28"/>
    <w:rsid w:val="00DF4D70"/>
    <w:rsid w:val="00DF53D7"/>
    <w:rsid w:val="00DF5402"/>
    <w:rsid w:val="00DF5955"/>
    <w:rsid w:val="00DF6FEA"/>
    <w:rsid w:val="00DF70A5"/>
    <w:rsid w:val="00DF70A6"/>
    <w:rsid w:val="00DF7113"/>
    <w:rsid w:val="00E01C8B"/>
    <w:rsid w:val="00E035D3"/>
    <w:rsid w:val="00E04AD3"/>
    <w:rsid w:val="00E04C8E"/>
    <w:rsid w:val="00E04D19"/>
    <w:rsid w:val="00E0531E"/>
    <w:rsid w:val="00E05CA2"/>
    <w:rsid w:val="00E06804"/>
    <w:rsid w:val="00E0699A"/>
    <w:rsid w:val="00E07499"/>
    <w:rsid w:val="00E07705"/>
    <w:rsid w:val="00E07990"/>
    <w:rsid w:val="00E10362"/>
    <w:rsid w:val="00E11B81"/>
    <w:rsid w:val="00E12A08"/>
    <w:rsid w:val="00E12E8B"/>
    <w:rsid w:val="00E132C1"/>
    <w:rsid w:val="00E16D22"/>
    <w:rsid w:val="00E2001C"/>
    <w:rsid w:val="00E208BF"/>
    <w:rsid w:val="00E210BE"/>
    <w:rsid w:val="00E21BD4"/>
    <w:rsid w:val="00E22AFE"/>
    <w:rsid w:val="00E2309E"/>
    <w:rsid w:val="00E249A1"/>
    <w:rsid w:val="00E24F26"/>
    <w:rsid w:val="00E2508D"/>
    <w:rsid w:val="00E26086"/>
    <w:rsid w:val="00E27830"/>
    <w:rsid w:val="00E303C2"/>
    <w:rsid w:val="00E31455"/>
    <w:rsid w:val="00E31BDF"/>
    <w:rsid w:val="00E31E4F"/>
    <w:rsid w:val="00E333E3"/>
    <w:rsid w:val="00E340B1"/>
    <w:rsid w:val="00E3445B"/>
    <w:rsid w:val="00E36B38"/>
    <w:rsid w:val="00E402F6"/>
    <w:rsid w:val="00E41EC8"/>
    <w:rsid w:val="00E436EA"/>
    <w:rsid w:val="00E43769"/>
    <w:rsid w:val="00E45026"/>
    <w:rsid w:val="00E504DE"/>
    <w:rsid w:val="00E50F8E"/>
    <w:rsid w:val="00E51CFD"/>
    <w:rsid w:val="00E52215"/>
    <w:rsid w:val="00E53ACC"/>
    <w:rsid w:val="00E53BE0"/>
    <w:rsid w:val="00E54AF8"/>
    <w:rsid w:val="00E559A7"/>
    <w:rsid w:val="00E55E0D"/>
    <w:rsid w:val="00E566AE"/>
    <w:rsid w:val="00E571F1"/>
    <w:rsid w:val="00E57D9C"/>
    <w:rsid w:val="00E57DA9"/>
    <w:rsid w:val="00E6041C"/>
    <w:rsid w:val="00E627A8"/>
    <w:rsid w:val="00E63C48"/>
    <w:rsid w:val="00E65306"/>
    <w:rsid w:val="00E66A48"/>
    <w:rsid w:val="00E66C96"/>
    <w:rsid w:val="00E71530"/>
    <w:rsid w:val="00E734EE"/>
    <w:rsid w:val="00E754C6"/>
    <w:rsid w:val="00E7639A"/>
    <w:rsid w:val="00E770E1"/>
    <w:rsid w:val="00E7718C"/>
    <w:rsid w:val="00E81CE6"/>
    <w:rsid w:val="00E82156"/>
    <w:rsid w:val="00E831CB"/>
    <w:rsid w:val="00E83E42"/>
    <w:rsid w:val="00E846B6"/>
    <w:rsid w:val="00E84797"/>
    <w:rsid w:val="00E84A8B"/>
    <w:rsid w:val="00E85D00"/>
    <w:rsid w:val="00E863DF"/>
    <w:rsid w:val="00E86DD7"/>
    <w:rsid w:val="00E86E7C"/>
    <w:rsid w:val="00E874FB"/>
    <w:rsid w:val="00E87908"/>
    <w:rsid w:val="00E87D53"/>
    <w:rsid w:val="00E90691"/>
    <w:rsid w:val="00E910BE"/>
    <w:rsid w:val="00E91430"/>
    <w:rsid w:val="00E919C2"/>
    <w:rsid w:val="00E9212B"/>
    <w:rsid w:val="00E93828"/>
    <w:rsid w:val="00E961B8"/>
    <w:rsid w:val="00E96475"/>
    <w:rsid w:val="00E97C5D"/>
    <w:rsid w:val="00EA1324"/>
    <w:rsid w:val="00EA2650"/>
    <w:rsid w:val="00EA4E9E"/>
    <w:rsid w:val="00EA6B3F"/>
    <w:rsid w:val="00EA6B41"/>
    <w:rsid w:val="00EB0607"/>
    <w:rsid w:val="00EB1349"/>
    <w:rsid w:val="00EB15C2"/>
    <w:rsid w:val="00EB2319"/>
    <w:rsid w:val="00EB2770"/>
    <w:rsid w:val="00EB3EDE"/>
    <w:rsid w:val="00EB4D80"/>
    <w:rsid w:val="00EB5B78"/>
    <w:rsid w:val="00EB6401"/>
    <w:rsid w:val="00EB6508"/>
    <w:rsid w:val="00EB6BF1"/>
    <w:rsid w:val="00EB6CBD"/>
    <w:rsid w:val="00EB6DC6"/>
    <w:rsid w:val="00EB71AB"/>
    <w:rsid w:val="00EB71B0"/>
    <w:rsid w:val="00EB7661"/>
    <w:rsid w:val="00EB76B4"/>
    <w:rsid w:val="00EC05C5"/>
    <w:rsid w:val="00EC06BF"/>
    <w:rsid w:val="00EC16CC"/>
    <w:rsid w:val="00EC16CE"/>
    <w:rsid w:val="00EC22E0"/>
    <w:rsid w:val="00EC2B1C"/>
    <w:rsid w:val="00EC31FB"/>
    <w:rsid w:val="00EC47C3"/>
    <w:rsid w:val="00EC4C91"/>
    <w:rsid w:val="00EC5695"/>
    <w:rsid w:val="00EC6163"/>
    <w:rsid w:val="00EC61E2"/>
    <w:rsid w:val="00EC67AC"/>
    <w:rsid w:val="00EC6926"/>
    <w:rsid w:val="00EC6B47"/>
    <w:rsid w:val="00EC6BE2"/>
    <w:rsid w:val="00EC7E75"/>
    <w:rsid w:val="00ED078A"/>
    <w:rsid w:val="00ED1423"/>
    <w:rsid w:val="00ED39AE"/>
    <w:rsid w:val="00ED5BC5"/>
    <w:rsid w:val="00ED6C59"/>
    <w:rsid w:val="00ED75C2"/>
    <w:rsid w:val="00ED7ADE"/>
    <w:rsid w:val="00EE01ED"/>
    <w:rsid w:val="00EE0A50"/>
    <w:rsid w:val="00EE14BC"/>
    <w:rsid w:val="00EE2000"/>
    <w:rsid w:val="00EE2C2F"/>
    <w:rsid w:val="00EE2E52"/>
    <w:rsid w:val="00EE2E5E"/>
    <w:rsid w:val="00EE37DC"/>
    <w:rsid w:val="00EE4BAB"/>
    <w:rsid w:val="00EE5821"/>
    <w:rsid w:val="00EE63EB"/>
    <w:rsid w:val="00EE6A89"/>
    <w:rsid w:val="00EE6A8B"/>
    <w:rsid w:val="00EE72BE"/>
    <w:rsid w:val="00EE782A"/>
    <w:rsid w:val="00EE7906"/>
    <w:rsid w:val="00EF0E23"/>
    <w:rsid w:val="00EF0E68"/>
    <w:rsid w:val="00EF2392"/>
    <w:rsid w:val="00EF3EC1"/>
    <w:rsid w:val="00EF42B2"/>
    <w:rsid w:val="00EF50AC"/>
    <w:rsid w:val="00EF62EA"/>
    <w:rsid w:val="00EF6CA9"/>
    <w:rsid w:val="00EF6FA2"/>
    <w:rsid w:val="00F00AFF"/>
    <w:rsid w:val="00F029E5"/>
    <w:rsid w:val="00F03F7E"/>
    <w:rsid w:val="00F044E9"/>
    <w:rsid w:val="00F04804"/>
    <w:rsid w:val="00F0495C"/>
    <w:rsid w:val="00F04B92"/>
    <w:rsid w:val="00F06CF6"/>
    <w:rsid w:val="00F06D23"/>
    <w:rsid w:val="00F06FF2"/>
    <w:rsid w:val="00F07928"/>
    <w:rsid w:val="00F11759"/>
    <w:rsid w:val="00F11D69"/>
    <w:rsid w:val="00F13E4B"/>
    <w:rsid w:val="00F162E5"/>
    <w:rsid w:val="00F16A32"/>
    <w:rsid w:val="00F16F1C"/>
    <w:rsid w:val="00F173B8"/>
    <w:rsid w:val="00F202B1"/>
    <w:rsid w:val="00F20356"/>
    <w:rsid w:val="00F22105"/>
    <w:rsid w:val="00F227CC"/>
    <w:rsid w:val="00F227FF"/>
    <w:rsid w:val="00F23709"/>
    <w:rsid w:val="00F25187"/>
    <w:rsid w:val="00F25B98"/>
    <w:rsid w:val="00F25E83"/>
    <w:rsid w:val="00F26E1B"/>
    <w:rsid w:val="00F27D16"/>
    <w:rsid w:val="00F27EE9"/>
    <w:rsid w:val="00F30334"/>
    <w:rsid w:val="00F31C87"/>
    <w:rsid w:val="00F334A7"/>
    <w:rsid w:val="00F3367A"/>
    <w:rsid w:val="00F3567A"/>
    <w:rsid w:val="00F35F6D"/>
    <w:rsid w:val="00F36256"/>
    <w:rsid w:val="00F376AF"/>
    <w:rsid w:val="00F37A96"/>
    <w:rsid w:val="00F40B24"/>
    <w:rsid w:val="00F410A5"/>
    <w:rsid w:val="00F4165C"/>
    <w:rsid w:val="00F41966"/>
    <w:rsid w:val="00F44A01"/>
    <w:rsid w:val="00F4688E"/>
    <w:rsid w:val="00F47103"/>
    <w:rsid w:val="00F47B4F"/>
    <w:rsid w:val="00F52562"/>
    <w:rsid w:val="00F526A0"/>
    <w:rsid w:val="00F528FA"/>
    <w:rsid w:val="00F52F05"/>
    <w:rsid w:val="00F540B7"/>
    <w:rsid w:val="00F5481B"/>
    <w:rsid w:val="00F557A4"/>
    <w:rsid w:val="00F55ACF"/>
    <w:rsid w:val="00F55BBD"/>
    <w:rsid w:val="00F6023E"/>
    <w:rsid w:val="00F60B3D"/>
    <w:rsid w:val="00F61B08"/>
    <w:rsid w:val="00F64AC7"/>
    <w:rsid w:val="00F64D5F"/>
    <w:rsid w:val="00F65300"/>
    <w:rsid w:val="00F65D3C"/>
    <w:rsid w:val="00F701FC"/>
    <w:rsid w:val="00F7053E"/>
    <w:rsid w:val="00F71C39"/>
    <w:rsid w:val="00F72E78"/>
    <w:rsid w:val="00F76C6C"/>
    <w:rsid w:val="00F81BAC"/>
    <w:rsid w:val="00F822E4"/>
    <w:rsid w:val="00F8245F"/>
    <w:rsid w:val="00F84156"/>
    <w:rsid w:val="00F8484D"/>
    <w:rsid w:val="00F84985"/>
    <w:rsid w:val="00F85002"/>
    <w:rsid w:val="00F8608D"/>
    <w:rsid w:val="00F869A4"/>
    <w:rsid w:val="00F86C3F"/>
    <w:rsid w:val="00F86FEB"/>
    <w:rsid w:val="00F87338"/>
    <w:rsid w:val="00F918BF"/>
    <w:rsid w:val="00F91CAA"/>
    <w:rsid w:val="00F926F3"/>
    <w:rsid w:val="00F9287B"/>
    <w:rsid w:val="00F92E32"/>
    <w:rsid w:val="00F93371"/>
    <w:rsid w:val="00F94716"/>
    <w:rsid w:val="00F94876"/>
    <w:rsid w:val="00F94F78"/>
    <w:rsid w:val="00F95678"/>
    <w:rsid w:val="00F95D1F"/>
    <w:rsid w:val="00F97E7D"/>
    <w:rsid w:val="00FA0C41"/>
    <w:rsid w:val="00FA2B16"/>
    <w:rsid w:val="00FA2E9E"/>
    <w:rsid w:val="00FA392B"/>
    <w:rsid w:val="00FA5B2E"/>
    <w:rsid w:val="00FA6C4A"/>
    <w:rsid w:val="00FA6CD4"/>
    <w:rsid w:val="00FA73BB"/>
    <w:rsid w:val="00FA798E"/>
    <w:rsid w:val="00FB0132"/>
    <w:rsid w:val="00FB0F50"/>
    <w:rsid w:val="00FB218F"/>
    <w:rsid w:val="00FB2702"/>
    <w:rsid w:val="00FB3BF2"/>
    <w:rsid w:val="00FB4A77"/>
    <w:rsid w:val="00FB4E13"/>
    <w:rsid w:val="00FB5B94"/>
    <w:rsid w:val="00FB6A4A"/>
    <w:rsid w:val="00FB790E"/>
    <w:rsid w:val="00FC005A"/>
    <w:rsid w:val="00FC102D"/>
    <w:rsid w:val="00FC124F"/>
    <w:rsid w:val="00FC159C"/>
    <w:rsid w:val="00FC2E43"/>
    <w:rsid w:val="00FC351C"/>
    <w:rsid w:val="00FC6541"/>
    <w:rsid w:val="00FC7C1F"/>
    <w:rsid w:val="00FD0863"/>
    <w:rsid w:val="00FD2660"/>
    <w:rsid w:val="00FD3A61"/>
    <w:rsid w:val="00FD3DE1"/>
    <w:rsid w:val="00FD3E54"/>
    <w:rsid w:val="00FD43C9"/>
    <w:rsid w:val="00FD50BF"/>
    <w:rsid w:val="00FD6B07"/>
    <w:rsid w:val="00FD6E61"/>
    <w:rsid w:val="00FD7255"/>
    <w:rsid w:val="00FE035C"/>
    <w:rsid w:val="00FE03B8"/>
    <w:rsid w:val="00FE059B"/>
    <w:rsid w:val="00FE0C51"/>
    <w:rsid w:val="00FE1699"/>
    <w:rsid w:val="00FE2B96"/>
    <w:rsid w:val="00FE4679"/>
    <w:rsid w:val="00FE4959"/>
    <w:rsid w:val="00FE78A5"/>
    <w:rsid w:val="00FF1225"/>
    <w:rsid w:val="00FF1972"/>
    <w:rsid w:val="00FF1A31"/>
    <w:rsid w:val="00FF374F"/>
    <w:rsid w:val="00FF4117"/>
    <w:rsid w:val="00FF4A8F"/>
    <w:rsid w:val="00FF5C49"/>
    <w:rsid w:val="00FF5D52"/>
    <w:rsid w:val="00FF5D73"/>
    <w:rsid w:val="00FF6145"/>
    <w:rsid w:val="00FF6492"/>
    <w:rsid w:val="00FF685B"/>
    <w:rsid w:val="0153539E"/>
    <w:rsid w:val="0187154D"/>
    <w:rsid w:val="019B2F49"/>
    <w:rsid w:val="020D3D3B"/>
    <w:rsid w:val="02F93CD8"/>
    <w:rsid w:val="033F5905"/>
    <w:rsid w:val="03637D28"/>
    <w:rsid w:val="038274CF"/>
    <w:rsid w:val="03DD459F"/>
    <w:rsid w:val="04110D55"/>
    <w:rsid w:val="048E55DF"/>
    <w:rsid w:val="04ED510B"/>
    <w:rsid w:val="051074EF"/>
    <w:rsid w:val="057C145F"/>
    <w:rsid w:val="0611279C"/>
    <w:rsid w:val="061373DE"/>
    <w:rsid w:val="062F055E"/>
    <w:rsid w:val="06593B54"/>
    <w:rsid w:val="06FB3307"/>
    <w:rsid w:val="07274898"/>
    <w:rsid w:val="07B3257A"/>
    <w:rsid w:val="07CD4967"/>
    <w:rsid w:val="081D22FC"/>
    <w:rsid w:val="08533D34"/>
    <w:rsid w:val="08B54962"/>
    <w:rsid w:val="08CC2517"/>
    <w:rsid w:val="08EB6831"/>
    <w:rsid w:val="099C4C6A"/>
    <w:rsid w:val="09B4792E"/>
    <w:rsid w:val="09E15AC5"/>
    <w:rsid w:val="09E61F4C"/>
    <w:rsid w:val="0B0B1F2F"/>
    <w:rsid w:val="0C2D788B"/>
    <w:rsid w:val="0C406EB7"/>
    <w:rsid w:val="0CBA0771"/>
    <w:rsid w:val="0D08737B"/>
    <w:rsid w:val="0D8E5206"/>
    <w:rsid w:val="0DCF6FB4"/>
    <w:rsid w:val="0DD3520B"/>
    <w:rsid w:val="0E3A3A1F"/>
    <w:rsid w:val="0E7C03D1"/>
    <w:rsid w:val="0E9C62AD"/>
    <w:rsid w:val="0F355C3A"/>
    <w:rsid w:val="0FF0768D"/>
    <w:rsid w:val="10C1060B"/>
    <w:rsid w:val="11D053D2"/>
    <w:rsid w:val="11D21F60"/>
    <w:rsid w:val="12542FA0"/>
    <w:rsid w:val="125D5E2E"/>
    <w:rsid w:val="12E654E5"/>
    <w:rsid w:val="132D0458"/>
    <w:rsid w:val="13702EF2"/>
    <w:rsid w:val="138746F5"/>
    <w:rsid w:val="13884446"/>
    <w:rsid w:val="138D50B7"/>
    <w:rsid w:val="156E7D13"/>
    <w:rsid w:val="15EC3558"/>
    <w:rsid w:val="15FC37EC"/>
    <w:rsid w:val="17041FCF"/>
    <w:rsid w:val="175E4B5B"/>
    <w:rsid w:val="18214D4D"/>
    <w:rsid w:val="18590247"/>
    <w:rsid w:val="19656F90"/>
    <w:rsid w:val="19765E3F"/>
    <w:rsid w:val="19B10934"/>
    <w:rsid w:val="19CB6F87"/>
    <w:rsid w:val="1BB55EC4"/>
    <w:rsid w:val="1C016A70"/>
    <w:rsid w:val="1D027DA6"/>
    <w:rsid w:val="1D543E26"/>
    <w:rsid w:val="1D7E74B9"/>
    <w:rsid w:val="1DB25428"/>
    <w:rsid w:val="1DB57B1A"/>
    <w:rsid w:val="1DB709BE"/>
    <w:rsid w:val="1E2E23BC"/>
    <w:rsid w:val="1EA00AE2"/>
    <w:rsid w:val="205D0F64"/>
    <w:rsid w:val="22867336"/>
    <w:rsid w:val="23301579"/>
    <w:rsid w:val="23706E16"/>
    <w:rsid w:val="238079F0"/>
    <w:rsid w:val="23A05626"/>
    <w:rsid w:val="23B439F9"/>
    <w:rsid w:val="245379C4"/>
    <w:rsid w:val="24B5624E"/>
    <w:rsid w:val="25543553"/>
    <w:rsid w:val="25783C88"/>
    <w:rsid w:val="25A41078"/>
    <w:rsid w:val="25CB7BEF"/>
    <w:rsid w:val="26A31086"/>
    <w:rsid w:val="27035F90"/>
    <w:rsid w:val="273362AB"/>
    <w:rsid w:val="274C65E5"/>
    <w:rsid w:val="28280E2D"/>
    <w:rsid w:val="29262EBC"/>
    <w:rsid w:val="29626771"/>
    <w:rsid w:val="2A0F5990"/>
    <w:rsid w:val="2A731FB8"/>
    <w:rsid w:val="2B4A7615"/>
    <w:rsid w:val="2C415AC2"/>
    <w:rsid w:val="2C5041A6"/>
    <w:rsid w:val="2CBB46BC"/>
    <w:rsid w:val="2CEF6088"/>
    <w:rsid w:val="2D033D77"/>
    <w:rsid w:val="2D3F104B"/>
    <w:rsid w:val="2D6D6439"/>
    <w:rsid w:val="2E924DF5"/>
    <w:rsid w:val="2FDD4FB9"/>
    <w:rsid w:val="30D54A87"/>
    <w:rsid w:val="31085A29"/>
    <w:rsid w:val="3139381F"/>
    <w:rsid w:val="318D5439"/>
    <w:rsid w:val="31AE38FC"/>
    <w:rsid w:val="34205F36"/>
    <w:rsid w:val="344B0B43"/>
    <w:rsid w:val="353633D2"/>
    <w:rsid w:val="353F6283"/>
    <w:rsid w:val="3556739F"/>
    <w:rsid w:val="356276A1"/>
    <w:rsid w:val="36090053"/>
    <w:rsid w:val="370047CD"/>
    <w:rsid w:val="374E7351"/>
    <w:rsid w:val="3762046C"/>
    <w:rsid w:val="37763A21"/>
    <w:rsid w:val="378468ED"/>
    <w:rsid w:val="379358A4"/>
    <w:rsid w:val="385D6924"/>
    <w:rsid w:val="38A7736D"/>
    <w:rsid w:val="38D160C4"/>
    <w:rsid w:val="39235C07"/>
    <w:rsid w:val="39600A9F"/>
    <w:rsid w:val="396B7F2A"/>
    <w:rsid w:val="3A8D6FA7"/>
    <w:rsid w:val="3B1C6D12"/>
    <w:rsid w:val="3BA268B9"/>
    <w:rsid w:val="3BCD649C"/>
    <w:rsid w:val="3C3D40A1"/>
    <w:rsid w:val="3DDA6458"/>
    <w:rsid w:val="3DE175C7"/>
    <w:rsid w:val="3E415F7D"/>
    <w:rsid w:val="3EE5603F"/>
    <w:rsid w:val="3F3C2BD4"/>
    <w:rsid w:val="3F475114"/>
    <w:rsid w:val="3FD55371"/>
    <w:rsid w:val="41495EAA"/>
    <w:rsid w:val="417A61C0"/>
    <w:rsid w:val="41A300F0"/>
    <w:rsid w:val="41F452BF"/>
    <w:rsid w:val="42852A05"/>
    <w:rsid w:val="429D22A0"/>
    <w:rsid w:val="42EF39BD"/>
    <w:rsid w:val="43242315"/>
    <w:rsid w:val="43D774BB"/>
    <w:rsid w:val="44FC38CC"/>
    <w:rsid w:val="45AF06FF"/>
    <w:rsid w:val="467529CB"/>
    <w:rsid w:val="46B55F86"/>
    <w:rsid w:val="470D4FEB"/>
    <w:rsid w:val="47FA6660"/>
    <w:rsid w:val="4813631C"/>
    <w:rsid w:val="486C476F"/>
    <w:rsid w:val="491B4B84"/>
    <w:rsid w:val="49C34480"/>
    <w:rsid w:val="4A0A6DCC"/>
    <w:rsid w:val="4A7808FE"/>
    <w:rsid w:val="4A835F2F"/>
    <w:rsid w:val="4C8E5CA5"/>
    <w:rsid w:val="4CF70B3D"/>
    <w:rsid w:val="4D0228A6"/>
    <w:rsid w:val="4D290EA9"/>
    <w:rsid w:val="4D453588"/>
    <w:rsid w:val="4D4A7BD2"/>
    <w:rsid w:val="4DD91F2E"/>
    <w:rsid w:val="4E330163"/>
    <w:rsid w:val="4ED23682"/>
    <w:rsid w:val="4F3952AA"/>
    <w:rsid w:val="4F7037B8"/>
    <w:rsid w:val="4F840FA9"/>
    <w:rsid w:val="4FFF175E"/>
    <w:rsid w:val="50F330C7"/>
    <w:rsid w:val="515F0FA7"/>
    <w:rsid w:val="51D218E4"/>
    <w:rsid w:val="52571024"/>
    <w:rsid w:val="527B6B17"/>
    <w:rsid w:val="52921B66"/>
    <w:rsid w:val="52957EDD"/>
    <w:rsid w:val="52A3082A"/>
    <w:rsid w:val="52A6676A"/>
    <w:rsid w:val="536F6199"/>
    <w:rsid w:val="53CE3327"/>
    <w:rsid w:val="54F14C47"/>
    <w:rsid w:val="55226531"/>
    <w:rsid w:val="55493A3B"/>
    <w:rsid w:val="555643CA"/>
    <w:rsid w:val="557C08CC"/>
    <w:rsid w:val="5582312A"/>
    <w:rsid w:val="560E2EF7"/>
    <w:rsid w:val="572A2EFE"/>
    <w:rsid w:val="58643A04"/>
    <w:rsid w:val="58A03382"/>
    <w:rsid w:val="596C7D39"/>
    <w:rsid w:val="597C6F4C"/>
    <w:rsid w:val="59943520"/>
    <w:rsid w:val="59B86472"/>
    <w:rsid w:val="5A4C5F93"/>
    <w:rsid w:val="5A6B6819"/>
    <w:rsid w:val="5B4B64F9"/>
    <w:rsid w:val="5C4F1F35"/>
    <w:rsid w:val="5C7466D3"/>
    <w:rsid w:val="5C882FDD"/>
    <w:rsid w:val="5D2135FC"/>
    <w:rsid w:val="5D8D4EE1"/>
    <w:rsid w:val="5F523C27"/>
    <w:rsid w:val="5FA643C7"/>
    <w:rsid w:val="5FC324AB"/>
    <w:rsid w:val="603840D2"/>
    <w:rsid w:val="60AE01EB"/>
    <w:rsid w:val="625000D2"/>
    <w:rsid w:val="62B32B7E"/>
    <w:rsid w:val="62BA170E"/>
    <w:rsid w:val="62BB7655"/>
    <w:rsid w:val="63D712BB"/>
    <w:rsid w:val="64064729"/>
    <w:rsid w:val="64203BC4"/>
    <w:rsid w:val="64BC5848"/>
    <w:rsid w:val="65275574"/>
    <w:rsid w:val="658F67AE"/>
    <w:rsid w:val="66254CAC"/>
    <w:rsid w:val="665D4F4B"/>
    <w:rsid w:val="66694E88"/>
    <w:rsid w:val="668D5D3E"/>
    <w:rsid w:val="66DF026B"/>
    <w:rsid w:val="67BE5D85"/>
    <w:rsid w:val="689C2BAE"/>
    <w:rsid w:val="68D81312"/>
    <w:rsid w:val="68E71F0F"/>
    <w:rsid w:val="68E96EA5"/>
    <w:rsid w:val="69991AC5"/>
    <w:rsid w:val="69A3535F"/>
    <w:rsid w:val="69BB1341"/>
    <w:rsid w:val="6A4B3FC6"/>
    <w:rsid w:val="6BB71796"/>
    <w:rsid w:val="6BC321FD"/>
    <w:rsid w:val="6C0115DF"/>
    <w:rsid w:val="6C1113BD"/>
    <w:rsid w:val="6C2C6106"/>
    <w:rsid w:val="6CC107EC"/>
    <w:rsid w:val="6D3945D4"/>
    <w:rsid w:val="6DAC57C6"/>
    <w:rsid w:val="6F00739E"/>
    <w:rsid w:val="6F6B2294"/>
    <w:rsid w:val="70061F86"/>
    <w:rsid w:val="70BD4CCF"/>
    <w:rsid w:val="70F60AC8"/>
    <w:rsid w:val="710641A9"/>
    <w:rsid w:val="71721135"/>
    <w:rsid w:val="717D3218"/>
    <w:rsid w:val="72FA41FC"/>
    <w:rsid w:val="739700AE"/>
    <w:rsid w:val="758A7EE3"/>
    <w:rsid w:val="767E4362"/>
    <w:rsid w:val="76F61C9E"/>
    <w:rsid w:val="77712D6A"/>
    <w:rsid w:val="77D82FAB"/>
    <w:rsid w:val="77E70D62"/>
    <w:rsid w:val="77FA6EA6"/>
    <w:rsid w:val="78874A4B"/>
    <w:rsid w:val="79865D5E"/>
    <w:rsid w:val="7A687BCC"/>
    <w:rsid w:val="7AFE3B39"/>
    <w:rsid w:val="7B00429B"/>
    <w:rsid w:val="7C4F1124"/>
    <w:rsid w:val="7D2011B4"/>
    <w:rsid w:val="7D325252"/>
    <w:rsid w:val="7DAC480D"/>
    <w:rsid w:val="7DF62FB7"/>
    <w:rsid w:val="7E140867"/>
    <w:rsid w:val="7E536770"/>
    <w:rsid w:val="7ED323B5"/>
    <w:rsid w:val="7F243928"/>
    <w:rsid w:val="7F8A5AFB"/>
    <w:rsid w:val="7FB57F93"/>
    <w:rsid w:val="7FB8729D"/>
    <w:rsid w:val="7FFC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4FCA5D49"/>
  <w15:chartTrackingRefBased/>
  <w15:docId w15:val="{B6C204E7-87A8-480F-8D20-0EE6EDC7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0" w:unhideWhenUsed="1" w:qFormat="1"/>
    <w:lsdException w:name="toc 5" w:uiPriority="0" w:unhideWhenUsed="1" w:qFormat="1"/>
    <w:lsdException w:name="toc 6" w:uiPriority="0" w:unhideWhenUsed="1" w:qFormat="1"/>
    <w:lsdException w:name="toc 7" w:uiPriority="0" w:unhideWhenUsed="1" w:qFormat="1"/>
    <w:lsdException w:name="toc 8" w:uiPriority="0" w:unhideWhenUsed="1" w:qFormat="1"/>
    <w:lsdException w:name="toc 9" w:uiPriority="0" w:unhideWhenUsed="1" w:qFormat="1"/>
    <w:lsdException w:name="Normal Indent" w:uiPriority="0" w:qFormat="1"/>
    <w:lsdException w:name="footnote text" w:semiHidden="1" w:unhideWhenUsed="1"/>
    <w:lsdException w:name="annotation text" w:uiPriority="0"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0"/>
    <w:lsdException w:name="Body Text" w:uiPriority="0"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unhideWhenUsed="1" w:qFormat="1"/>
    <w:lsdException w:name="Strong" w:uiPriority="22"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unhideWhenUsed="1"/>
    <w:lsdException w:name="HTML Code" w:unhideWhenUsed="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lsdException w:name="Normal Table" w:unhideWhenUsed="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1"/>
    <w:lsdException w:name="List Paragraph" w:uiPriority="34"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spacing w:line="360" w:lineRule="auto"/>
      <w:ind w:firstLineChars="200" w:firstLine="200"/>
      <w:jc w:val="both"/>
    </w:pPr>
    <w:rPr>
      <w:rFonts w:ascii="宋体"/>
      <w:sz w:val="3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before="260" w:after="260" w:line="500" w:lineRule="exact"/>
      <w:outlineLvl w:val="1"/>
    </w:pPr>
    <w:rPr>
      <w:rFonts w:ascii="Arial" w:eastAsia="黑体" w:hAnsi="Arial"/>
      <w:b/>
      <w:kern w:val="2"/>
      <w:sz w:val="28"/>
    </w:rPr>
  </w:style>
  <w:style w:type="paragraph" w:styleId="3">
    <w:name w:val="heading 3"/>
    <w:basedOn w:val="a"/>
    <w:next w:val="a"/>
    <w:link w:val="30"/>
    <w:qFormat/>
    <w:pPr>
      <w:keepNext/>
      <w:keepLines/>
      <w:spacing w:before="260" w:after="260" w:line="413" w:lineRule="auto"/>
      <w:outlineLvl w:val="2"/>
    </w:pPr>
    <w:rPr>
      <w:rFonts w:ascii="Calibri"/>
      <w:b/>
      <w:kern w:val="2"/>
      <w:sz w:val="24"/>
    </w:rPr>
  </w:style>
  <w:style w:type="paragraph" w:styleId="4">
    <w:name w:val="heading 4"/>
    <w:basedOn w:val="a"/>
    <w:next w:val="a"/>
    <w:link w:val="40"/>
    <w:qFormat/>
    <w:pPr>
      <w:keepNext/>
      <w:keepLines/>
      <w:spacing w:before="280" w:after="290" w:line="376" w:lineRule="auto"/>
      <w:outlineLvl w:val="3"/>
    </w:pPr>
    <w:rPr>
      <w:rFonts w:ascii="Cambria" w:hAnsi="Cambria"/>
      <w:b/>
      <w:bCs/>
      <w:kern w:val="2"/>
      <w:sz w:val="28"/>
      <w:szCs w:val="28"/>
    </w:rPr>
  </w:style>
  <w:style w:type="paragraph" w:styleId="5">
    <w:name w:val="heading 5"/>
    <w:basedOn w:val="a"/>
    <w:next w:val="a"/>
    <w:link w:val="50"/>
    <w:qFormat/>
    <w:pPr>
      <w:keepNext/>
      <w:keepLines/>
      <w:tabs>
        <w:tab w:val="left" w:pos="1008"/>
      </w:tabs>
      <w:spacing w:before="280" w:after="290" w:line="374" w:lineRule="auto"/>
      <w:ind w:left="1008" w:firstLineChars="0" w:hanging="1008"/>
      <w:outlineLvl w:val="4"/>
    </w:pPr>
    <w:rPr>
      <w:rFonts w:ascii="Times New Roman" w:hAnsi="Times New Roman"/>
      <w:b/>
      <w:bCs/>
      <w:sz w:val="28"/>
      <w:szCs w:val="28"/>
    </w:rPr>
  </w:style>
  <w:style w:type="paragraph" w:styleId="6">
    <w:name w:val="heading 6"/>
    <w:basedOn w:val="a"/>
    <w:next w:val="a"/>
    <w:link w:val="60"/>
    <w:qFormat/>
    <w:pPr>
      <w:keepNext/>
      <w:keepLines/>
      <w:tabs>
        <w:tab w:val="left" w:pos="1152"/>
      </w:tabs>
      <w:spacing w:before="240" w:after="64" w:line="319" w:lineRule="auto"/>
      <w:ind w:left="1152" w:firstLineChars="0" w:hanging="1152"/>
      <w:outlineLvl w:val="5"/>
    </w:pPr>
    <w:rPr>
      <w:rFonts w:ascii="Cambria" w:hAnsi="Cambria"/>
      <w:b/>
      <w:bCs/>
      <w:sz w:val="24"/>
      <w:szCs w:val="24"/>
    </w:rPr>
  </w:style>
  <w:style w:type="paragraph" w:styleId="7">
    <w:name w:val="heading 7"/>
    <w:basedOn w:val="a"/>
    <w:next w:val="a"/>
    <w:link w:val="70"/>
    <w:qFormat/>
    <w:pPr>
      <w:keepNext/>
      <w:keepLines/>
      <w:tabs>
        <w:tab w:val="left" w:pos="1296"/>
      </w:tabs>
      <w:spacing w:before="240" w:after="64" w:line="319" w:lineRule="auto"/>
      <w:ind w:left="1296" w:firstLineChars="0" w:hanging="1296"/>
      <w:outlineLvl w:val="6"/>
    </w:pPr>
    <w:rPr>
      <w:rFonts w:ascii="Times New Roman" w:hAnsi="Times New Roman"/>
      <w:b/>
      <w:bCs/>
      <w:sz w:val="24"/>
      <w:szCs w:val="24"/>
    </w:rPr>
  </w:style>
  <w:style w:type="paragraph" w:styleId="8">
    <w:name w:val="heading 8"/>
    <w:basedOn w:val="a"/>
    <w:next w:val="a"/>
    <w:link w:val="80"/>
    <w:qFormat/>
    <w:pPr>
      <w:keepNext/>
      <w:keepLines/>
      <w:tabs>
        <w:tab w:val="left" w:pos="1440"/>
      </w:tabs>
      <w:spacing w:before="240" w:after="64" w:line="319" w:lineRule="auto"/>
      <w:ind w:left="1440" w:firstLineChars="0" w:hanging="1440"/>
      <w:outlineLvl w:val="7"/>
    </w:pPr>
    <w:rPr>
      <w:rFonts w:ascii="Cambria" w:hAnsi="Cambria"/>
      <w:sz w:val="24"/>
      <w:szCs w:val="24"/>
    </w:rPr>
  </w:style>
  <w:style w:type="paragraph" w:styleId="9">
    <w:name w:val="heading 9"/>
    <w:basedOn w:val="a"/>
    <w:next w:val="a"/>
    <w:link w:val="90"/>
    <w:qFormat/>
    <w:pPr>
      <w:keepNext/>
      <w:keepLines/>
      <w:tabs>
        <w:tab w:val="left" w:pos="1584"/>
      </w:tabs>
      <w:spacing w:before="240" w:after="64" w:line="319" w:lineRule="auto"/>
      <w:ind w:left="1584" w:firstLineChars="0" w:hanging="1584"/>
      <w:outlineLvl w:val="8"/>
    </w:pPr>
    <w:rPr>
      <w:rFonts w:ascii="Cambria" w:hAnsi="Cambria"/>
      <w:sz w:val="20"/>
      <w:szCs w:val="21"/>
    </w:rPr>
  </w:style>
  <w:style w:type="character" w:default="1" w:styleId="a1">
    <w:name w:val="Default Paragraph Font"/>
  </w:style>
  <w:style w:type="table" w:default="1" w:styleId="a2">
    <w:name w:val="Normal Table"/>
    <w:uiPriority w:val="99"/>
    <w:unhideWhenUsed/>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link w:val="a4"/>
    <w:unhideWhenUsed/>
    <w:qFormat/>
    <w:pPr>
      <w:spacing w:after="120" w:line="240" w:lineRule="auto"/>
      <w:ind w:firstLineChars="0" w:firstLine="0"/>
    </w:pPr>
    <w:rPr>
      <w:rFonts w:ascii="Calibri"/>
      <w:kern w:val="2"/>
      <w:sz w:val="21"/>
      <w:szCs w:val="24"/>
    </w:rPr>
  </w:style>
  <w:style w:type="character" w:customStyle="1" w:styleId="a4">
    <w:name w:val="正文文本 字符"/>
    <w:link w:val="a0"/>
    <w:qFormat/>
    <w:rPr>
      <w:kern w:val="2"/>
      <w:sz w:val="21"/>
      <w:szCs w:val="24"/>
    </w:rPr>
  </w:style>
  <w:style w:type="character" w:customStyle="1" w:styleId="10">
    <w:name w:val="标题 1 字符"/>
    <w:link w:val="1"/>
    <w:qFormat/>
    <w:rPr>
      <w:rFonts w:ascii="宋体"/>
      <w:b/>
      <w:bCs/>
      <w:kern w:val="44"/>
      <w:sz w:val="44"/>
      <w:szCs w:val="44"/>
    </w:rPr>
  </w:style>
  <w:style w:type="character" w:customStyle="1" w:styleId="20">
    <w:name w:val="标题 2 字符"/>
    <w:link w:val="2"/>
    <w:qFormat/>
    <w:rPr>
      <w:rFonts w:ascii="Arial" w:eastAsia="黑体" w:hAnsi="Arial"/>
      <w:b/>
      <w:kern w:val="2"/>
      <w:sz w:val="28"/>
      <w:lang w:val="en-US" w:eastAsia="zh-CN" w:bidi="ar-SA"/>
    </w:rPr>
  </w:style>
  <w:style w:type="character" w:customStyle="1" w:styleId="30">
    <w:name w:val="标题 3 字符"/>
    <w:link w:val="3"/>
    <w:qFormat/>
    <w:rPr>
      <w:b/>
      <w:kern w:val="2"/>
      <w:sz w:val="24"/>
    </w:rPr>
  </w:style>
  <w:style w:type="character" w:customStyle="1" w:styleId="40">
    <w:name w:val="标题 4 字符"/>
    <w:link w:val="4"/>
    <w:qFormat/>
    <w:rPr>
      <w:rFonts w:ascii="Cambria" w:eastAsia="宋体" w:hAnsi="Cambria" w:cs="Times New Roman"/>
      <w:b/>
      <w:bCs/>
      <w:kern w:val="2"/>
      <w:sz w:val="28"/>
      <w:szCs w:val="28"/>
    </w:rPr>
  </w:style>
  <w:style w:type="character" w:customStyle="1" w:styleId="50">
    <w:name w:val="标题 5 字符"/>
    <w:link w:val="5"/>
    <w:qFormat/>
    <w:rPr>
      <w:rFonts w:ascii="Times New Roman" w:hAnsi="Times New Roman"/>
      <w:b/>
      <w:bCs/>
      <w:sz w:val="28"/>
      <w:szCs w:val="28"/>
    </w:rPr>
  </w:style>
  <w:style w:type="character" w:customStyle="1" w:styleId="60">
    <w:name w:val="标题 6 字符"/>
    <w:link w:val="6"/>
    <w:qFormat/>
    <w:rPr>
      <w:rFonts w:ascii="Cambria" w:hAnsi="Cambria"/>
      <w:b/>
      <w:bCs/>
      <w:sz w:val="24"/>
      <w:szCs w:val="24"/>
    </w:rPr>
  </w:style>
  <w:style w:type="character" w:customStyle="1" w:styleId="70">
    <w:name w:val="标题 7 字符"/>
    <w:link w:val="7"/>
    <w:qFormat/>
    <w:rPr>
      <w:rFonts w:ascii="Times New Roman" w:hAnsi="Times New Roman"/>
      <w:b/>
      <w:bCs/>
      <w:sz w:val="24"/>
      <w:szCs w:val="24"/>
    </w:rPr>
  </w:style>
  <w:style w:type="character" w:customStyle="1" w:styleId="80">
    <w:name w:val="标题 8 字符"/>
    <w:link w:val="8"/>
    <w:qFormat/>
    <w:rPr>
      <w:rFonts w:ascii="Cambria" w:hAnsi="Cambria"/>
      <w:sz w:val="24"/>
      <w:szCs w:val="24"/>
    </w:rPr>
  </w:style>
  <w:style w:type="character" w:customStyle="1" w:styleId="90">
    <w:name w:val="标题 9 字符"/>
    <w:link w:val="9"/>
    <w:qFormat/>
    <w:rPr>
      <w:rFonts w:ascii="Cambria" w:hAnsi="Cambria"/>
      <w:szCs w:val="21"/>
    </w:rPr>
  </w:style>
  <w:style w:type="paragraph" w:styleId="TOC7">
    <w:name w:val="toc 7"/>
    <w:basedOn w:val="a"/>
    <w:next w:val="a"/>
    <w:unhideWhenUsed/>
    <w:qFormat/>
    <w:pPr>
      <w:spacing w:line="240" w:lineRule="auto"/>
      <w:ind w:leftChars="1200" w:left="2520" w:firstLineChars="0" w:firstLine="0"/>
    </w:pPr>
    <w:rPr>
      <w:rFonts w:ascii="Calibri"/>
      <w:kern w:val="2"/>
      <w:sz w:val="21"/>
      <w:szCs w:val="22"/>
    </w:rPr>
  </w:style>
  <w:style w:type="paragraph" w:styleId="a5">
    <w:name w:val="Normal Indent"/>
    <w:basedOn w:val="a"/>
    <w:link w:val="11"/>
    <w:qFormat/>
    <w:pPr>
      <w:ind w:firstLine="420"/>
    </w:pPr>
    <w:rPr>
      <w:rFonts w:ascii="Calibri"/>
      <w:kern w:val="2"/>
      <w:sz w:val="21"/>
    </w:rPr>
  </w:style>
  <w:style w:type="character" w:customStyle="1" w:styleId="11">
    <w:name w:val="正文缩进 字符1"/>
    <w:link w:val="a5"/>
    <w:rPr>
      <w:rFonts w:eastAsia="宋体"/>
      <w:kern w:val="2"/>
      <w:sz w:val="21"/>
      <w:lang w:val="en-US" w:eastAsia="zh-CN" w:bidi="ar-SA"/>
    </w:rPr>
  </w:style>
  <w:style w:type="paragraph" w:styleId="a6">
    <w:name w:val="Document Map"/>
    <w:basedOn w:val="a"/>
    <w:link w:val="a7"/>
    <w:qFormat/>
    <w:pPr>
      <w:spacing w:line="240" w:lineRule="auto"/>
      <w:ind w:firstLineChars="0" w:firstLine="0"/>
    </w:pPr>
    <w:rPr>
      <w:rFonts w:hAnsi="Times New Roman"/>
      <w:kern w:val="2"/>
      <w:sz w:val="18"/>
      <w:szCs w:val="18"/>
    </w:rPr>
  </w:style>
  <w:style w:type="character" w:customStyle="1" w:styleId="a7">
    <w:name w:val="文档结构图 字符"/>
    <w:link w:val="a6"/>
    <w:qFormat/>
    <w:rPr>
      <w:rFonts w:ascii="宋体" w:hAnsi="Times New Roman"/>
      <w:kern w:val="2"/>
      <w:sz w:val="18"/>
      <w:szCs w:val="18"/>
    </w:rPr>
  </w:style>
  <w:style w:type="paragraph" w:styleId="a8">
    <w:name w:val="annotation text"/>
    <w:basedOn w:val="a"/>
    <w:link w:val="a9"/>
    <w:unhideWhenUsed/>
    <w:qFormat/>
    <w:pPr>
      <w:jc w:val="left"/>
    </w:pPr>
  </w:style>
  <w:style w:type="character" w:customStyle="1" w:styleId="a9">
    <w:name w:val="批注文字 字符"/>
    <w:link w:val="a8"/>
    <w:qFormat/>
    <w:rPr>
      <w:rFonts w:ascii="宋体"/>
      <w:sz w:val="34"/>
    </w:rPr>
  </w:style>
  <w:style w:type="paragraph" w:styleId="aa">
    <w:name w:val="Body Text Indent"/>
    <w:basedOn w:val="a"/>
    <w:pPr>
      <w:ind w:firstLine="630"/>
    </w:pPr>
    <w:rPr>
      <w:sz w:val="32"/>
    </w:rPr>
  </w:style>
  <w:style w:type="paragraph" w:styleId="TOC5">
    <w:name w:val="toc 5"/>
    <w:basedOn w:val="a"/>
    <w:next w:val="a"/>
    <w:unhideWhenUsed/>
    <w:qFormat/>
    <w:pPr>
      <w:spacing w:line="240" w:lineRule="auto"/>
      <w:ind w:leftChars="800" w:left="1680" w:firstLineChars="0" w:firstLine="0"/>
    </w:pPr>
    <w:rPr>
      <w:rFonts w:ascii="Calibri"/>
      <w:kern w:val="2"/>
      <w:sz w:val="21"/>
      <w:szCs w:val="22"/>
    </w:rPr>
  </w:style>
  <w:style w:type="paragraph" w:styleId="TOC3">
    <w:name w:val="toc 3"/>
    <w:basedOn w:val="a"/>
    <w:next w:val="a"/>
    <w:uiPriority w:val="39"/>
    <w:qFormat/>
    <w:pPr>
      <w:ind w:left="420"/>
      <w:jc w:val="left"/>
    </w:pPr>
    <w:rPr>
      <w:rFonts w:ascii="Calibri"/>
      <w:i/>
      <w:iCs/>
      <w:sz w:val="20"/>
    </w:rPr>
  </w:style>
  <w:style w:type="paragraph" w:styleId="ab">
    <w:name w:val="Plain Text"/>
    <w:basedOn w:val="a"/>
    <w:link w:val="12"/>
    <w:qFormat/>
    <w:rPr>
      <w:rFonts w:hAnsi="Courier New"/>
      <w:kern w:val="2"/>
      <w:sz w:val="21"/>
    </w:rPr>
  </w:style>
  <w:style w:type="character" w:customStyle="1" w:styleId="12">
    <w:name w:val="纯文本 字符1"/>
    <w:link w:val="ab"/>
    <w:qFormat/>
    <w:rPr>
      <w:rFonts w:ascii="宋体" w:eastAsia="宋体" w:hAnsi="Courier New"/>
      <w:kern w:val="2"/>
      <w:sz w:val="21"/>
      <w:lang w:val="en-US" w:eastAsia="zh-CN" w:bidi="ar-SA"/>
    </w:rPr>
  </w:style>
  <w:style w:type="paragraph" w:styleId="TOC8">
    <w:name w:val="toc 8"/>
    <w:basedOn w:val="a"/>
    <w:next w:val="a"/>
    <w:unhideWhenUsed/>
    <w:qFormat/>
    <w:pPr>
      <w:spacing w:line="240" w:lineRule="auto"/>
      <w:ind w:leftChars="1400" w:left="2940" w:firstLineChars="0" w:firstLine="0"/>
    </w:pPr>
    <w:rPr>
      <w:rFonts w:ascii="Calibri"/>
      <w:kern w:val="2"/>
      <w:sz w:val="21"/>
      <w:szCs w:val="22"/>
    </w:rPr>
  </w:style>
  <w:style w:type="paragraph" w:styleId="21">
    <w:name w:val="Body Text Indent 2"/>
    <w:basedOn w:val="a"/>
    <w:link w:val="22"/>
    <w:qFormat/>
    <w:pPr>
      <w:ind w:firstLine="630"/>
    </w:pPr>
    <w:rPr>
      <w:rFonts w:ascii="Calibri"/>
      <w:kern w:val="2"/>
      <w:sz w:val="32"/>
    </w:rPr>
  </w:style>
  <w:style w:type="character" w:customStyle="1" w:styleId="22">
    <w:name w:val="正文文本缩进 2 字符"/>
    <w:link w:val="21"/>
    <w:rPr>
      <w:kern w:val="2"/>
      <w:sz w:val="32"/>
    </w:rPr>
  </w:style>
  <w:style w:type="paragraph" w:styleId="ac">
    <w:name w:val="Balloon Text"/>
    <w:basedOn w:val="a"/>
    <w:link w:val="ad"/>
    <w:unhideWhenUsed/>
    <w:qFormat/>
    <w:pPr>
      <w:spacing w:line="240" w:lineRule="auto"/>
    </w:pPr>
    <w:rPr>
      <w:sz w:val="18"/>
      <w:szCs w:val="18"/>
    </w:rPr>
  </w:style>
  <w:style w:type="character" w:customStyle="1" w:styleId="ad">
    <w:name w:val="批注框文本 字符"/>
    <w:link w:val="ac"/>
    <w:qFormat/>
    <w:rPr>
      <w:rFonts w:ascii="宋体"/>
      <w:sz w:val="18"/>
      <w:szCs w:val="18"/>
    </w:rPr>
  </w:style>
  <w:style w:type="paragraph" w:styleId="ae">
    <w:name w:val="footer"/>
    <w:basedOn w:val="a"/>
    <w:link w:val="af"/>
    <w:uiPriority w:val="99"/>
    <w:qFormat/>
    <w:pPr>
      <w:tabs>
        <w:tab w:val="center" w:pos="4153"/>
        <w:tab w:val="right" w:pos="8306"/>
      </w:tabs>
      <w:snapToGrid w:val="0"/>
      <w:jc w:val="left"/>
    </w:pPr>
    <w:rPr>
      <w:rFonts w:ascii="Calibri"/>
      <w:kern w:val="2"/>
      <w:sz w:val="18"/>
      <w:szCs w:val="18"/>
    </w:rPr>
  </w:style>
  <w:style w:type="character" w:customStyle="1" w:styleId="af">
    <w:name w:val="页脚 字符"/>
    <w:link w:val="ae"/>
    <w:uiPriority w:val="99"/>
    <w:qFormat/>
    <w:rPr>
      <w:kern w:val="2"/>
      <w:sz w:val="18"/>
      <w:szCs w:val="18"/>
    </w:rPr>
  </w:style>
  <w:style w:type="paragraph" w:styleId="af0">
    <w:name w:val="header"/>
    <w:basedOn w:val="a"/>
    <w:link w:val="af1"/>
    <w:qFormat/>
    <w:pPr>
      <w:pBdr>
        <w:bottom w:val="single" w:sz="6" w:space="1" w:color="auto"/>
      </w:pBdr>
      <w:tabs>
        <w:tab w:val="center" w:pos="4153"/>
        <w:tab w:val="right" w:pos="8306"/>
      </w:tabs>
      <w:snapToGrid w:val="0"/>
      <w:jc w:val="center"/>
    </w:pPr>
    <w:rPr>
      <w:rFonts w:ascii="Calibri"/>
      <w:kern w:val="2"/>
      <w:sz w:val="18"/>
    </w:rPr>
  </w:style>
  <w:style w:type="character" w:customStyle="1" w:styleId="af1">
    <w:name w:val="页眉 字符"/>
    <w:link w:val="af0"/>
    <w:rPr>
      <w:rFonts w:eastAsia="宋体"/>
      <w:kern w:val="2"/>
      <w:sz w:val="18"/>
      <w:lang w:val="en-US" w:eastAsia="zh-CN" w:bidi="ar-SA"/>
    </w:rPr>
  </w:style>
  <w:style w:type="paragraph" w:styleId="TOC1">
    <w:name w:val="toc 1"/>
    <w:basedOn w:val="a"/>
    <w:next w:val="a"/>
    <w:uiPriority w:val="39"/>
    <w:unhideWhenUsed/>
    <w:qFormat/>
    <w:pPr>
      <w:tabs>
        <w:tab w:val="right" w:leader="dot" w:pos="8296"/>
      </w:tabs>
      <w:spacing w:before="120" w:after="120"/>
      <w:jc w:val="center"/>
    </w:pPr>
    <w:rPr>
      <w:b/>
      <w:bCs/>
      <w:caps/>
      <w:sz w:val="20"/>
    </w:rPr>
  </w:style>
  <w:style w:type="paragraph" w:styleId="TOC4">
    <w:name w:val="toc 4"/>
    <w:basedOn w:val="a"/>
    <w:next w:val="a"/>
    <w:unhideWhenUsed/>
    <w:qFormat/>
    <w:pPr>
      <w:spacing w:line="240" w:lineRule="auto"/>
      <w:ind w:leftChars="600" w:left="1260" w:firstLineChars="0" w:firstLine="0"/>
    </w:pPr>
    <w:rPr>
      <w:rFonts w:ascii="Calibri"/>
      <w:kern w:val="2"/>
      <w:sz w:val="21"/>
      <w:szCs w:val="22"/>
    </w:rPr>
  </w:style>
  <w:style w:type="paragraph" w:styleId="af2">
    <w:name w:val="Subtitle"/>
    <w:basedOn w:val="a"/>
    <w:next w:val="a"/>
    <w:link w:val="af3"/>
    <w:uiPriority w:val="11"/>
    <w:qFormat/>
    <w:pPr>
      <w:spacing w:before="240" w:after="60" w:line="312" w:lineRule="auto"/>
      <w:jc w:val="center"/>
      <w:outlineLvl w:val="1"/>
    </w:pPr>
    <w:rPr>
      <w:rFonts w:ascii="Cambria" w:hAnsi="Cambria"/>
      <w:b/>
      <w:bCs/>
      <w:kern w:val="28"/>
      <w:sz w:val="32"/>
      <w:szCs w:val="32"/>
    </w:rPr>
  </w:style>
  <w:style w:type="character" w:customStyle="1" w:styleId="af3">
    <w:name w:val="副标题 字符"/>
    <w:link w:val="af2"/>
    <w:uiPriority w:val="11"/>
    <w:rPr>
      <w:rFonts w:ascii="Cambria" w:hAnsi="Cambria" w:cs="Times New Roman"/>
      <w:b/>
      <w:bCs/>
      <w:kern w:val="28"/>
      <w:sz w:val="32"/>
      <w:szCs w:val="32"/>
    </w:rPr>
  </w:style>
  <w:style w:type="paragraph" w:styleId="TOC6">
    <w:name w:val="toc 6"/>
    <w:basedOn w:val="a"/>
    <w:next w:val="a"/>
    <w:unhideWhenUsed/>
    <w:qFormat/>
    <w:pPr>
      <w:spacing w:line="240" w:lineRule="auto"/>
      <w:ind w:leftChars="1000" w:left="2100" w:firstLineChars="0" w:firstLine="0"/>
    </w:pPr>
    <w:rPr>
      <w:rFonts w:ascii="Calibri"/>
      <w:kern w:val="2"/>
      <w:sz w:val="21"/>
      <w:szCs w:val="22"/>
    </w:rPr>
  </w:style>
  <w:style w:type="paragraph" w:styleId="TOC2">
    <w:name w:val="toc 2"/>
    <w:basedOn w:val="a"/>
    <w:next w:val="a"/>
    <w:uiPriority w:val="39"/>
    <w:qFormat/>
    <w:pPr>
      <w:ind w:leftChars="200" w:left="420"/>
    </w:pPr>
  </w:style>
  <w:style w:type="paragraph" w:styleId="TOC9">
    <w:name w:val="toc 9"/>
    <w:basedOn w:val="a"/>
    <w:next w:val="a"/>
    <w:unhideWhenUsed/>
    <w:qFormat/>
    <w:pPr>
      <w:spacing w:line="240" w:lineRule="auto"/>
      <w:ind w:leftChars="1600" w:left="3360" w:firstLineChars="0" w:firstLine="0"/>
    </w:pPr>
    <w:rPr>
      <w:rFonts w:ascii="Calibri"/>
      <w:kern w:val="2"/>
      <w:sz w:val="21"/>
      <w:szCs w:val="22"/>
    </w:rPr>
  </w:style>
  <w:style w:type="paragraph" w:styleId="af4">
    <w:name w:val="Normal (Web)"/>
    <w:basedOn w:val="a"/>
    <w:qFormat/>
    <w:pPr>
      <w:widowControl/>
      <w:spacing w:before="100" w:beforeAutospacing="1" w:after="100" w:afterAutospacing="1"/>
      <w:jc w:val="left"/>
    </w:pPr>
    <w:rPr>
      <w:rFonts w:hAnsi="宋体"/>
      <w:sz w:val="18"/>
    </w:rPr>
  </w:style>
  <w:style w:type="paragraph" w:styleId="af5">
    <w:name w:val="Title"/>
    <w:basedOn w:val="a"/>
    <w:next w:val="a"/>
    <w:link w:val="af6"/>
    <w:uiPriority w:val="99"/>
    <w:qFormat/>
    <w:pPr>
      <w:spacing w:before="240" w:after="60"/>
      <w:jc w:val="center"/>
      <w:outlineLvl w:val="0"/>
    </w:pPr>
    <w:rPr>
      <w:rFonts w:ascii="Cambria" w:hAnsi="Cambria"/>
      <w:b/>
      <w:bCs/>
      <w:kern w:val="2"/>
      <w:sz w:val="32"/>
      <w:szCs w:val="32"/>
    </w:rPr>
  </w:style>
  <w:style w:type="character" w:customStyle="1" w:styleId="af6">
    <w:name w:val="标题 字符"/>
    <w:link w:val="af5"/>
    <w:uiPriority w:val="99"/>
    <w:rPr>
      <w:rFonts w:ascii="Cambria" w:hAnsi="Cambria" w:cs="Times New Roman"/>
      <w:b/>
      <w:bCs/>
      <w:kern w:val="2"/>
      <w:sz w:val="32"/>
      <w:szCs w:val="32"/>
    </w:rPr>
  </w:style>
  <w:style w:type="paragraph" w:styleId="af7">
    <w:name w:val="annotation subject"/>
    <w:basedOn w:val="a8"/>
    <w:next w:val="a8"/>
    <w:link w:val="af8"/>
    <w:unhideWhenUsed/>
    <w:qFormat/>
    <w:rPr>
      <w:b/>
      <w:bCs/>
    </w:rPr>
  </w:style>
  <w:style w:type="character" w:customStyle="1" w:styleId="af8">
    <w:name w:val="批注主题 字符"/>
    <w:link w:val="af7"/>
    <w:qFormat/>
    <w:rPr>
      <w:rFonts w:ascii="宋体"/>
      <w:b/>
      <w:bCs/>
      <w:sz w:val="34"/>
    </w:rPr>
  </w:style>
  <w:style w:type="paragraph" w:styleId="af9">
    <w:name w:val="Body Text First Indent"/>
    <w:basedOn w:val="a0"/>
    <w:uiPriority w:val="99"/>
    <w:unhideWhenUsed/>
    <w:pPr>
      <w:ind w:firstLineChars="100" w:firstLine="420"/>
    </w:pPr>
  </w:style>
  <w:style w:type="table" w:styleId="afa">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uiPriority w:val="22"/>
    <w:qFormat/>
    <w:rPr>
      <w:b/>
      <w:i w:val="0"/>
    </w:rPr>
  </w:style>
  <w:style w:type="character" w:styleId="afc">
    <w:name w:val="page number"/>
    <w:qFormat/>
  </w:style>
  <w:style w:type="character" w:styleId="afd">
    <w:name w:val="FollowedHyperlink"/>
    <w:unhideWhenUsed/>
    <w:qFormat/>
    <w:rPr>
      <w:color w:val="333333"/>
      <w:u w:val="none"/>
    </w:rPr>
  </w:style>
  <w:style w:type="character" w:styleId="afe">
    <w:name w:val="Emphasis"/>
    <w:uiPriority w:val="20"/>
    <w:qFormat/>
    <w:rPr>
      <w:b w:val="0"/>
      <w:i w:val="0"/>
    </w:rPr>
  </w:style>
  <w:style w:type="character" w:styleId="HTML">
    <w:name w:val="HTML Definition"/>
    <w:uiPriority w:val="99"/>
    <w:unhideWhenUsed/>
    <w:rPr>
      <w:b w:val="0"/>
      <w:i w:val="0"/>
    </w:rPr>
  </w:style>
  <w:style w:type="character" w:styleId="HTML0">
    <w:name w:val="HTML Variable"/>
    <w:uiPriority w:val="99"/>
    <w:unhideWhenUsed/>
    <w:rPr>
      <w:b w:val="0"/>
      <w:i w:val="0"/>
    </w:rPr>
  </w:style>
  <w:style w:type="character" w:styleId="aff">
    <w:name w:val="Hyperlink"/>
    <w:uiPriority w:val="99"/>
    <w:qFormat/>
    <w:rPr>
      <w:color w:val="555555"/>
      <w:u w:val="none"/>
    </w:rPr>
  </w:style>
  <w:style w:type="character" w:styleId="HTML1">
    <w:name w:val="HTML Code"/>
    <w:uiPriority w:val="99"/>
    <w:unhideWhenUsed/>
    <w:rPr>
      <w:rFonts w:ascii="Courier New" w:hAnsi="Courier New"/>
      <w:b w:val="0"/>
      <w:i w:val="0"/>
      <w:sz w:val="20"/>
    </w:rPr>
  </w:style>
  <w:style w:type="character" w:styleId="aff0">
    <w:name w:val="annotation reference"/>
    <w:unhideWhenUsed/>
    <w:qFormat/>
    <w:rPr>
      <w:sz w:val="21"/>
      <w:szCs w:val="21"/>
    </w:rPr>
  </w:style>
  <w:style w:type="character" w:styleId="HTML2">
    <w:name w:val="HTML Cite"/>
    <w:uiPriority w:val="99"/>
    <w:unhideWhenUsed/>
    <w:rPr>
      <w:b w:val="0"/>
      <w:i w:val="0"/>
    </w:rPr>
  </w:style>
  <w:style w:type="character" w:customStyle="1" w:styleId="aff1">
    <w:name w:val="正文缩进 字符"/>
    <w:rPr>
      <w:kern w:val="2"/>
      <w:sz w:val="21"/>
      <w:szCs w:val="24"/>
    </w:rPr>
  </w:style>
  <w:style w:type="character" w:customStyle="1" w:styleId="Char">
    <w:name w:val="正文缩进 Char"/>
    <w:qFormat/>
    <w:rPr>
      <w:rFonts w:eastAsia="宋体"/>
      <w:szCs w:val="24"/>
    </w:rPr>
  </w:style>
  <w:style w:type="character" w:customStyle="1" w:styleId="aff2">
    <w:name w:val="列表段落 字符"/>
    <w:link w:val="aff3"/>
    <w:rPr>
      <w:rFonts w:ascii="Calibri" w:hAnsi="Calibri"/>
      <w:sz w:val="34"/>
      <w:szCs w:val="22"/>
    </w:rPr>
  </w:style>
  <w:style w:type="paragraph" w:styleId="aff3">
    <w:name w:val="List Paragraph"/>
    <w:basedOn w:val="a"/>
    <w:link w:val="aff2"/>
    <w:uiPriority w:val="34"/>
    <w:qFormat/>
    <w:pPr>
      <w:ind w:firstLine="420"/>
    </w:pPr>
    <w:rPr>
      <w:rFonts w:ascii="Calibri"/>
      <w:szCs w:val="22"/>
    </w:rPr>
  </w:style>
  <w:style w:type="character" w:customStyle="1" w:styleId="modifier">
    <w:name w:val="modifier"/>
    <w:rPr>
      <w:color w:val="FF0000"/>
    </w:rPr>
  </w:style>
  <w:style w:type="character" w:customStyle="1" w:styleId="Char1">
    <w:name w:val="正文缩进 Char1"/>
    <w:rPr>
      <w:rFonts w:eastAsia="宋体"/>
      <w:kern w:val="2"/>
      <w:sz w:val="21"/>
      <w:lang w:val="en-US" w:eastAsia="zh-CN" w:bidi="ar-SA"/>
    </w:rPr>
  </w:style>
  <w:style w:type="character" w:customStyle="1" w:styleId="Char10">
    <w:name w:val="纯文本 Char1"/>
    <w:qFormat/>
    <w:rPr>
      <w:rFonts w:ascii="宋体" w:eastAsia="宋体" w:hAnsi="Courier New" w:cs="宋体"/>
      <w:kern w:val="2"/>
      <w:sz w:val="21"/>
      <w:szCs w:val="21"/>
      <w:lang w:val="en-US" w:eastAsia="zh-CN"/>
    </w:rPr>
  </w:style>
  <w:style w:type="character" w:customStyle="1" w:styleId="Char11">
    <w:name w:val="标题 Char1"/>
    <w:uiPriority w:val="10"/>
    <w:rPr>
      <w:rFonts w:ascii="Cambria" w:eastAsia="宋体" w:hAnsi="Cambria" w:cs="Times New Roman"/>
      <w:b/>
      <w:bCs/>
      <w:kern w:val="0"/>
      <w:sz w:val="32"/>
      <w:szCs w:val="32"/>
    </w:rPr>
  </w:style>
  <w:style w:type="character" w:customStyle="1" w:styleId="style81">
    <w:name w:val="style81"/>
    <w:qFormat/>
    <w:rPr>
      <w:rFonts w:ascii="Times New Roman" w:hAnsi="Times New Roman" w:cs="Times New Roman"/>
      <w:color w:val="auto"/>
      <w:sz w:val="18"/>
      <w:szCs w:val="18"/>
    </w:rPr>
  </w:style>
  <w:style w:type="character" w:customStyle="1" w:styleId="Char0">
    <w:name w:val="日期 Char"/>
    <w:link w:val="13"/>
    <w:qFormat/>
    <w:rPr>
      <w:rFonts w:ascii="Times New Roman" w:hAnsi="Times New Roman"/>
      <w:szCs w:val="21"/>
    </w:rPr>
  </w:style>
  <w:style w:type="paragraph" w:customStyle="1" w:styleId="13">
    <w:name w:val="日期1"/>
    <w:basedOn w:val="a"/>
    <w:next w:val="a"/>
    <w:link w:val="Char0"/>
    <w:qFormat/>
    <w:pPr>
      <w:spacing w:line="240" w:lineRule="auto"/>
      <w:ind w:leftChars="2500" w:left="100" w:firstLineChars="0" w:firstLine="0"/>
    </w:pPr>
    <w:rPr>
      <w:rFonts w:ascii="Times New Roman" w:hAnsi="Times New Roman"/>
      <w:sz w:val="20"/>
      <w:szCs w:val="21"/>
    </w:rPr>
  </w:style>
  <w:style w:type="character" w:customStyle="1" w:styleId="2Char1">
    <w:name w:val="标题 2 Char1"/>
    <w:qFormat/>
    <w:rPr>
      <w:rFonts w:ascii="Arial" w:eastAsia="黑体" w:hAnsi="Arial" w:cs="Times New Roman"/>
      <w:b/>
      <w:bCs/>
      <w:kern w:val="2"/>
      <w:sz w:val="32"/>
      <w:szCs w:val="32"/>
    </w:rPr>
  </w:style>
  <w:style w:type="character" w:customStyle="1" w:styleId="Char2">
    <w:name w:val="页眉 Char"/>
    <w:qFormat/>
    <w:rPr>
      <w:sz w:val="18"/>
      <w:szCs w:val="18"/>
    </w:rPr>
  </w:style>
  <w:style w:type="character" w:customStyle="1" w:styleId="BodyChar">
    <w:name w:val="Body Char"/>
    <w:link w:val="Body"/>
    <w:rPr>
      <w:sz w:val="28"/>
      <w:szCs w:val="28"/>
    </w:rPr>
  </w:style>
  <w:style w:type="paragraph" w:customStyle="1" w:styleId="Body">
    <w:name w:val="Body"/>
    <w:basedOn w:val="a"/>
    <w:link w:val="BodyChar"/>
    <w:pPr>
      <w:widowControl/>
      <w:tabs>
        <w:tab w:val="left" w:pos="9356"/>
      </w:tabs>
      <w:spacing w:before="80" w:after="80" w:line="288" w:lineRule="auto"/>
      <w:ind w:firstLine="560"/>
    </w:pPr>
    <w:rPr>
      <w:rFonts w:ascii="Calibri"/>
      <w:sz w:val="28"/>
      <w:szCs w:val="28"/>
    </w:rPr>
  </w:style>
  <w:style w:type="character" w:customStyle="1" w:styleId="2CharChar">
    <w:name w:val="标题 2 Char Char"/>
    <w:qFormat/>
    <w:rPr>
      <w:rFonts w:ascii="Cambria" w:hAnsi="Cambria" w:cs="Cambria"/>
      <w:b/>
      <w:bCs/>
      <w:kern w:val="2"/>
      <w:sz w:val="32"/>
      <w:szCs w:val="32"/>
    </w:rPr>
  </w:style>
  <w:style w:type="character" w:customStyle="1" w:styleId="3Char">
    <w:name w:val="正文文本缩进 3 Char"/>
    <w:link w:val="31"/>
    <w:qFormat/>
    <w:rPr>
      <w:rFonts w:ascii="Times New Roman" w:hAnsi="Times New Roman"/>
      <w:sz w:val="16"/>
      <w:szCs w:val="16"/>
    </w:rPr>
  </w:style>
  <w:style w:type="paragraph" w:customStyle="1" w:styleId="31">
    <w:name w:val="正文文本缩进 31"/>
    <w:basedOn w:val="a"/>
    <w:link w:val="3Char"/>
    <w:qFormat/>
    <w:pPr>
      <w:spacing w:after="120" w:line="240" w:lineRule="auto"/>
      <w:ind w:leftChars="200" w:left="420" w:firstLineChars="0" w:firstLine="0"/>
    </w:pPr>
    <w:rPr>
      <w:rFonts w:ascii="Times New Roman" w:hAnsi="Times New Roman"/>
      <w:sz w:val="16"/>
      <w:szCs w:val="16"/>
    </w:rPr>
  </w:style>
  <w:style w:type="character" w:customStyle="1" w:styleId="aff4">
    <w:name w:val="（符号）邀请函中一、"/>
    <w:qFormat/>
    <w:rPr>
      <w:rFonts w:ascii="黑体" w:eastAsia="黑体" w:hAnsi="黑体" w:cs="黑体"/>
      <w:b/>
      <w:bCs/>
      <w:sz w:val="24"/>
      <w:szCs w:val="24"/>
    </w:rPr>
  </w:style>
  <w:style w:type="character" w:customStyle="1" w:styleId="CharChar4">
    <w:name w:val="Char Char4"/>
    <w:qFormat/>
    <w:rPr>
      <w:rFonts w:ascii="Arial" w:eastAsia="黑体" w:hAnsi="Arial" w:cs="Arial"/>
      <w:b/>
      <w:bCs/>
      <w:kern w:val="2"/>
      <w:sz w:val="32"/>
      <w:szCs w:val="32"/>
      <w:lang w:val="en-US" w:eastAsia="zh-CN"/>
    </w:rPr>
  </w:style>
  <w:style w:type="character" w:customStyle="1" w:styleId="ca-21">
    <w:name w:val="ca-21"/>
    <w:qFormat/>
    <w:rPr>
      <w:rFonts w:ascii="仿宋_GB2312" w:eastAsia="仿宋_GB2312" w:hAnsi="Times New Roman" w:cs="仿宋_GB2312"/>
      <w:color w:val="000000"/>
      <w:sz w:val="24"/>
      <w:szCs w:val="24"/>
    </w:rPr>
  </w:style>
  <w:style w:type="character" w:customStyle="1" w:styleId="14">
    <w:name w:val="页码1"/>
    <w:qFormat/>
    <w:rPr>
      <w:rFonts w:ascii="Times New Roman" w:hAnsi="Times New Roman" w:cs="Times New Roman"/>
    </w:rPr>
  </w:style>
  <w:style w:type="character" w:customStyle="1" w:styleId="label">
    <w:name w:val="label"/>
    <w:rPr>
      <w:color w:val="555555"/>
    </w:rPr>
  </w:style>
  <w:style w:type="character" w:customStyle="1" w:styleId="aff5">
    <w:name w:val="纯文本 字符"/>
    <w:rPr>
      <w:rFonts w:ascii="宋体" w:hAnsi="Courier New"/>
      <w:kern w:val="2"/>
      <w:sz w:val="21"/>
    </w:rPr>
  </w:style>
  <w:style w:type="character" w:customStyle="1" w:styleId="DocumentMapCharChar">
    <w:name w:val="Document Map Char Char"/>
    <w:qFormat/>
    <w:rPr>
      <w:rFonts w:ascii="宋体" w:eastAsia="宋体" w:cs="宋体"/>
      <w:kern w:val="2"/>
      <w:sz w:val="18"/>
      <w:szCs w:val="18"/>
    </w:rPr>
  </w:style>
  <w:style w:type="character" w:customStyle="1" w:styleId="CharChar">
    <w:name w:val="正文首行缩进两字符 Char Char"/>
    <w:qFormat/>
    <w:rPr>
      <w:rFonts w:ascii="Times New Roman" w:eastAsia="宋体" w:hAnsi="Times New Roman" w:cs="Times New Roman"/>
      <w:kern w:val="2"/>
      <w:sz w:val="24"/>
      <w:szCs w:val="24"/>
      <w:lang w:val="en-US" w:eastAsia="zh-CN"/>
    </w:rPr>
  </w:style>
  <w:style w:type="character" w:customStyle="1" w:styleId="PlainTextCharChar">
    <w:name w:val="Plain Text Char Char"/>
    <w:qFormat/>
    <w:rPr>
      <w:rFonts w:ascii="宋体" w:eastAsia="宋体" w:hAnsi="Courier New" w:cs="宋体"/>
      <w:kern w:val="2"/>
      <w:sz w:val="21"/>
      <w:szCs w:val="21"/>
      <w:lang w:val="en-US" w:eastAsia="zh-CN"/>
    </w:rPr>
  </w:style>
  <w:style w:type="character" w:customStyle="1" w:styleId="2CharChar0">
    <w:name w:val="正文文本缩进 2 Char Char"/>
    <w:link w:val="210"/>
    <w:qFormat/>
    <w:rPr>
      <w:rFonts w:ascii="Times New Roman" w:hAnsi="Times New Roman"/>
      <w:szCs w:val="21"/>
    </w:rPr>
  </w:style>
  <w:style w:type="paragraph" w:customStyle="1" w:styleId="210">
    <w:name w:val="正文文本缩进 21"/>
    <w:basedOn w:val="a"/>
    <w:link w:val="2CharChar0"/>
    <w:qFormat/>
    <w:pPr>
      <w:spacing w:after="120" w:line="480" w:lineRule="auto"/>
      <w:ind w:leftChars="200" w:left="420" w:firstLineChars="0" w:firstLine="0"/>
    </w:pPr>
    <w:rPr>
      <w:rFonts w:ascii="Times New Roman" w:hAnsi="Times New Roman"/>
      <w:sz w:val="20"/>
      <w:szCs w:val="21"/>
    </w:rPr>
  </w:style>
  <w:style w:type="character" w:customStyle="1" w:styleId="Char12">
    <w:name w:val="正文格式 Char1"/>
    <w:qFormat/>
    <w:rPr>
      <w:rFonts w:ascii="Times New Roman" w:eastAsia="宋体" w:hAnsi="Times New Roman" w:cs="Times New Roman"/>
      <w:sz w:val="24"/>
      <w:szCs w:val="24"/>
      <w:lang w:val="en-US" w:eastAsia="zh-CN"/>
    </w:rPr>
  </w:style>
  <w:style w:type="character" w:customStyle="1" w:styleId="15">
    <w:name w:val="15"/>
    <w:qFormat/>
    <w:rPr>
      <w:rFonts w:ascii="??¨¬?" w:eastAsia="??¨¬?" w:hAnsi="??¨¬?" w:cs="??¨¬?" w:hint="default"/>
      <w:sz w:val="22"/>
      <w:szCs w:val="22"/>
    </w:rPr>
  </w:style>
  <w:style w:type="character" w:customStyle="1" w:styleId="Char3">
    <w:name w:val="正文首行缩进 Char"/>
    <w:link w:val="16"/>
    <w:qFormat/>
    <w:rPr>
      <w:rFonts w:ascii="Times New Roman" w:hAnsi="Times New Roman"/>
      <w:szCs w:val="21"/>
    </w:rPr>
  </w:style>
  <w:style w:type="paragraph" w:customStyle="1" w:styleId="16">
    <w:name w:val="正文首行缩进1"/>
    <w:basedOn w:val="a0"/>
    <w:link w:val="Char3"/>
    <w:qFormat/>
    <w:pPr>
      <w:ind w:firstLine="420"/>
    </w:pPr>
    <w:rPr>
      <w:rFonts w:ascii="Times New Roman" w:hAnsi="Times New Roman"/>
      <w:kern w:val="0"/>
      <w:sz w:val="20"/>
      <w:szCs w:val="21"/>
    </w:rPr>
  </w:style>
  <w:style w:type="character" w:customStyle="1" w:styleId="Char4">
    <w:name w:val="正文文本缩进 Char"/>
    <w:link w:val="23"/>
    <w:qFormat/>
    <w:rPr>
      <w:rFonts w:ascii="Times New Roman" w:hAnsi="Times New Roman"/>
      <w:szCs w:val="21"/>
    </w:rPr>
  </w:style>
  <w:style w:type="paragraph" w:customStyle="1" w:styleId="23">
    <w:name w:val="正文文本缩进2"/>
    <w:basedOn w:val="a"/>
    <w:link w:val="Char4"/>
    <w:qFormat/>
    <w:pPr>
      <w:spacing w:line="240" w:lineRule="auto"/>
      <w:ind w:firstLineChars="0" w:firstLine="630"/>
    </w:pPr>
    <w:rPr>
      <w:rFonts w:ascii="Times New Roman" w:hAnsi="Times New Roman"/>
      <w:sz w:val="20"/>
      <w:szCs w:val="21"/>
    </w:rPr>
  </w:style>
  <w:style w:type="character" w:customStyle="1" w:styleId="NormalIndentCharChar">
    <w:name w:val="Normal Indent Char Char"/>
    <w:qFormat/>
    <w:rPr>
      <w:rFonts w:ascii="Times New Roman" w:eastAsia="宋体" w:hAnsi="Times New Roman" w:cs="Times New Roman"/>
      <w:kern w:val="2"/>
      <w:sz w:val="24"/>
      <w:szCs w:val="24"/>
      <w:lang w:val="en-US" w:eastAsia="zh-CN"/>
    </w:rPr>
  </w:style>
  <w:style w:type="character" w:customStyle="1" w:styleId="Char5">
    <w:name w:val="文档结构图 Char"/>
    <w:link w:val="17"/>
    <w:qFormat/>
    <w:rPr>
      <w:rFonts w:ascii="宋体"/>
      <w:sz w:val="18"/>
      <w:szCs w:val="18"/>
    </w:rPr>
  </w:style>
  <w:style w:type="paragraph" w:customStyle="1" w:styleId="17">
    <w:name w:val="文档结构图1"/>
    <w:basedOn w:val="a"/>
    <w:link w:val="Char5"/>
    <w:qFormat/>
    <w:pPr>
      <w:spacing w:line="240" w:lineRule="auto"/>
      <w:ind w:firstLineChars="0" w:firstLine="0"/>
    </w:pPr>
    <w:rPr>
      <w:sz w:val="18"/>
      <w:szCs w:val="18"/>
    </w:rPr>
  </w:style>
  <w:style w:type="character" w:customStyle="1" w:styleId="Char6">
    <w:name w:val="正文首行缩进两字符 Char"/>
    <w:link w:val="aff6"/>
    <w:rPr>
      <w:rFonts w:eastAsia="宋体"/>
      <w:kern w:val="2"/>
      <w:sz w:val="21"/>
      <w:lang w:val="en-US" w:eastAsia="zh-CN" w:bidi="ar-SA"/>
    </w:rPr>
  </w:style>
  <w:style w:type="paragraph" w:customStyle="1" w:styleId="aff6">
    <w:name w:val="正文首行缩进两字符"/>
    <w:basedOn w:val="a"/>
    <w:link w:val="Char6"/>
    <w:qFormat/>
    <w:rPr>
      <w:rFonts w:ascii="Calibri"/>
      <w:kern w:val="2"/>
      <w:sz w:val="21"/>
    </w:rPr>
  </w:style>
  <w:style w:type="paragraph" w:customStyle="1" w:styleId="aff7">
    <w:name w:val="方正正文"/>
    <w:basedOn w:val="a"/>
    <w:qFormat/>
    <w:pPr>
      <w:snapToGrid w:val="0"/>
      <w:spacing w:line="319" w:lineRule="auto"/>
    </w:pPr>
    <w:rPr>
      <w:rFonts w:eastAsia="方正仿宋"/>
      <w:sz w:val="32"/>
    </w:rPr>
  </w:style>
  <w:style w:type="paragraph" w:customStyle="1" w:styleId="18">
    <w:name w:val="表格1"/>
    <w:basedOn w:val="a"/>
    <w:qFormat/>
    <w:pPr>
      <w:snapToGrid w:val="0"/>
      <w:ind w:left="150"/>
    </w:pPr>
    <w:rPr>
      <w:rFonts w:ascii="Calibri" w:eastAsia="方正隶变简体" w:hAnsi="宋体"/>
      <w:kern w:val="2"/>
      <w:sz w:val="24"/>
      <w:szCs w:val="24"/>
    </w:rPr>
  </w:style>
  <w:style w:type="paragraph" w:customStyle="1" w:styleId="reader-word-layerreader-word-s1-12">
    <w:name w:val="reader-word-layer reader-word-s1-12"/>
    <w:basedOn w:val="a"/>
    <w:qFormat/>
    <w:pPr>
      <w:widowControl/>
      <w:spacing w:before="100" w:beforeAutospacing="1" w:after="100" w:afterAutospacing="1"/>
      <w:jc w:val="left"/>
    </w:pPr>
    <w:rPr>
      <w:rFonts w:hAnsi="宋体" w:cs="宋体"/>
      <w:sz w:val="24"/>
    </w:rPr>
  </w:style>
  <w:style w:type="paragraph" w:customStyle="1" w:styleId="xl32">
    <w:name w:val="xl32"/>
    <w:basedOn w:val="a"/>
    <w:qFormat/>
    <w:pPr>
      <w:widowControl/>
      <w:pBdr>
        <w:left w:val="single" w:sz="4" w:space="0" w:color="auto"/>
        <w:right w:val="single" w:sz="4" w:space="0" w:color="auto"/>
      </w:pBdr>
      <w:spacing w:before="100" w:beforeAutospacing="1" w:after="100" w:afterAutospacing="1" w:line="240" w:lineRule="auto"/>
      <w:ind w:firstLineChars="0" w:firstLine="0"/>
      <w:jc w:val="center"/>
    </w:pPr>
    <w:rPr>
      <w:rFonts w:ascii="Arial Unicode MS" w:eastAsia="Arial Unicode MS" w:hAnsi="Arial Unicode MS" w:cs="Arial Unicode MS"/>
      <w:sz w:val="28"/>
      <w:szCs w:val="28"/>
    </w:rPr>
  </w:style>
  <w:style w:type="paragraph" w:styleId="aff8">
    <w:name w:val="Revision"/>
    <w:uiPriority w:val="99"/>
    <w:unhideWhenUsed/>
    <w:rPr>
      <w:rFonts w:ascii="宋体"/>
      <w:sz w:val="34"/>
    </w:rPr>
  </w:style>
  <w:style w:type="paragraph" w:customStyle="1" w:styleId="41">
    <w:name w:val="列出段落4"/>
    <w:basedOn w:val="a"/>
    <w:uiPriority w:val="34"/>
    <w:qFormat/>
    <w:pPr>
      <w:spacing w:line="240" w:lineRule="auto"/>
      <w:ind w:firstLine="420"/>
    </w:pPr>
    <w:rPr>
      <w:rFonts w:ascii="Calibri"/>
      <w:kern w:val="2"/>
      <w:sz w:val="21"/>
      <w:szCs w:val="22"/>
    </w:rPr>
  </w:style>
  <w:style w:type="paragraph" w:customStyle="1" w:styleId="reader-word-layerreader-word-s6-4">
    <w:name w:val="reader-word-layer reader-word-s6-4"/>
    <w:basedOn w:val="a"/>
    <w:pPr>
      <w:widowControl/>
      <w:spacing w:before="100" w:beforeAutospacing="1" w:after="100" w:afterAutospacing="1"/>
      <w:jc w:val="left"/>
    </w:pPr>
    <w:rPr>
      <w:rFonts w:hAnsi="宋体" w:cs="宋体"/>
      <w:sz w:val="24"/>
    </w:rPr>
  </w:style>
  <w:style w:type="paragraph" w:customStyle="1" w:styleId="TableParagraph">
    <w:name w:val="Table Paragraph"/>
    <w:basedOn w:val="a"/>
    <w:uiPriority w:val="1"/>
    <w:qFormat/>
    <w:pPr>
      <w:spacing w:line="240" w:lineRule="auto"/>
      <w:ind w:firstLineChars="0" w:firstLine="0"/>
      <w:jc w:val="left"/>
    </w:pPr>
    <w:rPr>
      <w:rFonts w:ascii="Calibri"/>
      <w:sz w:val="22"/>
      <w:szCs w:val="22"/>
      <w:lang w:eastAsia="en-US"/>
    </w:rPr>
  </w:style>
  <w:style w:type="paragraph" w:customStyle="1" w:styleId="32">
    <w:name w:val="列出段落3"/>
    <w:basedOn w:val="a"/>
    <w:qFormat/>
    <w:pPr>
      <w:spacing w:line="240" w:lineRule="auto"/>
      <w:ind w:firstLine="420"/>
    </w:pPr>
    <w:rPr>
      <w:rFonts w:ascii="Times New Roman" w:hAnsi="Times New Roman"/>
      <w:kern w:val="2"/>
      <w:sz w:val="21"/>
      <w:szCs w:val="21"/>
    </w:rPr>
  </w:style>
  <w:style w:type="paragraph" w:customStyle="1" w:styleId="19">
    <w:name w:val="普通(网站)1"/>
    <w:basedOn w:val="a"/>
    <w:qFormat/>
    <w:pPr>
      <w:widowControl/>
      <w:spacing w:before="100" w:beforeAutospacing="1" w:after="100" w:afterAutospacing="1" w:line="240" w:lineRule="auto"/>
      <w:ind w:firstLineChars="0" w:firstLine="0"/>
      <w:jc w:val="left"/>
    </w:pPr>
    <w:rPr>
      <w:rFonts w:ascii="Times New Roman" w:hAnsi="Times New Roman" w:hint="eastAsia"/>
      <w:kern w:val="2"/>
      <w:sz w:val="24"/>
      <w:szCs w:val="21"/>
    </w:rPr>
  </w:style>
  <w:style w:type="paragraph" w:customStyle="1" w:styleId="CharCharCharCharCharCharCharCharCharCharCharCharCharChar1CharCharCharChar">
    <w:name w:val="Char Char Char Char Char Char Char Char Char Char Char Char Char Char1 Char Char Char Char"/>
    <w:basedOn w:val="a"/>
    <w:pPr>
      <w:spacing w:line="240" w:lineRule="auto"/>
      <w:ind w:firstLineChars="0" w:firstLine="0"/>
    </w:pPr>
    <w:rPr>
      <w:szCs w:val="21"/>
    </w:rPr>
  </w:style>
  <w:style w:type="paragraph" w:customStyle="1" w:styleId="Char13">
    <w:name w:val="Char1"/>
    <w:basedOn w:val="a"/>
    <w:qFormat/>
    <w:pPr>
      <w:spacing w:line="240" w:lineRule="auto"/>
      <w:ind w:firstLineChars="0" w:firstLine="0"/>
    </w:pPr>
    <w:rPr>
      <w:rFonts w:ascii="Times New Roman" w:hAnsi="Times New Roman"/>
      <w:kern w:val="2"/>
      <w:sz w:val="21"/>
      <w:szCs w:val="21"/>
    </w:rPr>
  </w:style>
  <w:style w:type="paragraph" w:customStyle="1" w:styleId="ParaChar">
    <w:name w:val="默认段落字体 Para Char"/>
    <w:basedOn w:val="a"/>
    <w:pPr>
      <w:adjustRightInd w:val="0"/>
      <w:ind w:firstLineChars="0" w:firstLine="0"/>
    </w:pPr>
    <w:rPr>
      <w:sz w:val="24"/>
    </w:rPr>
  </w:style>
  <w:style w:type="paragraph" w:customStyle="1" w:styleId="110">
    <w:name w:val="正文11"/>
    <w:qFormat/>
    <w:pPr>
      <w:widowControl w:val="0"/>
      <w:adjustRightInd w:val="0"/>
      <w:spacing w:line="312" w:lineRule="atLeast"/>
      <w:jc w:val="both"/>
    </w:pPr>
    <w:rPr>
      <w:rFonts w:ascii="宋体" w:cs="宋体"/>
      <w:sz w:val="34"/>
      <w:szCs w:val="34"/>
    </w:rPr>
  </w:style>
  <w:style w:type="paragraph" w:customStyle="1" w:styleId="table1stline">
    <w:name w:val="table_1stline"/>
    <w:basedOn w:val="a"/>
    <w:qFormat/>
    <w:pPr>
      <w:widowControl/>
      <w:spacing w:before="120" w:line="240" w:lineRule="auto"/>
      <w:ind w:firstLineChars="0" w:firstLine="0"/>
      <w:jc w:val="left"/>
    </w:pPr>
    <w:rPr>
      <w:rFonts w:ascii="Times New Roman" w:hAnsi="Times New Roman"/>
      <w:bCs/>
      <w:sz w:val="20"/>
    </w:rPr>
  </w:style>
  <w:style w:type="paragraph" w:customStyle="1" w:styleId="Heading5">
    <w:name w:val="Heading 5"/>
    <w:basedOn w:val="a"/>
    <w:uiPriority w:val="1"/>
    <w:qFormat/>
    <w:pPr>
      <w:spacing w:line="240" w:lineRule="auto"/>
      <w:ind w:left="114" w:firstLineChars="0" w:firstLine="0"/>
      <w:jc w:val="left"/>
      <w:outlineLvl w:val="5"/>
    </w:pPr>
    <w:rPr>
      <w:rFonts w:hAnsi="宋体"/>
      <w:b/>
      <w:bCs/>
      <w:sz w:val="28"/>
      <w:szCs w:val="28"/>
      <w:lang w:eastAsia="en-US"/>
    </w:rPr>
  </w:style>
  <w:style w:type="paragraph" w:customStyle="1" w:styleId="1a">
    <w:name w:val="正文缩进1"/>
    <w:basedOn w:val="a"/>
    <w:qFormat/>
    <w:pPr>
      <w:spacing w:line="240" w:lineRule="auto"/>
      <w:ind w:firstLine="420"/>
    </w:pPr>
    <w:rPr>
      <w:rFonts w:ascii="Times New Roman" w:hAnsi="Times New Roman"/>
      <w:kern w:val="2"/>
      <w:sz w:val="21"/>
      <w:szCs w:val="21"/>
    </w:rPr>
  </w:style>
  <w:style w:type="paragraph" w:customStyle="1" w:styleId="61">
    <w:name w:val="正文6"/>
    <w:basedOn w:val="a"/>
    <w:pPr>
      <w:adjustRightInd w:val="0"/>
      <w:spacing w:line="312" w:lineRule="atLeast"/>
      <w:ind w:firstLineChars="0" w:firstLine="0"/>
      <w:textAlignment w:val="baseline"/>
    </w:pPr>
    <w:rPr>
      <w:szCs w:val="34"/>
    </w:rPr>
  </w:style>
  <w:style w:type="paragraph" w:customStyle="1" w:styleId="Char5CharCharCharCharCharChar">
    <w:name w:val="Char5 Char Char Char Char Char Char"/>
    <w:basedOn w:val="a"/>
    <w:qFormat/>
    <w:pPr>
      <w:widowControl/>
      <w:spacing w:after="160" w:line="240" w:lineRule="exact"/>
      <w:ind w:firstLineChars="0" w:firstLine="0"/>
      <w:jc w:val="left"/>
    </w:pPr>
    <w:rPr>
      <w:rFonts w:ascii="Verdana" w:eastAsia="仿宋_GB2312" w:hAnsi="Verdana" w:cs="Verdana"/>
      <w:sz w:val="24"/>
      <w:szCs w:val="24"/>
      <w:lang w:eastAsia="en-US"/>
    </w:rPr>
  </w:style>
  <w:style w:type="paragraph" w:customStyle="1" w:styleId="1b">
    <w:name w:val="列表1"/>
    <w:basedOn w:val="a"/>
    <w:qFormat/>
    <w:pPr>
      <w:spacing w:line="240" w:lineRule="auto"/>
      <w:ind w:left="200" w:hangingChars="200" w:hanging="200"/>
    </w:pPr>
    <w:rPr>
      <w:rFonts w:ascii="Times New Roman" w:hAnsi="Times New Roman"/>
      <w:kern w:val="2"/>
      <w:sz w:val="21"/>
      <w:szCs w:val="21"/>
    </w:rPr>
  </w:style>
  <w:style w:type="paragraph" w:customStyle="1" w:styleId="111">
    <w:name w:val="列出段落11"/>
    <w:basedOn w:val="a"/>
    <w:qFormat/>
    <w:pPr>
      <w:spacing w:line="240" w:lineRule="auto"/>
      <w:ind w:firstLine="420"/>
    </w:pPr>
    <w:rPr>
      <w:rFonts w:ascii="Calibri" w:cs="Calibri"/>
      <w:kern w:val="2"/>
      <w:sz w:val="21"/>
      <w:szCs w:val="21"/>
    </w:rPr>
  </w:style>
  <w:style w:type="paragraph" w:customStyle="1" w:styleId="24">
    <w:name w:val="样式 首行缩进:  2 字符"/>
    <w:basedOn w:val="a"/>
    <w:qFormat/>
    <w:pPr>
      <w:spacing w:line="400" w:lineRule="exact"/>
    </w:pPr>
    <w:rPr>
      <w:sz w:val="24"/>
    </w:rPr>
  </w:style>
  <w:style w:type="paragraph" w:customStyle="1" w:styleId="1c">
    <w:name w:val="无间隔1"/>
    <w:uiPriority w:val="99"/>
    <w:qFormat/>
    <w:pPr>
      <w:widowControl w:val="0"/>
      <w:jc w:val="both"/>
    </w:pPr>
    <w:rPr>
      <w:kern w:val="2"/>
      <w:sz w:val="21"/>
      <w:szCs w:val="22"/>
    </w:rPr>
  </w:style>
  <w:style w:type="paragraph" w:customStyle="1" w:styleId="Style1">
    <w:name w:val="_Style 1"/>
    <w:basedOn w:val="a"/>
    <w:uiPriority w:val="99"/>
    <w:qFormat/>
    <w:pPr>
      <w:spacing w:line="240" w:lineRule="auto"/>
      <w:ind w:firstLine="420"/>
    </w:pPr>
    <w:rPr>
      <w:rFonts w:ascii="Calibri"/>
      <w:kern w:val="2"/>
      <w:sz w:val="22"/>
      <w:szCs w:val="22"/>
    </w:rPr>
  </w:style>
  <w:style w:type="paragraph" w:customStyle="1" w:styleId="p0">
    <w:name w:val="p0"/>
    <w:basedOn w:val="a"/>
    <w:qFormat/>
    <w:pPr>
      <w:widowControl/>
      <w:spacing w:line="240" w:lineRule="auto"/>
      <w:ind w:firstLineChars="0" w:firstLine="0"/>
    </w:pPr>
    <w:rPr>
      <w:rFonts w:ascii="Times New Roman" w:hAnsi="Times New Roman"/>
      <w:sz w:val="21"/>
      <w:szCs w:val="21"/>
    </w:rPr>
  </w:style>
  <w:style w:type="paragraph" w:customStyle="1" w:styleId="aff9">
    <w:name w:val="正文格式"/>
    <w:basedOn w:val="a"/>
    <w:qFormat/>
    <w:pPr>
      <w:widowControl/>
      <w:adjustRightInd w:val="0"/>
      <w:snapToGrid w:val="0"/>
      <w:ind w:firstLineChars="0" w:firstLine="482"/>
      <w:textAlignment w:val="baseline"/>
    </w:pPr>
    <w:rPr>
      <w:rFonts w:ascii="Times New Roman" w:hAnsi="Times New Roman"/>
      <w:kern w:val="2"/>
      <w:sz w:val="24"/>
      <w:szCs w:val="24"/>
    </w:rPr>
  </w:style>
  <w:style w:type="paragraph" w:customStyle="1" w:styleId="reader-word-layerreader-word-s5-13">
    <w:name w:val="reader-word-layer reader-word-s5-13"/>
    <w:basedOn w:val="a"/>
    <w:pPr>
      <w:widowControl/>
      <w:spacing w:before="100" w:beforeAutospacing="1" w:after="100" w:afterAutospacing="1"/>
      <w:jc w:val="left"/>
    </w:pPr>
    <w:rPr>
      <w:rFonts w:hAnsi="宋体" w:cs="宋体"/>
      <w:sz w:val="24"/>
    </w:rPr>
  </w:style>
  <w:style w:type="paragraph" w:customStyle="1" w:styleId="abc">
    <w:name w:val="序列a)b)c)"/>
    <w:basedOn w:val="a"/>
    <w:qFormat/>
    <w:pPr>
      <w:widowControl/>
      <w:adjustRightInd w:val="0"/>
      <w:snapToGrid w:val="0"/>
      <w:ind w:firstLineChars="0" w:firstLine="0"/>
      <w:textAlignment w:val="baseline"/>
    </w:pPr>
    <w:rPr>
      <w:rFonts w:ascii="Times New Roman" w:hAnsi="Times New Roman"/>
      <w:sz w:val="24"/>
      <w:szCs w:val="24"/>
    </w:rPr>
  </w:style>
  <w:style w:type="paragraph" w:customStyle="1" w:styleId="reader-word-layerreader-word-s4-1">
    <w:name w:val="reader-word-layer reader-word-s4-1"/>
    <w:basedOn w:val="a"/>
    <w:qFormat/>
    <w:pPr>
      <w:widowControl/>
      <w:spacing w:before="100" w:beforeAutospacing="1" w:after="100" w:afterAutospacing="1"/>
      <w:jc w:val="left"/>
    </w:pPr>
    <w:rPr>
      <w:rFonts w:hAnsi="宋体" w:cs="宋体"/>
      <w:sz w:val="24"/>
    </w:rPr>
  </w:style>
  <w:style w:type="paragraph" w:customStyle="1" w:styleId="1d">
    <w:name w:val="正文1"/>
    <w:qFormat/>
    <w:pPr>
      <w:widowControl w:val="0"/>
      <w:adjustRightInd w:val="0"/>
      <w:spacing w:line="312" w:lineRule="atLeast"/>
      <w:jc w:val="both"/>
      <w:textAlignment w:val="baseline"/>
    </w:pPr>
    <w:rPr>
      <w:rFonts w:ascii="宋体" w:cs="宋体"/>
      <w:sz w:val="34"/>
      <w:szCs w:val="34"/>
    </w:rPr>
  </w:style>
  <w:style w:type="paragraph" w:customStyle="1" w:styleId="25">
    <w:name w:val="正文缩进2"/>
    <w:basedOn w:val="a"/>
    <w:qFormat/>
    <w:pPr>
      <w:spacing w:line="240" w:lineRule="auto"/>
      <w:ind w:firstLine="420"/>
    </w:pPr>
    <w:rPr>
      <w:rFonts w:ascii="Times New Roman" w:hAnsi="Times New Roman"/>
      <w:kern w:val="2"/>
      <w:sz w:val="21"/>
      <w:szCs w:val="21"/>
    </w:rPr>
  </w:style>
  <w:style w:type="paragraph" w:customStyle="1" w:styleId="211">
    <w:name w:val="列出段落21"/>
    <w:basedOn w:val="a"/>
    <w:qFormat/>
    <w:pPr>
      <w:spacing w:line="240" w:lineRule="auto"/>
      <w:ind w:firstLine="420"/>
    </w:pPr>
    <w:rPr>
      <w:rFonts w:ascii="Calibri" w:cs="Calibri"/>
      <w:kern w:val="2"/>
      <w:sz w:val="21"/>
      <w:szCs w:val="21"/>
    </w:rPr>
  </w:style>
  <w:style w:type="paragraph" w:customStyle="1" w:styleId="TableContent">
    <w:name w:val="TableContent"/>
    <w:uiPriority w:val="1"/>
    <w:qFormat/>
    <w:pPr>
      <w:spacing w:before="40" w:after="40"/>
      <w:jc w:val="both"/>
    </w:pPr>
    <w:rPr>
      <w:rFonts w:ascii="Arial" w:hAnsi="Arial"/>
      <w:kern w:val="44"/>
      <w:sz w:val="18"/>
      <w:szCs w:val="44"/>
    </w:rPr>
  </w:style>
  <w:style w:type="paragraph" w:customStyle="1" w:styleId="1e">
    <w:name w:val="纯文本1"/>
    <w:basedOn w:val="a"/>
    <w:qFormat/>
    <w:pPr>
      <w:spacing w:line="240" w:lineRule="auto"/>
      <w:ind w:firstLineChars="0" w:firstLine="0"/>
    </w:pPr>
    <w:rPr>
      <w:rFonts w:hAnsi="Courier New"/>
      <w:kern w:val="2"/>
      <w:sz w:val="21"/>
      <w:szCs w:val="21"/>
    </w:rPr>
  </w:style>
  <w:style w:type="paragraph" w:customStyle="1" w:styleId="26">
    <w:name w:val="正文2"/>
    <w:qFormat/>
    <w:pPr>
      <w:widowControl w:val="0"/>
      <w:adjustRightInd w:val="0"/>
      <w:spacing w:line="0" w:lineRule="atLeast"/>
      <w:textAlignment w:val="baseline"/>
    </w:pPr>
    <w:rPr>
      <w:rFonts w:ascii="Courier" w:eastAsia="MingLiU" w:hAnsi="Courier"/>
      <w:sz w:val="24"/>
      <w:lang w:eastAsia="zh-TW"/>
    </w:rPr>
  </w:style>
  <w:style w:type="paragraph" w:customStyle="1" w:styleId="affa">
    <w:name w:val="表格"/>
    <w:basedOn w:val="a"/>
    <w:qFormat/>
    <w:pPr>
      <w:spacing w:line="400" w:lineRule="exact"/>
    </w:pPr>
    <w:rPr>
      <w:sz w:val="24"/>
    </w:rPr>
  </w:style>
  <w:style w:type="paragraph" w:customStyle="1" w:styleId="affb">
    <w:name w:val="样式"/>
    <w:qFormat/>
    <w:pPr>
      <w:widowControl w:val="0"/>
      <w:autoSpaceDE w:val="0"/>
      <w:autoSpaceDN w:val="0"/>
      <w:adjustRightInd w:val="0"/>
      <w:spacing w:line="360" w:lineRule="auto"/>
      <w:ind w:firstLineChars="200" w:firstLine="200"/>
    </w:pPr>
    <w:rPr>
      <w:rFonts w:ascii="宋体" w:hAnsi="宋体"/>
      <w:sz w:val="24"/>
    </w:rPr>
  </w:style>
  <w:style w:type="paragraph" w:customStyle="1" w:styleId="CharCharChar1Char">
    <w:name w:val="Char Char Char1 Char"/>
    <w:basedOn w:val="a"/>
    <w:qFormat/>
    <w:pPr>
      <w:spacing w:line="240" w:lineRule="auto"/>
      <w:ind w:firstLineChars="0" w:firstLine="0"/>
    </w:pPr>
    <w:rPr>
      <w:rFonts w:ascii="Times New Roman" w:hAnsi="Times New Roman"/>
      <w:kern w:val="2"/>
      <w:sz w:val="21"/>
      <w:szCs w:val="21"/>
    </w:rPr>
  </w:style>
  <w:style w:type="paragraph" w:customStyle="1" w:styleId="Default">
    <w:name w:val="Default"/>
    <w:qFormat/>
    <w:pPr>
      <w:widowControl w:val="0"/>
      <w:autoSpaceDE w:val="0"/>
      <w:autoSpaceDN w:val="0"/>
      <w:adjustRightInd w:val="0"/>
    </w:pPr>
    <w:rPr>
      <w:rFonts w:ascii="楷体à.ā" w:eastAsia="楷体à.ā"/>
      <w:color w:val="000000"/>
      <w:sz w:val="24"/>
      <w:szCs w:val="22"/>
    </w:rPr>
  </w:style>
  <w:style w:type="paragraph" w:customStyle="1" w:styleId="27">
    <w:name w:val="纯文本2"/>
    <w:basedOn w:val="a"/>
    <w:qFormat/>
    <w:pPr>
      <w:spacing w:line="240" w:lineRule="auto"/>
      <w:ind w:firstLineChars="0" w:firstLine="0"/>
    </w:pPr>
    <w:rPr>
      <w:rFonts w:hAnsi="Courier New"/>
      <w:sz w:val="20"/>
      <w:szCs w:val="21"/>
    </w:rPr>
  </w:style>
  <w:style w:type="paragraph" w:customStyle="1" w:styleId="Affc">
    <w:name w:val="正文 A"/>
    <w:qFormat/>
    <w:pPr>
      <w:widowControl w:val="0"/>
      <w:jc w:val="both"/>
    </w:pPr>
    <w:rPr>
      <w:rFonts w:eastAsia="Arial Unicode MS" w:hAnsi="Arial Unicode MS" w:cs="Arial Unicode MS"/>
      <w:color w:val="000000"/>
      <w:kern w:val="2"/>
      <w:sz w:val="18"/>
      <w:szCs w:val="18"/>
    </w:rPr>
  </w:style>
  <w:style w:type="paragraph" w:customStyle="1" w:styleId="Normal">
    <w:name w:val="Normal"/>
    <w:pPr>
      <w:widowControl w:val="0"/>
      <w:adjustRightInd w:val="0"/>
      <w:spacing w:line="312" w:lineRule="atLeast"/>
      <w:ind w:firstLineChars="200" w:firstLine="200"/>
      <w:jc w:val="both"/>
      <w:textAlignment w:val="baseline"/>
    </w:pPr>
    <w:rPr>
      <w:rFonts w:ascii="宋体"/>
      <w:sz w:val="34"/>
    </w:rPr>
  </w:style>
  <w:style w:type="paragraph" w:customStyle="1" w:styleId="nor">
    <w:name w:val="nor"/>
    <w:basedOn w:val="a"/>
    <w:pPr>
      <w:ind w:firstLine="640"/>
    </w:pPr>
    <w:rPr>
      <w:rFonts w:ascii="仿宋_GB2312" w:eastAsia="仿宋_GB2312"/>
      <w:sz w:val="32"/>
      <w:szCs w:val="32"/>
    </w:rPr>
  </w:style>
  <w:style w:type="paragraph" w:customStyle="1" w:styleId="WPSOffice1">
    <w:name w:val="WPSOffice手动目录 1"/>
    <w:qFormat/>
  </w:style>
  <w:style w:type="paragraph" w:customStyle="1" w:styleId="tablelines">
    <w:name w:val="table_lines"/>
    <w:basedOn w:val="a"/>
    <w:qFormat/>
    <w:pPr>
      <w:widowControl/>
      <w:spacing w:line="240" w:lineRule="auto"/>
      <w:ind w:firstLineChars="0" w:firstLine="0"/>
      <w:jc w:val="left"/>
    </w:pPr>
    <w:rPr>
      <w:rFonts w:ascii="Times New Roman" w:hAnsi="Times New Roman"/>
      <w:sz w:val="20"/>
    </w:rPr>
  </w:style>
  <w:style w:type="paragraph" w:customStyle="1" w:styleId="1f">
    <w:name w:val="正文文本缩进1"/>
    <w:basedOn w:val="a"/>
    <w:qFormat/>
    <w:pPr>
      <w:spacing w:line="240" w:lineRule="auto"/>
      <w:ind w:firstLineChars="0" w:firstLine="630"/>
    </w:pPr>
    <w:rPr>
      <w:rFonts w:ascii="Times New Roman" w:hAnsi="Times New Roman"/>
      <w:kern w:val="2"/>
      <w:sz w:val="32"/>
      <w:szCs w:val="21"/>
    </w:rPr>
  </w:style>
  <w:style w:type="paragraph" w:customStyle="1" w:styleId="CharCharChar">
    <w:name w:val="Char Char Char"/>
    <w:basedOn w:val="a"/>
    <w:qFormat/>
    <w:pPr>
      <w:spacing w:line="240" w:lineRule="auto"/>
      <w:ind w:firstLineChars="0" w:firstLine="0"/>
    </w:pPr>
    <w:rPr>
      <w:rFonts w:ascii="Tahoma" w:hAnsi="Tahoma" w:cs="Tahoma"/>
      <w:kern w:val="2"/>
      <w:sz w:val="24"/>
      <w:szCs w:val="24"/>
    </w:rPr>
  </w:style>
  <w:style w:type="paragraph" w:customStyle="1" w:styleId="HS-1">
    <w:name w:val="正文缩进HS-正文1"/>
    <w:basedOn w:val="a"/>
    <w:pPr>
      <w:spacing w:line="240" w:lineRule="auto"/>
      <w:ind w:firstLineChars="0" w:firstLine="0"/>
      <w:jc w:val="center"/>
    </w:pPr>
    <w:rPr>
      <w:rFonts w:hAnsi="宋体"/>
      <w:color w:val="000000"/>
      <w:szCs w:val="21"/>
    </w:rPr>
  </w:style>
  <w:style w:type="paragraph" w:customStyle="1" w:styleId="0">
    <w:name w:val="样式 首行缩进:  0 字符"/>
    <w:basedOn w:val="a"/>
    <w:pPr>
      <w:spacing w:line="240" w:lineRule="auto"/>
      <w:ind w:firstLineChars="0" w:firstLine="0"/>
    </w:pPr>
    <w:rPr>
      <w:rFonts w:ascii="Calibri"/>
      <w:szCs w:val="22"/>
    </w:rPr>
  </w:style>
  <w:style w:type="paragraph" w:customStyle="1" w:styleId="affd">
    <w:name w:val="二级标题"/>
    <w:basedOn w:val="3"/>
    <w:qFormat/>
    <w:pPr>
      <w:keepNext w:val="0"/>
      <w:keepLines w:val="0"/>
      <w:snapToGrid w:val="0"/>
      <w:spacing w:before="0" w:after="0" w:line="319" w:lineRule="auto"/>
    </w:pPr>
    <w:rPr>
      <w:rFonts w:eastAsia="方正楷体" w:hAnsi="Times New Roman"/>
      <w:b w:val="0"/>
      <w:bCs/>
      <w:sz w:val="32"/>
      <w:szCs w:val="32"/>
      <w:lang w:val="zh-CN"/>
    </w:rPr>
  </w:style>
  <w:style w:type="paragraph" w:customStyle="1" w:styleId="Text">
    <w:name w:val="Text"/>
    <w:basedOn w:val="a"/>
    <w:qFormat/>
    <w:pPr>
      <w:widowControl/>
      <w:spacing w:line="240" w:lineRule="auto"/>
      <w:ind w:firstLineChars="0" w:firstLine="0"/>
      <w:jc w:val="left"/>
    </w:pPr>
    <w:rPr>
      <w:rFonts w:ascii="Arial" w:hAnsi="Arial" w:cs="Arial"/>
      <w:sz w:val="20"/>
      <w:lang w:val="zh-CN"/>
    </w:rPr>
  </w:style>
  <w:style w:type="paragraph" w:customStyle="1" w:styleId="28">
    <w:name w:val="列出段落2"/>
    <w:basedOn w:val="a"/>
    <w:qFormat/>
    <w:pPr>
      <w:spacing w:line="240" w:lineRule="auto"/>
      <w:ind w:firstLine="420"/>
    </w:pPr>
    <w:rPr>
      <w:rFonts w:ascii="Times New Roman" w:hAnsi="Times New Roman"/>
      <w:kern w:val="2"/>
      <w:sz w:val="18"/>
      <w:szCs w:val="18"/>
    </w:rPr>
  </w:style>
  <w:style w:type="paragraph" w:customStyle="1" w:styleId="affe">
    <w:name w:val="文档正文"/>
    <w:basedOn w:val="a"/>
    <w:qFormat/>
    <w:pPr>
      <w:spacing w:line="440" w:lineRule="atLeast"/>
      <w:ind w:firstLine="567"/>
    </w:pPr>
    <w:rPr>
      <w:spacing w:val="4"/>
    </w:rPr>
  </w:style>
  <w:style w:type="paragraph" w:customStyle="1" w:styleId="1f0">
    <w:name w:val="样式1"/>
    <w:basedOn w:val="2"/>
    <w:qFormat/>
    <w:pPr>
      <w:spacing w:line="360" w:lineRule="exact"/>
      <w:ind w:firstLineChars="0" w:firstLine="0"/>
      <w:jc w:val="center"/>
    </w:pPr>
    <w:rPr>
      <w:rFonts w:ascii="宋体" w:eastAsia="宋体" w:hAnsi="宋体" w:cs="宋体"/>
      <w:sz w:val="21"/>
      <w:szCs w:val="21"/>
    </w:rPr>
  </w:style>
  <w:style w:type="paragraph" w:customStyle="1" w:styleId="1f1">
    <w:name w:val="列出段落1"/>
    <w:basedOn w:val="a"/>
    <w:qFormat/>
    <w:pPr>
      <w:spacing w:line="240" w:lineRule="auto"/>
      <w:ind w:firstLine="420"/>
    </w:pPr>
    <w:rPr>
      <w:rFonts w:ascii="Times New Roman" w:hAnsi="Times New Roman"/>
      <w:kern w:val="2"/>
      <w:sz w:val="24"/>
      <w:szCs w:val="24"/>
    </w:rPr>
  </w:style>
  <w:style w:type="paragraph" w:customStyle="1" w:styleId="reader-word-layerreader-word-s4-2">
    <w:name w:val="reader-word-layer reader-word-s4-2"/>
    <w:basedOn w:val="a"/>
    <w:qFormat/>
    <w:pPr>
      <w:widowControl/>
      <w:spacing w:before="100" w:beforeAutospacing="1" w:after="100" w:afterAutospacing="1"/>
      <w:jc w:val="left"/>
    </w:pPr>
    <w:rPr>
      <w:rFonts w:hAnsi="宋体" w:cs="宋体"/>
      <w:sz w:val="24"/>
    </w:rPr>
  </w:style>
  <w:style w:type="paragraph" w:customStyle="1" w:styleId="CM91">
    <w:name w:val="CM91"/>
    <w:basedOn w:val="a"/>
    <w:next w:val="a"/>
    <w:qFormat/>
    <w:pPr>
      <w:autoSpaceDE w:val="0"/>
      <w:autoSpaceDN w:val="0"/>
      <w:adjustRightInd w:val="0"/>
      <w:spacing w:after="160" w:line="240" w:lineRule="auto"/>
      <w:ind w:firstLineChars="0" w:firstLine="0"/>
      <w:jc w:val="left"/>
    </w:pPr>
    <w:rPr>
      <w:rFonts w:hAnsi="Times New Roman"/>
      <w:sz w:val="24"/>
      <w:szCs w:val="24"/>
    </w:rPr>
  </w:style>
  <w:style w:type="paragraph" w:customStyle="1" w:styleId="afff">
    <w:name w:val="图题"/>
    <w:basedOn w:val="a"/>
    <w:qFormat/>
    <w:pPr>
      <w:spacing w:beforeLines="50" w:line="240" w:lineRule="auto"/>
      <w:ind w:firstLineChars="0" w:firstLine="0"/>
      <w:jc w:val="center"/>
    </w:pPr>
    <w:rPr>
      <w:rFonts w:hAnsi="宋体" w:cs="宋体"/>
      <w:kern w:val="2"/>
      <w:sz w:val="24"/>
      <w:szCs w:val="24"/>
    </w:rPr>
  </w:style>
  <w:style w:type="paragraph" w:customStyle="1" w:styleId="reader-word-layerreader-word-s3-31">
    <w:name w:val="reader-word-layer reader-word-s3-31"/>
    <w:basedOn w:val="a"/>
    <w:pPr>
      <w:widowControl/>
      <w:spacing w:before="100" w:beforeAutospacing="1" w:after="100" w:afterAutospacing="1"/>
      <w:jc w:val="left"/>
    </w:pPr>
    <w:rPr>
      <w:rFonts w:hAnsi="宋体" w:cs="宋体"/>
      <w:sz w:val="24"/>
    </w:rPr>
  </w:style>
  <w:style w:type="paragraph" w:customStyle="1" w:styleId="ListParagraph">
    <w:name w:val="List Paragraph"/>
    <w:basedOn w:val="a"/>
    <w:pPr>
      <w:ind w:firstLine="420"/>
    </w:pPr>
    <w:rPr>
      <w:rFonts w:ascii="Calibri"/>
      <w:szCs w:val="22"/>
    </w:rPr>
  </w:style>
  <w:style w:type="paragraph" w:customStyle="1" w:styleId="afff0">
    <w:name w:val="图题、表题"/>
    <w:qFormat/>
    <w:pPr>
      <w:spacing w:line="360" w:lineRule="auto"/>
      <w:jc w:val="center"/>
    </w:pPr>
    <w:rPr>
      <w:rFonts w:eastAsia="黑体"/>
      <w:sz w:val="24"/>
      <w:szCs w:val="24"/>
    </w:rPr>
  </w:style>
  <w:style w:type="paragraph" w:styleId="afff1">
    <w:name w:val="Quote"/>
    <w:next w:val="a"/>
    <w:qFormat/>
    <w:pPr>
      <w:wordWrap w:val="0"/>
      <w:spacing w:before="200" w:after="160"/>
      <w:ind w:left="864" w:right="864"/>
      <w:jc w:val="center"/>
    </w:pPr>
    <w:rPr>
      <w:i/>
      <w:sz w:val="21"/>
    </w:rPr>
  </w:style>
  <w:style w:type="paragraph" w:customStyle="1" w:styleId="afff2">
    <w:name w:val="页眉与页脚"/>
    <w:qFormat/>
    <w:pPr>
      <w:tabs>
        <w:tab w:val="right" w:pos="9020"/>
      </w:tabs>
    </w:pPr>
    <w:rPr>
      <w:rFonts w:ascii="Helvetica" w:eastAsia="Arial Unicode MS" w:hAnsi="Arial Unicode MS" w:cs="Arial Unicode MS"/>
      <w:color w:val="000000"/>
      <w:sz w:val="24"/>
      <w:szCs w:val="24"/>
    </w:rPr>
  </w:style>
  <w:style w:type="paragraph" w:customStyle="1" w:styleId="Style6">
    <w:name w:val="_Style 6"/>
    <w:basedOn w:val="a"/>
    <w:qFormat/>
    <w:pPr>
      <w:ind w:firstLine="420"/>
    </w:pPr>
    <w:rPr>
      <w:rFonts w:ascii="Calibri"/>
      <w:szCs w:val="22"/>
    </w:rPr>
  </w:style>
  <w:style w:type="paragraph" w:customStyle="1" w:styleId="afff3">
    <w:name w:val="段"/>
    <w:qFormat/>
    <w:pPr>
      <w:autoSpaceDE w:val="0"/>
      <w:autoSpaceDN w:val="0"/>
      <w:ind w:firstLineChars="200" w:firstLine="200"/>
      <w:jc w:val="both"/>
    </w:pPr>
    <w:rPr>
      <w:rFonts w:ascii="宋体"/>
    </w:rPr>
  </w:style>
  <w:style w:type="paragraph" w:customStyle="1" w:styleId="180">
    <w:name w:val="样式 宋体 行距: 固定值 18 磅"/>
    <w:basedOn w:val="a"/>
    <w:qFormat/>
    <w:pPr>
      <w:spacing w:beforeLines="30" w:line="360" w:lineRule="exact"/>
    </w:pPr>
    <w:rPr>
      <w:rFonts w:hAnsi="宋体"/>
      <w:kern w:val="2"/>
      <w:sz w:val="21"/>
    </w:rPr>
  </w:style>
  <w:style w:type="paragraph" w:customStyle="1" w:styleId="Char5CharCharCharCharCharChar1">
    <w:name w:val="Char5 Char Char Char Char Char Char1"/>
    <w:basedOn w:val="a"/>
    <w:qFormat/>
    <w:pPr>
      <w:widowControl/>
      <w:spacing w:after="160" w:line="240" w:lineRule="exact"/>
      <w:ind w:firstLineChars="0" w:firstLine="0"/>
      <w:jc w:val="left"/>
    </w:pPr>
    <w:rPr>
      <w:rFonts w:ascii="Verdana" w:eastAsia="仿宋_GB2312" w:hAnsi="Verdana" w:cs="Verdana"/>
      <w:sz w:val="24"/>
      <w:szCs w:val="24"/>
      <w:lang w:eastAsia="en-US"/>
    </w:rPr>
  </w:style>
  <w:style w:type="paragraph" w:customStyle="1" w:styleId="112">
    <w:name w:val="普通(网站)11"/>
    <w:basedOn w:val="a"/>
    <w:qFormat/>
    <w:pPr>
      <w:widowControl/>
      <w:spacing w:before="100" w:beforeAutospacing="1" w:after="100" w:afterAutospacing="1" w:line="240" w:lineRule="auto"/>
      <w:ind w:firstLineChars="0" w:firstLine="0"/>
      <w:jc w:val="left"/>
    </w:pPr>
    <w:rPr>
      <w:rFonts w:hAnsi="宋体" w:cs="宋体"/>
      <w:sz w:val="24"/>
      <w:szCs w:val="24"/>
    </w:rPr>
  </w:style>
  <w:style w:type="paragraph" w:customStyle="1" w:styleId="33">
    <w:name w:val="样式3"/>
    <w:basedOn w:val="Body"/>
    <w:qFormat/>
    <w:pPr>
      <w:ind w:left="540"/>
    </w:pPr>
    <w:rPr>
      <w:rFonts w:ascii="方正仿宋简体" w:eastAsia="方正仿宋简体"/>
    </w:rPr>
  </w:style>
  <w:style w:type="paragraph" w:customStyle="1" w:styleId="CharChar1Char">
    <w:name w:val="Char Char1 Char"/>
    <w:basedOn w:val="a"/>
    <w:qFormat/>
    <w:pPr>
      <w:spacing w:line="240" w:lineRule="auto"/>
      <w:ind w:firstLineChars="0" w:firstLine="0"/>
    </w:pPr>
    <w:rPr>
      <w:rFonts w:ascii="Times New Roman" w:hAnsi="Times New Roman"/>
      <w:kern w:val="2"/>
      <w:sz w:val="21"/>
      <w:szCs w:val="21"/>
    </w:rPr>
  </w:style>
  <w:style w:type="paragraph" w:customStyle="1" w:styleId="51">
    <w:name w:val="标题 5（有编号）（绿盟科技）"/>
    <w:basedOn w:val="a"/>
    <w:next w:val="afff4"/>
    <w:qFormat/>
    <w:pPr>
      <w:keepNext/>
      <w:keepLines/>
      <w:numPr>
        <w:ilvl w:val="4"/>
        <w:numId w:val="1"/>
      </w:numPr>
      <w:spacing w:before="280" w:after="156" w:line="377" w:lineRule="auto"/>
      <w:jc w:val="left"/>
      <w:outlineLvl w:val="4"/>
    </w:pPr>
    <w:rPr>
      <w:rFonts w:ascii="Arial" w:eastAsia="黑体" w:hAnsi="Arial"/>
      <w:b/>
      <w:sz w:val="24"/>
      <w:szCs w:val="28"/>
    </w:rPr>
  </w:style>
  <w:style w:type="paragraph" w:customStyle="1" w:styleId="afff4">
    <w:name w:val="正文（绿盟科技）"/>
    <w:qFormat/>
    <w:pPr>
      <w:spacing w:line="300" w:lineRule="auto"/>
    </w:pPr>
    <w:rPr>
      <w:rFonts w:ascii="Arial" w:hAnsi="Arial" w:cs="黑体"/>
      <w:sz w:val="21"/>
      <w:szCs w:val="21"/>
    </w:rPr>
  </w:style>
  <w:style w:type="table" w:customStyle="1" w:styleId="1f2">
    <w:name w:val="网格型1"/>
    <w:basedOn w:val="a2"/>
    <w:qFormat/>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5110</Words>
  <Characters>29128</Characters>
  <Application>Microsoft Office Word</Application>
  <DocSecurity>0</DocSecurity>
  <PresentationFormat/>
  <Lines>242</Lines>
  <Paragraphs>68</Paragraphs>
  <Slides>0</Slides>
  <Notes>0</Notes>
  <HiddenSlides>0</HiddenSlides>
  <MMClips>0</MMClips>
  <ScaleCrop>false</ScaleCrop>
  <Company>CHINA</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双流县公兴特勤消防站办公楼标识标牌工程采购项目</dc:title>
  <dc:subject/>
  <dc:creator>微软用户</dc:creator>
  <cp:keywords/>
  <cp:lastModifiedBy>阳</cp:lastModifiedBy>
  <cp:revision>2</cp:revision>
  <cp:lastPrinted>2021-03-22T02:43:00Z</cp:lastPrinted>
  <dcterms:created xsi:type="dcterms:W3CDTF">2022-05-09T05:05:00Z</dcterms:created>
  <dcterms:modified xsi:type="dcterms:W3CDTF">2022-05-09T05:05:00Z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_2015_ms_pID_725343">
    <vt:lpwstr>(2)h6GUs+3ea/UXD/kETGgt+tpZsRpRo3Ub05jtnprrksY9ZIgcjRBzNc8OWI3LTMGTcT0ZT/tB_x000d_
tdvWILGqNvA0pt6nrdQF6kQ/yHB/3/ii0bIjV1hpPsiwyCDo6TWeJLQoOQVMdigfDy5n8Fbv_x000d_
yC9aokUXCsDufNB7F5nFUWa7KGIsHAgs9v3xw38244LjM47LpKajm8uSfYKymaKYZZaUCu2I_x000d_
+xBUHMkXkB5Zl/Zl3U</vt:lpwstr>
  </property>
  <property fmtid="{D5CDD505-2E9C-101B-9397-08002B2CF9AE}" pid="4" name="_2015_ms_pID_7253431">
    <vt:lpwstr>NChD2yUhfMingBefjp8JYS9+qzAeL8tycyPpHsQjmUKUG0prXhj3rx_x000d_
p4IOx/buJ4f55+X81/XeubkpQc8A/Pe+7RxwPxQQPDqWKPopStOIFbHDOlOptfSixHZs13W7_x000d_
ypl2DWbeoXbB2XWBFZ6HoDgSNUiVNW6nButTyUOWqt8Gk4JfVVhzYJb3Mz4c60dgrJA=</vt:lpwstr>
  </property>
  <property fmtid="{D5CDD505-2E9C-101B-9397-08002B2CF9AE}" pid="5" name="ICV">
    <vt:lpwstr>43D482333B944E9DAC94B888D173EDC1</vt:lpwstr>
  </property>
</Properties>
</file>